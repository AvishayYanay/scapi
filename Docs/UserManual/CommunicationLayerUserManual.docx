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9B7" w:rsidRDefault="004329B7">
      <w:pPr>
        <w:pStyle w:val="Title"/>
        <w:rPr>
          <w:b w:val="0"/>
          <w:bCs w:val="0"/>
          <w:sz w:val="40"/>
        </w:rPr>
      </w:pPr>
    </w:p>
    <w:p w:rsidR="002B4CA1" w:rsidRDefault="002B4CA1" w:rsidP="00327D82">
      <w:pPr>
        <w:pStyle w:val="Title"/>
        <w:rPr>
          <w:rFonts w:ascii="Times" w:hAnsi="Times" w:cs="Times"/>
          <w:iCs/>
          <w:color w:val="333399"/>
          <w:sz w:val="36"/>
        </w:rPr>
      </w:pPr>
    </w:p>
    <w:p w:rsidR="00AB4ACC" w:rsidRDefault="00286E83" w:rsidP="00AB4ACC">
      <w:pPr>
        <w:pStyle w:val="Title"/>
        <w:rPr>
          <w:rFonts w:ascii="Times" w:hAnsi="Times" w:cs="Times"/>
          <w:iCs/>
          <w:color w:val="333399"/>
          <w:sz w:val="36"/>
        </w:rPr>
      </w:pP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Pr>
          <w:rFonts w:ascii="Times" w:hAnsi="Times" w:cs="Times"/>
          <w:iCs/>
          <w:color w:val="333399"/>
          <w:sz w:val="36"/>
        </w:rPr>
        <w:softHyphen/>
      </w:r>
      <w:r w:rsidR="00AB4ACC">
        <w:rPr>
          <w:rFonts w:ascii="Times" w:hAnsi="Times" w:cs="Times"/>
          <w:iCs/>
          <w:color w:val="333399"/>
          <w:sz w:val="36"/>
        </w:rPr>
        <w:t>SCAPI Communication Layer</w:t>
      </w:r>
    </w:p>
    <w:p w:rsidR="004329B7" w:rsidRDefault="00322910" w:rsidP="009C10DA">
      <w:pPr>
        <w:pStyle w:val="Title"/>
        <w:rPr>
          <w:iCs/>
          <w:color w:val="333399"/>
          <w:sz w:val="36"/>
          <w:szCs w:val="36"/>
        </w:rPr>
      </w:pPr>
      <w:r>
        <w:rPr>
          <w:iCs/>
          <w:color w:val="333399"/>
          <w:sz w:val="36"/>
          <w:szCs w:val="36"/>
        </w:rPr>
        <w:t>R&amp;D</w:t>
      </w:r>
      <w:r w:rsidR="00D70DA5" w:rsidRPr="0028405E">
        <w:rPr>
          <w:iCs/>
          <w:color w:val="333399"/>
          <w:sz w:val="36"/>
          <w:szCs w:val="36"/>
        </w:rPr>
        <w:t xml:space="preserve"> Group</w:t>
      </w:r>
    </w:p>
    <w:p w:rsidR="00C647DC" w:rsidRPr="00327738" w:rsidRDefault="00C647DC" w:rsidP="009C10DA">
      <w:pPr>
        <w:pStyle w:val="Title"/>
        <w:rPr>
          <w:iCs/>
          <w:sz w:val="36"/>
          <w:szCs w:val="36"/>
        </w:rPr>
      </w:pPr>
      <w:r w:rsidRPr="00327738">
        <w:rPr>
          <w:iCs/>
          <w:sz w:val="36"/>
          <w:szCs w:val="36"/>
        </w:rPr>
        <w:t>User Manual</w:t>
      </w:r>
    </w:p>
    <w:p w:rsidR="004329B7" w:rsidRDefault="004329B7" w:rsidP="007C20C6"/>
    <w:p w:rsidR="004329B7" w:rsidRDefault="004329B7" w:rsidP="00322910">
      <w:pPr>
        <w:pStyle w:val="Title"/>
        <w:spacing w:before="120"/>
        <w:jc w:val="left"/>
        <w:rPr>
          <w:b w:val="0"/>
          <w:bCs w:val="0"/>
          <w:sz w:val="28"/>
          <w:szCs w:val="28"/>
        </w:rPr>
      </w:pPr>
      <w:r>
        <w:rPr>
          <w:b w:val="0"/>
          <w:bCs w:val="0"/>
          <w:sz w:val="28"/>
          <w:szCs w:val="28"/>
        </w:rPr>
        <w:t xml:space="preserve">Written by </w:t>
      </w:r>
      <w:r w:rsidR="009D206C">
        <w:rPr>
          <w:b w:val="0"/>
          <w:bCs w:val="0"/>
          <w:sz w:val="28"/>
          <w:szCs w:val="28"/>
        </w:rPr>
        <w:fldChar w:fldCharType="begin"/>
      </w:r>
      <w:r w:rsidR="00322910">
        <w:rPr>
          <w:b w:val="0"/>
          <w:bCs w:val="0"/>
          <w:sz w:val="28"/>
          <w:szCs w:val="28"/>
        </w:rPr>
        <w:instrText xml:space="preserve"> AUTHOR  </w:instrText>
      </w:r>
      <w:r w:rsidR="009D206C">
        <w:rPr>
          <w:b w:val="0"/>
          <w:bCs w:val="0"/>
          <w:sz w:val="28"/>
          <w:szCs w:val="28"/>
        </w:rPr>
        <w:fldChar w:fldCharType="separate"/>
      </w:r>
      <w:r w:rsidR="00AB4ACC">
        <w:rPr>
          <w:b w:val="0"/>
          <w:bCs w:val="0"/>
          <w:noProof/>
          <w:sz w:val="28"/>
          <w:szCs w:val="28"/>
        </w:rPr>
        <w:t>Yael Ejgenberg</w:t>
      </w:r>
      <w:r w:rsidR="009D206C">
        <w:rPr>
          <w:b w:val="0"/>
          <w:bCs w:val="0"/>
          <w:sz w:val="28"/>
          <w:szCs w:val="28"/>
        </w:rPr>
        <w:fldChar w:fldCharType="end"/>
      </w:r>
    </w:p>
    <w:p w:rsidR="004329B7" w:rsidRDefault="004329B7">
      <w:pPr>
        <w:pStyle w:val="Title"/>
        <w:spacing w:before="120"/>
        <w:jc w:val="left"/>
        <w:rPr>
          <w:b w:val="0"/>
          <w:bCs w:val="0"/>
          <w:sz w:val="28"/>
          <w:szCs w:val="28"/>
        </w:rPr>
      </w:pPr>
      <w:r>
        <w:rPr>
          <w:b w:val="0"/>
          <w:bCs w:val="0"/>
          <w:sz w:val="28"/>
          <w:szCs w:val="28"/>
        </w:rPr>
        <w:t xml:space="preserve">Created </w:t>
      </w:r>
      <w:r w:rsidR="009D206C">
        <w:rPr>
          <w:b w:val="0"/>
          <w:bCs w:val="0"/>
          <w:sz w:val="28"/>
          <w:szCs w:val="28"/>
        </w:rPr>
        <w:fldChar w:fldCharType="begin"/>
      </w:r>
      <w:r>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966109">
      <w:pPr>
        <w:pStyle w:val="Title"/>
        <w:spacing w:before="120"/>
        <w:jc w:val="left"/>
        <w:rPr>
          <w:b w:val="0"/>
          <w:bCs w:val="0"/>
          <w:sz w:val="28"/>
          <w:szCs w:val="28"/>
        </w:rPr>
      </w:pPr>
      <w:r>
        <w:rPr>
          <w:b w:val="0"/>
          <w:bCs w:val="0"/>
          <w:sz w:val="28"/>
          <w:szCs w:val="28"/>
        </w:rPr>
        <w:t xml:space="preserve">Modified </w:t>
      </w:r>
      <w:r w:rsidR="009D206C">
        <w:rPr>
          <w:b w:val="0"/>
          <w:bCs w:val="0"/>
          <w:sz w:val="28"/>
          <w:szCs w:val="28"/>
        </w:rPr>
        <w:fldChar w:fldCharType="begin"/>
      </w:r>
      <w:r w:rsidR="00966109">
        <w:rPr>
          <w:b w:val="0"/>
          <w:bCs w:val="0"/>
          <w:sz w:val="28"/>
          <w:szCs w:val="28"/>
        </w:rPr>
        <w:instrText xml:space="preserve"> CREATEDATE  \@ "dd MMMM yyyy" </w:instrText>
      </w:r>
      <w:r w:rsidR="009D206C">
        <w:rPr>
          <w:b w:val="0"/>
          <w:bCs w:val="0"/>
          <w:sz w:val="28"/>
          <w:szCs w:val="28"/>
        </w:rPr>
        <w:fldChar w:fldCharType="separate"/>
      </w:r>
      <w:r w:rsidR="00AB4ACC">
        <w:rPr>
          <w:b w:val="0"/>
          <w:bCs w:val="0"/>
          <w:noProof/>
          <w:sz w:val="28"/>
          <w:szCs w:val="28"/>
        </w:rPr>
        <w:t>29 May 2013</w:t>
      </w:r>
      <w:r w:rsidR="009D206C">
        <w:rPr>
          <w:b w:val="0"/>
          <w:bCs w:val="0"/>
          <w:sz w:val="28"/>
          <w:szCs w:val="28"/>
        </w:rPr>
        <w:fldChar w:fldCharType="end"/>
      </w:r>
    </w:p>
    <w:p w:rsidR="004329B7" w:rsidRDefault="004329B7" w:rsidP="007C20C6"/>
    <w:p w:rsidR="004329B7" w:rsidRDefault="00C374B8" w:rsidP="00C374B8">
      <w:pPr>
        <w:pStyle w:val="Title"/>
        <w:rPr>
          <w:b w:val="0"/>
          <w:bCs w:val="0"/>
        </w:rPr>
      </w:pPr>
      <w:r>
        <w:rPr>
          <w:b w:val="0"/>
          <w:bCs w:val="0"/>
        </w:rPr>
        <w:t>PUBLIC</w:t>
      </w:r>
    </w:p>
    <w:p w:rsidR="004329B7" w:rsidRDefault="004329B7" w:rsidP="007C20C6"/>
    <w:p w:rsidR="004329B7" w:rsidRDefault="004329B7">
      <w:pPr>
        <w:pStyle w:val="Title"/>
      </w:pPr>
      <w:r>
        <w:rPr>
          <w:b w:val="0"/>
          <w:bCs w:val="0"/>
        </w:rPr>
        <w:br w:type="page"/>
      </w:r>
      <w:r>
        <w:lastRenderedPageBreak/>
        <w:t>Change Control Information</w:t>
      </w:r>
    </w:p>
    <w:tbl>
      <w:tblPr>
        <w:tblW w:w="966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13" w:type="dxa"/>
          <w:right w:w="113" w:type="dxa"/>
        </w:tblCellMar>
        <w:tblLook w:val="0000" w:firstRow="0" w:lastRow="0" w:firstColumn="0" w:lastColumn="0" w:noHBand="0" w:noVBand="0"/>
      </w:tblPr>
      <w:tblGrid>
        <w:gridCol w:w="1418"/>
        <w:gridCol w:w="1081"/>
        <w:gridCol w:w="1705"/>
        <w:gridCol w:w="5464"/>
      </w:tblGrid>
      <w:tr w:rsidR="004329B7">
        <w:trPr>
          <w:jc w:val="center"/>
        </w:trPr>
        <w:tc>
          <w:tcPr>
            <w:tcW w:w="1418"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Version No.</w:t>
            </w:r>
          </w:p>
        </w:tc>
        <w:tc>
          <w:tcPr>
            <w:tcW w:w="1081" w:type="dxa"/>
            <w:tcBorders>
              <w:top w:val="single" w:sz="6" w:space="0" w:color="000000"/>
              <w:left w:val="single" w:sz="6" w:space="0" w:color="000000"/>
              <w:bottom w:val="single" w:sz="6" w:space="0" w:color="000000"/>
              <w:right w:val="single" w:sz="6" w:space="0" w:color="000000"/>
            </w:tcBorders>
            <w:shd w:val="pct20" w:color="auto" w:fill="auto"/>
            <w:tcMar>
              <w:left w:w="0" w:type="dxa"/>
            </w:tcMar>
            <w:vAlign w:val="center"/>
          </w:tcPr>
          <w:p w:rsidR="004329B7" w:rsidRDefault="004329B7">
            <w:pPr>
              <w:pStyle w:val="HeaderCell"/>
            </w:pPr>
            <w:r>
              <w:t>Date</w:t>
            </w:r>
          </w:p>
        </w:tc>
        <w:tc>
          <w:tcPr>
            <w:tcW w:w="1705"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Changed by</w:t>
            </w:r>
          </w:p>
        </w:tc>
        <w:tc>
          <w:tcPr>
            <w:tcW w:w="5464" w:type="dxa"/>
            <w:tcBorders>
              <w:top w:val="single" w:sz="6" w:space="0" w:color="000000"/>
              <w:left w:val="single" w:sz="6" w:space="0" w:color="000000"/>
              <w:bottom w:val="single" w:sz="6" w:space="0" w:color="000000"/>
              <w:right w:val="single" w:sz="6" w:space="0" w:color="000000"/>
            </w:tcBorders>
            <w:shd w:val="pct20" w:color="auto" w:fill="auto"/>
            <w:vAlign w:val="center"/>
          </w:tcPr>
          <w:p w:rsidR="004329B7" w:rsidRDefault="004329B7">
            <w:pPr>
              <w:pStyle w:val="HeaderCell"/>
            </w:pPr>
            <w:r>
              <w:t>Scope of Change</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1.00</w:t>
            </w:r>
          </w:p>
        </w:tc>
        <w:tc>
          <w:tcPr>
            <w:tcW w:w="1081"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08-Jan-2006</w:t>
            </w:r>
          </w:p>
        </w:tc>
        <w:tc>
          <w:tcPr>
            <w:tcW w:w="1705" w:type="dxa"/>
            <w:tcBorders>
              <w:top w:val="single" w:sz="6" w:space="0" w:color="000000"/>
              <w:left w:val="single" w:sz="6" w:space="0" w:color="000000"/>
              <w:bottom w:val="single" w:sz="6" w:space="0" w:color="000000"/>
              <w:right w:val="single" w:sz="6" w:space="0" w:color="000000"/>
            </w:tcBorders>
            <w:vAlign w:val="center"/>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966109">
            <w:pPr>
              <w:pStyle w:val="Cell"/>
            </w:pPr>
            <w:r>
              <w:t>Initial version</w:t>
            </w: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r w:rsidR="004329B7">
        <w:trPr>
          <w:jc w:val="center"/>
        </w:trPr>
        <w:tc>
          <w:tcPr>
            <w:tcW w:w="1418"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081"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1705"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c>
          <w:tcPr>
            <w:tcW w:w="5464" w:type="dxa"/>
            <w:tcBorders>
              <w:top w:val="single" w:sz="6" w:space="0" w:color="000000"/>
              <w:left w:val="single" w:sz="6" w:space="0" w:color="000000"/>
              <w:bottom w:val="single" w:sz="6" w:space="0" w:color="000000"/>
              <w:right w:val="single" w:sz="6" w:space="0" w:color="000000"/>
            </w:tcBorders>
          </w:tcPr>
          <w:p w:rsidR="004329B7" w:rsidRDefault="004329B7">
            <w:pPr>
              <w:pStyle w:val="Cell"/>
            </w:pPr>
          </w:p>
        </w:tc>
      </w:tr>
    </w:tbl>
    <w:p w:rsidR="004329B7" w:rsidRDefault="004329B7" w:rsidP="001A703B"/>
    <w:p w:rsidR="004329B7" w:rsidRDefault="004329B7">
      <w:pPr>
        <w:pStyle w:val="Title"/>
      </w:pPr>
      <w:r>
        <w:br w:type="page"/>
      </w:r>
      <w:r>
        <w:lastRenderedPageBreak/>
        <w:t>Table of Contents</w:t>
      </w:r>
    </w:p>
    <w:p w:rsidR="007C20C6" w:rsidRDefault="009D206C">
      <w:pPr>
        <w:pStyle w:val="TOC1"/>
        <w:tabs>
          <w:tab w:val="left" w:pos="600"/>
          <w:tab w:val="right" w:leader="dot" w:pos="9060"/>
        </w:tabs>
        <w:rPr>
          <w:rFonts w:asciiTheme="minorHAnsi" w:eastAsiaTheme="minorEastAsia" w:hAnsiTheme="minorHAnsi" w:cstheme="minorBidi"/>
          <w:noProof/>
          <w:sz w:val="22"/>
          <w:szCs w:val="22"/>
        </w:rPr>
      </w:pPr>
      <w:r>
        <w:fldChar w:fldCharType="begin"/>
      </w:r>
      <w:r w:rsidR="004329B7">
        <w:instrText xml:space="preserve"> TOC \o "2-9" \h \z \t "Heading 1,1" </w:instrText>
      </w:r>
      <w:r>
        <w:fldChar w:fldCharType="separate"/>
      </w:r>
      <w:hyperlink w:anchor="_Toc357950348" w:history="1">
        <w:r w:rsidR="007C20C6" w:rsidRPr="001A2BD5">
          <w:rPr>
            <w:rStyle w:val="Hyperlink"/>
            <w:noProof/>
          </w:rPr>
          <w:t>1.</w:t>
        </w:r>
        <w:r w:rsidR="007C20C6">
          <w:rPr>
            <w:rFonts w:asciiTheme="minorHAnsi" w:eastAsiaTheme="minorEastAsia" w:hAnsiTheme="minorHAnsi" w:cstheme="minorBidi"/>
            <w:noProof/>
            <w:sz w:val="22"/>
            <w:szCs w:val="22"/>
          </w:rPr>
          <w:tab/>
        </w:r>
        <w:r w:rsidR="007C20C6" w:rsidRPr="001A2BD5">
          <w:rPr>
            <w:rStyle w:val="Hyperlink"/>
            <w:noProof/>
          </w:rPr>
          <w:t>Scope</w:t>
        </w:r>
        <w:r w:rsidR="007C20C6">
          <w:rPr>
            <w:noProof/>
            <w:webHidden/>
          </w:rPr>
          <w:tab/>
        </w:r>
        <w:r w:rsidR="007C20C6">
          <w:rPr>
            <w:noProof/>
            <w:webHidden/>
          </w:rPr>
          <w:fldChar w:fldCharType="begin"/>
        </w:r>
        <w:r w:rsidR="007C20C6">
          <w:rPr>
            <w:noProof/>
            <w:webHidden/>
          </w:rPr>
          <w:instrText xml:space="preserve"> PAGEREF _Toc357950348 \h </w:instrText>
        </w:r>
        <w:r w:rsidR="007C20C6">
          <w:rPr>
            <w:noProof/>
            <w:webHidden/>
          </w:rPr>
        </w:r>
        <w:r w:rsidR="007C20C6">
          <w:rPr>
            <w:noProof/>
            <w:webHidden/>
          </w:rPr>
          <w:fldChar w:fldCharType="separate"/>
        </w:r>
        <w:r w:rsidR="007C20C6">
          <w:rPr>
            <w:noProof/>
            <w:webHidden/>
          </w:rPr>
          <w:t>4</w:t>
        </w:r>
        <w:r w:rsidR="007C20C6">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49" w:history="1">
        <w:r w:rsidRPr="001A2BD5">
          <w:rPr>
            <w:rStyle w:val="Hyperlink"/>
            <w:noProof/>
          </w:rPr>
          <w:t>1.1</w:t>
        </w:r>
        <w:r>
          <w:rPr>
            <w:rFonts w:asciiTheme="minorHAnsi" w:eastAsiaTheme="minorEastAsia" w:hAnsiTheme="minorHAnsi" w:cstheme="minorBidi"/>
            <w:noProof/>
            <w:sz w:val="22"/>
            <w:szCs w:val="22"/>
          </w:rPr>
          <w:tab/>
        </w:r>
        <w:r w:rsidRPr="001A2BD5">
          <w:rPr>
            <w:rStyle w:val="Hyperlink"/>
            <w:noProof/>
          </w:rPr>
          <w:t>Introduction</w:t>
        </w:r>
        <w:r>
          <w:rPr>
            <w:noProof/>
            <w:webHidden/>
          </w:rPr>
          <w:tab/>
        </w:r>
        <w:r>
          <w:rPr>
            <w:noProof/>
            <w:webHidden/>
          </w:rPr>
          <w:fldChar w:fldCharType="begin"/>
        </w:r>
        <w:r>
          <w:rPr>
            <w:noProof/>
            <w:webHidden/>
          </w:rPr>
          <w:instrText xml:space="preserve"> PAGEREF _Toc357950349 \h </w:instrText>
        </w:r>
        <w:r>
          <w:rPr>
            <w:noProof/>
            <w:webHidden/>
          </w:rPr>
        </w:r>
        <w:r>
          <w:rPr>
            <w:noProof/>
            <w:webHidden/>
          </w:rPr>
          <w:fldChar w:fldCharType="separate"/>
        </w:r>
        <w:r>
          <w:rPr>
            <w:noProof/>
            <w:webHidden/>
          </w:rPr>
          <w:t>4</w:t>
        </w:r>
        <w:r>
          <w:rPr>
            <w:noProof/>
            <w:webHidden/>
          </w:rPr>
          <w:fldChar w:fldCharType="end"/>
        </w:r>
      </w:hyperlink>
    </w:p>
    <w:p w:rsidR="007C20C6" w:rsidRDefault="007C20C6">
      <w:pPr>
        <w:pStyle w:val="TOC3"/>
        <w:tabs>
          <w:tab w:val="left" w:pos="1000"/>
          <w:tab w:val="right" w:leader="dot" w:pos="9060"/>
        </w:tabs>
        <w:rPr>
          <w:rFonts w:asciiTheme="minorHAnsi" w:eastAsiaTheme="minorEastAsia" w:hAnsiTheme="minorHAnsi" w:cstheme="minorBidi"/>
          <w:noProof/>
          <w:sz w:val="22"/>
          <w:szCs w:val="22"/>
        </w:rPr>
      </w:pPr>
      <w:hyperlink w:anchor="_Toc357950350" w:history="1">
        <w:r w:rsidRPr="001A2BD5">
          <w:rPr>
            <w:rStyle w:val="Hyperlink"/>
            <w:i/>
            <w:iCs/>
            <w:noProof/>
            <w:lang w:bidi="en-US"/>
          </w:rPr>
          <w:t>1.1</w:t>
        </w:r>
        <w:r>
          <w:rPr>
            <w:rFonts w:asciiTheme="minorHAnsi" w:eastAsiaTheme="minorEastAsia" w:hAnsiTheme="minorHAnsi" w:cstheme="minorBidi"/>
            <w:noProof/>
            <w:sz w:val="22"/>
            <w:szCs w:val="22"/>
          </w:rPr>
          <w:tab/>
        </w:r>
        <w:r w:rsidRPr="001A2BD5">
          <w:rPr>
            <w:rStyle w:val="Hyperlink"/>
            <w:noProof/>
            <w:lang w:bidi="en-US"/>
          </w:rPr>
          <w:t>Purpose</w:t>
        </w:r>
        <w:r>
          <w:rPr>
            <w:noProof/>
            <w:webHidden/>
          </w:rPr>
          <w:tab/>
        </w:r>
        <w:r>
          <w:rPr>
            <w:noProof/>
            <w:webHidden/>
          </w:rPr>
          <w:fldChar w:fldCharType="begin"/>
        </w:r>
        <w:r>
          <w:rPr>
            <w:noProof/>
            <w:webHidden/>
          </w:rPr>
          <w:instrText xml:space="preserve"> PAGEREF _Toc357950350 \h </w:instrText>
        </w:r>
        <w:r>
          <w:rPr>
            <w:noProof/>
            <w:webHidden/>
          </w:rPr>
        </w:r>
        <w:r>
          <w:rPr>
            <w:noProof/>
            <w:webHidden/>
          </w:rPr>
          <w:fldChar w:fldCharType="separate"/>
        </w:r>
        <w:r>
          <w:rPr>
            <w:noProof/>
            <w:webHidden/>
          </w:rPr>
          <w:t>4</w:t>
        </w:r>
        <w:r>
          <w:rPr>
            <w:noProof/>
            <w:webHidden/>
          </w:rPr>
          <w:fldChar w:fldCharType="end"/>
        </w:r>
      </w:hyperlink>
    </w:p>
    <w:p w:rsidR="007C20C6" w:rsidRDefault="007C20C6">
      <w:pPr>
        <w:pStyle w:val="TOC1"/>
        <w:tabs>
          <w:tab w:val="left" w:pos="600"/>
          <w:tab w:val="right" w:leader="dot" w:pos="9060"/>
        </w:tabs>
        <w:rPr>
          <w:rFonts w:asciiTheme="minorHAnsi" w:eastAsiaTheme="minorEastAsia" w:hAnsiTheme="minorHAnsi" w:cstheme="minorBidi"/>
          <w:noProof/>
          <w:sz w:val="22"/>
          <w:szCs w:val="22"/>
        </w:rPr>
      </w:pPr>
      <w:hyperlink w:anchor="_Toc357950351" w:history="1">
        <w:r w:rsidRPr="001A2BD5">
          <w:rPr>
            <w:rStyle w:val="Hyperlink"/>
            <w:noProof/>
          </w:rPr>
          <w:t>2.</w:t>
        </w:r>
        <w:r>
          <w:rPr>
            <w:rFonts w:asciiTheme="minorHAnsi" w:eastAsiaTheme="minorEastAsia" w:hAnsiTheme="minorHAnsi" w:cstheme="minorBidi"/>
            <w:noProof/>
            <w:sz w:val="22"/>
            <w:szCs w:val="22"/>
          </w:rPr>
          <w:tab/>
        </w:r>
        <w:r w:rsidRPr="001A2BD5">
          <w:rPr>
            <w:rStyle w:val="Hyperlink"/>
            <w:noProof/>
          </w:rPr>
          <w:t>Definitions Acronyms and Abbreviations</w:t>
        </w:r>
        <w:r>
          <w:rPr>
            <w:noProof/>
            <w:webHidden/>
          </w:rPr>
          <w:tab/>
        </w:r>
        <w:r>
          <w:rPr>
            <w:noProof/>
            <w:webHidden/>
          </w:rPr>
          <w:fldChar w:fldCharType="begin"/>
        </w:r>
        <w:r>
          <w:rPr>
            <w:noProof/>
            <w:webHidden/>
          </w:rPr>
          <w:instrText xml:space="preserve"> PAGEREF _Toc357950351 \h </w:instrText>
        </w:r>
        <w:r>
          <w:rPr>
            <w:noProof/>
            <w:webHidden/>
          </w:rPr>
        </w:r>
        <w:r>
          <w:rPr>
            <w:noProof/>
            <w:webHidden/>
          </w:rPr>
          <w:fldChar w:fldCharType="separate"/>
        </w:r>
        <w:r>
          <w:rPr>
            <w:noProof/>
            <w:webHidden/>
          </w:rPr>
          <w:t>4</w:t>
        </w:r>
        <w:r>
          <w:rPr>
            <w:noProof/>
            <w:webHidden/>
          </w:rPr>
          <w:fldChar w:fldCharType="end"/>
        </w:r>
      </w:hyperlink>
    </w:p>
    <w:p w:rsidR="007C20C6" w:rsidRDefault="007C20C6">
      <w:pPr>
        <w:pStyle w:val="TOC1"/>
        <w:tabs>
          <w:tab w:val="left" w:pos="600"/>
          <w:tab w:val="right" w:leader="dot" w:pos="9060"/>
        </w:tabs>
        <w:rPr>
          <w:rFonts w:asciiTheme="minorHAnsi" w:eastAsiaTheme="minorEastAsia" w:hAnsiTheme="minorHAnsi" w:cstheme="minorBidi"/>
          <w:noProof/>
          <w:sz w:val="22"/>
          <w:szCs w:val="22"/>
        </w:rPr>
      </w:pPr>
      <w:hyperlink w:anchor="_Toc357950352" w:history="1">
        <w:r w:rsidRPr="001A2BD5">
          <w:rPr>
            <w:rStyle w:val="Hyperlink"/>
            <w:noProof/>
          </w:rPr>
          <w:t>3.</w:t>
        </w:r>
        <w:r>
          <w:rPr>
            <w:rFonts w:asciiTheme="minorHAnsi" w:eastAsiaTheme="minorEastAsia" w:hAnsiTheme="minorHAnsi" w:cstheme="minorBidi"/>
            <w:noProof/>
            <w:sz w:val="22"/>
            <w:szCs w:val="22"/>
          </w:rPr>
          <w:tab/>
        </w:r>
        <w:r w:rsidRPr="001A2BD5">
          <w:rPr>
            <w:rStyle w:val="Hyperlink"/>
            <w:noProof/>
          </w:rPr>
          <w:t>References</w:t>
        </w:r>
        <w:r>
          <w:rPr>
            <w:noProof/>
            <w:webHidden/>
          </w:rPr>
          <w:tab/>
        </w:r>
        <w:r>
          <w:rPr>
            <w:noProof/>
            <w:webHidden/>
          </w:rPr>
          <w:fldChar w:fldCharType="begin"/>
        </w:r>
        <w:r>
          <w:rPr>
            <w:noProof/>
            <w:webHidden/>
          </w:rPr>
          <w:instrText xml:space="preserve"> PAGEREF _Toc357950352 \h </w:instrText>
        </w:r>
        <w:r>
          <w:rPr>
            <w:noProof/>
            <w:webHidden/>
          </w:rPr>
        </w:r>
        <w:r>
          <w:rPr>
            <w:noProof/>
            <w:webHidden/>
          </w:rPr>
          <w:fldChar w:fldCharType="separate"/>
        </w:r>
        <w:r>
          <w:rPr>
            <w:noProof/>
            <w:webHidden/>
          </w:rPr>
          <w:t>4</w:t>
        </w:r>
        <w:r>
          <w:rPr>
            <w:noProof/>
            <w:webHidden/>
          </w:rPr>
          <w:fldChar w:fldCharType="end"/>
        </w:r>
      </w:hyperlink>
    </w:p>
    <w:p w:rsidR="007C20C6" w:rsidRDefault="007C20C6">
      <w:pPr>
        <w:pStyle w:val="TOC1"/>
        <w:tabs>
          <w:tab w:val="left" w:pos="600"/>
          <w:tab w:val="right" w:leader="dot" w:pos="9060"/>
        </w:tabs>
        <w:rPr>
          <w:rFonts w:asciiTheme="minorHAnsi" w:eastAsiaTheme="minorEastAsia" w:hAnsiTheme="minorHAnsi" w:cstheme="minorBidi"/>
          <w:noProof/>
          <w:sz w:val="22"/>
          <w:szCs w:val="22"/>
        </w:rPr>
      </w:pPr>
      <w:hyperlink w:anchor="_Toc357950353" w:history="1">
        <w:r w:rsidRPr="001A2BD5">
          <w:rPr>
            <w:rStyle w:val="Hyperlink"/>
            <w:noProof/>
          </w:rPr>
          <w:t>4.</w:t>
        </w:r>
        <w:r>
          <w:rPr>
            <w:rFonts w:asciiTheme="minorHAnsi" w:eastAsiaTheme="minorEastAsia" w:hAnsiTheme="minorHAnsi" w:cstheme="minorBidi"/>
            <w:noProof/>
            <w:sz w:val="22"/>
            <w:szCs w:val="22"/>
          </w:rPr>
          <w:tab/>
        </w:r>
        <w:r w:rsidRPr="001A2BD5">
          <w:rPr>
            <w:rStyle w:val="Hyperlink"/>
            <w:noProof/>
          </w:rPr>
          <w:t>General description</w:t>
        </w:r>
        <w:r>
          <w:rPr>
            <w:noProof/>
            <w:webHidden/>
          </w:rPr>
          <w:tab/>
        </w:r>
        <w:r>
          <w:rPr>
            <w:noProof/>
            <w:webHidden/>
          </w:rPr>
          <w:fldChar w:fldCharType="begin"/>
        </w:r>
        <w:r>
          <w:rPr>
            <w:noProof/>
            <w:webHidden/>
          </w:rPr>
          <w:instrText xml:space="preserve"> PAGEREF _Toc357950353 \h </w:instrText>
        </w:r>
        <w:r>
          <w:rPr>
            <w:noProof/>
            <w:webHidden/>
          </w:rPr>
        </w:r>
        <w:r>
          <w:rPr>
            <w:noProof/>
            <w:webHidden/>
          </w:rPr>
          <w:fldChar w:fldCharType="separate"/>
        </w:r>
        <w:r>
          <w:rPr>
            <w:noProof/>
            <w:webHidden/>
          </w:rPr>
          <w:t>5</w:t>
        </w:r>
        <w:r>
          <w:rPr>
            <w:noProof/>
            <w:webHidden/>
          </w:rPr>
          <w:fldChar w:fldCharType="end"/>
        </w:r>
      </w:hyperlink>
    </w:p>
    <w:p w:rsidR="007C20C6" w:rsidRDefault="007C20C6">
      <w:pPr>
        <w:pStyle w:val="TOC1"/>
        <w:tabs>
          <w:tab w:val="left" w:pos="600"/>
          <w:tab w:val="right" w:leader="dot" w:pos="9060"/>
        </w:tabs>
        <w:rPr>
          <w:rFonts w:asciiTheme="minorHAnsi" w:eastAsiaTheme="minorEastAsia" w:hAnsiTheme="minorHAnsi" w:cstheme="minorBidi"/>
          <w:noProof/>
          <w:sz w:val="22"/>
          <w:szCs w:val="22"/>
        </w:rPr>
      </w:pPr>
      <w:hyperlink w:anchor="_Toc357950354" w:history="1">
        <w:r w:rsidRPr="001A2BD5">
          <w:rPr>
            <w:rStyle w:val="Hyperlink"/>
            <w:noProof/>
          </w:rPr>
          <w:t>5.</w:t>
        </w:r>
        <w:r>
          <w:rPr>
            <w:rFonts w:asciiTheme="minorHAnsi" w:eastAsiaTheme="minorEastAsia" w:hAnsiTheme="minorHAnsi" w:cstheme="minorBidi"/>
            <w:noProof/>
            <w:sz w:val="22"/>
            <w:szCs w:val="22"/>
          </w:rPr>
          <w:tab/>
        </w:r>
        <w:r w:rsidRPr="001A2BD5">
          <w:rPr>
            <w:rStyle w:val="Hyperlink"/>
            <w:noProof/>
          </w:rPr>
          <w:t>Functionalities</w:t>
        </w:r>
        <w:r>
          <w:rPr>
            <w:noProof/>
            <w:webHidden/>
          </w:rPr>
          <w:tab/>
        </w:r>
        <w:r>
          <w:rPr>
            <w:noProof/>
            <w:webHidden/>
          </w:rPr>
          <w:fldChar w:fldCharType="begin"/>
        </w:r>
        <w:r>
          <w:rPr>
            <w:noProof/>
            <w:webHidden/>
          </w:rPr>
          <w:instrText xml:space="preserve"> PAGEREF _Toc357950354 \h </w:instrText>
        </w:r>
        <w:r>
          <w:rPr>
            <w:noProof/>
            <w:webHidden/>
          </w:rPr>
        </w:r>
        <w:r>
          <w:rPr>
            <w:noProof/>
            <w:webHidden/>
          </w:rPr>
          <w:fldChar w:fldCharType="separate"/>
        </w:r>
        <w:r>
          <w:rPr>
            <w:noProof/>
            <w:webHidden/>
          </w:rPr>
          <w:t>6</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55" w:history="1">
        <w:r w:rsidRPr="001A2BD5">
          <w:rPr>
            <w:rStyle w:val="Hyperlink"/>
            <w:noProof/>
          </w:rPr>
          <w:t>5.1</w:t>
        </w:r>
        <w:r>
          <w:rPr>
            <w:rFonts w:asciiTheme="minorHAnsi" w:eastAsiaTheme="minorEastAsia" w:hAnsiTheme="minorHAnsi" w:cstheme="minorBidi"/>
            <w:noProof/>
            <w:sz w:val="22"/>
            <w:szCs w:val="22"/>
          </w:rPr>
          <w:tab/>
        </w:r>
        <w:r w:rsidRPr="001A2BD5">
          <w:rPr>
            <w:rStyle w:val="Hyperlink"/>
            <w:noProof/>
          </w:rPr>
          <w:t>Setup the communication services</w:t>
        </w:r>
        <w:r>
          <w:rPr>
            <w:noProof/>
            <w:webHidden/>
          </w:rPr>
          <w:tab/>
        </w:r>
        <w:r>
          <w:rPr>
            <w:noProof/>
            <w:webHidden/>
          </w:rPr>
          <w:fldChar w:fldCharType="begin"/>
        </w:r>
        <w:r>
          <w:rPr>
            <w:noProof/>
            <w:webHidden/>
          </w:rPr>
          <w:instrText xml:space="preserve"> PAGEREF _Toc357950355 \h </w:instrText>
        </w:r>
        <w:r>
          <w:rPr>
            <w:noProof/>
            <w:webHidden/>
          </w:rPr>
        </w:r>
        <w:r>
          <w:rPr>
            <w:noProof/>
            <w:webHidden/>
          </w:rPr>
          <w:fldChar w:fldCharType="separate"/>
        </w:r>
        <w:r>
          <w:rPr>
            <w:noProof/>
            <w:webHidden/>
          </w:rPr>
          <w:t>6</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56" w:history="1">
        <w:r w:rsidRPr="001A2BD5">
          <w:rPr>
            <w:rStyle w:val="Hyperlink"/>
            <w:noProof/>
          </w:rPr>
          <w:t>5.2</w:t>
        </w:r>
        <w:r>
          <w:rPr>
            <w:rFonts w:asciiTheme="minorHAnsi" w:eastAsiaTheme="minorEastAsia" w:hAnsiTheme="minorHAnsi" w:cstheme="minorBidi"/>
            <w:noProof/>
            <w:sz w:val="22"/>
            <w:szCs w:val="22"/>
          </w:rPr>
          <w:tab/>
        </w:r>
        <w:r w:rsidRPr="001A2BD5">
          <w:rPr>
            <w:rStyle w:val="Hyperlink"/>
            <w:noProof/>
          </w:rPr>
          <w:t>Use the communication services</w:t>
        </w:r>
        <w:r>
          <w:rPr>
            <w:noProof/>
            <w:webHidden/>
          </w:rPr>
          <w:tab/>
        </w:r>
        <w:r>
          <w:rPr>
            <w:noProof/>
            <w:webHidden/>
          </w:rPr>
          <w:fldChar w:fldCharType="begin"/>
        </w:r>
        <w:r>
          <w:rPr>
            <w:noProof/>
            <w:webHidden/>
          </w:rPr>
          <w:instrText xml:space="preserve"> PAGEREF _Toc357950356 \h </w:instrText>
        </w:r>
        <w:r>
          <w:rPr>
            <w:noProof/>
            <w:webHidden/>
          </w:rPr>
        </w:r>
        <w:r>
          <w:rPr>
            <w:noProof/>
            <w:webHidden/>
          </w:rPr>
          <w:fldChar w:fldCharType="separate"/>
        </w:r>
        <w:r>
          <w:rPr>
            <w:noProof/>
            <w:webHidden/>
          </w:rPr>
          <w:t>6</w:t>
        </w:r>
        <w:r>
          <w:rPr>
            <w:noProof/>
            <w:webHidden/>
          </w:rPr>
          <w:fldChar w:fldCharType="end"/>
        </w:r>
      </w:hyperlink>
    </w:p>
    <w:p w:rsidR="007C20C6" w:rsidRDefault="007C20C6">
      <w:pPr>
        <w:pStyle w:val="TOC1"/>
        <w:tabs>
          <w:tab w:val="left" w:pos="600"/>
          <w:tab w:val="right" w:leader="dot" w:pos="9060"/>
        </w:tabs>
        <w:rPr>
          <w:rFonts w:asciiTheme="minorHAnsi" w:eastAsiaTheme="minorEastAsia" w:hAnsiTheme="minorHAnsi" w:cstheme="minorBidi"/>
          <w:noProof/>
          <w:sz w:val="22"/>
          <w:szCs w:val="22"/>
        </w:rPr>
      </w:pPr>
      <w:hyperlink w:anchor="_Toc357950357" w:history="1">
        <w:r w:rsidRPr="001A2BD5">
          <w:rPr>
            <w:rStyle w:val="Hyperlink"/>
            <w:noProof/>
          </w:rPr>
          <w:t>6.</w:t>
        </w:r>
        <w:r>
          <w:rPr>
            <w:rFonts w:asciiTheme="minorHAnsi" w:eastAsiaTheme="minorEastAsia" w:hAnsiTheme="minorHAnsi" w:cstheme="minorBidi"/>
            <w:noProof/>
            <w:sz w:val="22"/>
            <w:szCs w:val="22"/>
          </w:rPr>
          <w:tab/>
        </w:r>
        <w:r w:rsidRPr="001A2BD5">
          <w:rPr>
            <w:rStyle w:val="Hyperlink"/>
            <w:noProof/>
          </w:rPr>
          <w:t>Static View</w:t>
        </w:r>
        <w:r>
          <w:rPr>
            <w:noProof/>
            <w:webHidden/>
          </w:rPr>
          <w:tab/>
        </w:r>
        <w:r>
          <w:rPr>
            <w:noProof/>
            <w:webHidden/>
          </w:rPr>
          <w:fldChar w:fldCharType="begin"/>
        </w:r>
        <w:r>
          <w:rPr>
            <w:noProof/>
            <w:webHidden/>
          </w:rPr>
          <w:instrText xml:space="preserve"> PAGEREF _Toc357950357 \h </w:instrText>
        </w:r>
        <w:r>
          <w:rPr>
            <w:noProof/>
            <w:webHidden/>
          </w:rPr>
        </w:r>
        <w:r>
          <w:rPr>
            <w:noProof/>
            <w:webHidden/>
          </w:rPr>
          <w:fldChar w:fldCharType="separate"/>
        </w:r>
        <w:r>
          <w:rPr>
            <w:noProof/>
            <w:webHidden/>
          </w:rPr>
          <w:t>7</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58" w:history="1">
        <w:r w:rsidRPr="001A2BD5">
          <w:rPr>
            <w:rStyle w:val="Hyperlink"/>
            <w:noProof/>
          </w:rPr>
          <w:t>6.1</w:t>
        </w:r>
        <w:r>
          <w:rPr>
            <w:rFonts w:asciiTheme="minorHAnsi" w:eastAsiaTheme="minorEastAsia" w:hAnsiTheme="minorHAnsi" w:cstheme="minorBidi"/>
            <w:noProof/>
            <w:sz w:val="22"/>
            <w:szCs w:val="22"/>
          </w:rPr>
          <w:tab/>
        </w:r>
        <w:r w:rsidRPr="001A2BD5">
          <w:rPr>
            <w:rStyle w:val="Hyperlink"/>
            <w:noProof/>
          </w:rPr>
          <w:t>CommunicationSetup</w:t>
        </w:r>
        <w:r>
          <w:rPr>
            <w:noProof/>
            <w:webHidden/>
          </w:rPr>
          <w:tab/>
        </w:r>
        <w:r>
          <w:rPr>
            <w:noProof/>
            <w:webHidden/>
          </w:rPr>
          <w:fldChar w:fldCharType="begin"/>
        </w:r>
        <w:r>
          <w:rPr>
            <w:noProof/>
            <w:webHidden/>
          </w:rPr>
          <w:instrText xml:space="preserve"> PAGEREF _Toc357950358 \h </w:instrText>
        </w:r>
        <w:r>
          <w:rPr>
            <w:noProof/>
            <w:webHidden/>
          </w:rPr>
        </w:r>
        <w:r>
          <w:rPr>
            <w:noProof/>
            <w:webHidden/>
          </w:rPr>
          <w:fldChar w:fldCharType="separate"/>
        </w:r>
        <w:r>
          <w:rPr>
            <w:noProof/>
            <w:webHidden/>
          </w:rPr>
          <w:t>8</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59" w:history="1">
        <w:r w:rsidRPr="001A2BD5">
          <w:rPr>
            <w:rStyle w:val="Hyperlink"/>
            <w:noProof/>
          </w:rPr>
          <w:t>6.2</w:t>
        </w:r>
        <w:r>
          <w:rPr>
            <w:rFonts w:asciiTheme="minorHAnsi" w:eastAsiaTheme="minorEastAsia" w:hAnsiTheme="minorHAnsi" w:cstheme="minorBidi"/>
            <w:noProof/>
            <w:sz w:val="22"/>
            <w:szCs w:val="22"/>
          </w:rPr>
          <w:tab/>
        </w:r>
        <w:r w:rsidRPr="001A2BD5">
          <w:rPr>
            <w:rStyle w:val="Hyperlink"/>
            <w:noProof/>
          </w:rPr>
          <w:t>Channel</w:t>
        </w:r>
        <w:r>
          <w:rPr>
            <w:noProof/>
            <w:webHidden/>
          </w:rPr>
          <w:tab/>
        </w:r>
        <w:r>
          <w:rPr>
            <w:noProof/>
            <w:webHidden/>
          </w:rPr>
          <w:fldChar w:fldCharType="begin"/>
        </w:r>
        <w:r>
          <w:rPr>
            <w:noProof/>
            <w:webHidden/>
          </w:rPr>
          <w:instrText xml:space="preserve"> PAGEREF _Toc357950359 \h </w:instrText>
        </w:r>
        <w:r>
          <w:rPr>
            <w:noProof/>
            <w:webHidden/>
          </w:rPr>
        </w:r>
        <w:r>
          <w:rPr>
            <w:noProof/>
            <w:webHidden/>
          </w:rPr>
          <w:fldChar w:fldCharType="separate"/>
        </w:r>
        <w:r>
          <w:rPr>
            <w:noProof/>
            <w:webHidden/>
          </w:rPr>
          <w:t>8</w:t>
        </w:r>
        <w:r>
          <w:rPr>
            <w:noProof/>
            <w:webHidden/>
          </w:rPr>
          <w:fldChar w:fldCharType="end"/>
        </w:r>
      </w:hyperlink>
    </w:p>
    <w:p w:rsidR="007C20C6" w:rsidRDefault="007C20C6">
      <w:pPr>
        <w:pStyle w:val="TOC3"/>
        <w:tabs>
          <w:tab w:val="left" w:pos="1200"/>
          <w:tab w:val="right" w:leader="dot" w:pos="9060"/>
        </w:tabs>
        <w:rPr>
          <w:rFonts w:asciiTheme="minorHAnsi" w:eastAsiaTheme="minorEastAsia" w:hAnsiTheme="minorHAnsi" w:cstheme="minorBidi"/>
          <w:noProof/>
          <w:sz w:val="22"/>
          <w:szCs w:val="22"/>
        </w:rPr>
      </w:pPr>
      <w:hyperlink w:anchor="_Toc357950360" w:history="1">
        <w:r w:rsidRPr="001A2BD5">
          <w:rPr>
            <w:rStyle w:val="Hyperlink"/>
            <w:noProof/>
          </w:rPr>
          <w:t>6.2.1</w:t>
        </w:r>
        <w:r>
          <w:rPr>
            <w:rFonts w:asciiTheme="minorHAnsi" w:eastAsiaTheme="minorEastAsia" w:hAnsiTheme="minorHAnsi" w:cstheme="minorBidi"/>
            <w:noProof/>
            <w:sz w:val="22"/>
            <w:szCs w:val="22"/>
          </w:rPr>
          <w:tab/>
        </w:r>
        <w:r w:rsidRPr="001A2BD5">
          <w:rPr>
            <w:rStyle w:val="Hyperlink"/>
            <w:noProof/>
          </w:rPr>
          <w:t>PlainTcpChannel</w:t>
        </w:r>
        <w:r>
          <w:rPr>
            <w:noProof/>
            <w:webHidden/>
          </w:rPr>
          <w:tab/>
        </w:r>
        <w:r>
          <w:rPr>
            <w:noProof/>
            <w:webHidden/>
          </w:rPr>
          <w:fldChar w:fldCharType="begin"/>
        </w:r>
        <w:r>
          <w:rPr>
            <w:noProof/>
            <w:webHidden/>
          </w:rPr>
          <w:instrText xml:space="preserve"> PAGEREF _Toc357950360 \h </w:instrText>
        </w:r>
        <w:r>
          <w:rPr>
            <w:noProof/>
            <w:webHidden/>
          </w:rPr>
        </w:r>
        <w:r>
          <w:rPr>
            <w:noProof/>
            <w:webHidden/>
          </w:rPr>
          <w:fldChar w:fldCharType="separate"/>
        </w:r>
        <w:r>
          <w:rPr>
            <w:noProof/>
            <w:webHidden/>
          </w:rPr>
          <w:t>8</w:t>
        </w:r>
        <w:r>
          <w:rPr>
            <w:noProof/>
            <w:webHidden/>
          </w:rPr>
          <w:fldChar w:fldCharType="end"/>
        </w:r>
      </w:hyperlink>
    </w:p>
    <w:p w:rsidR="007C20C6" w:rsidRDefault="007C20C6">
      <w:pPr>
        <w:pStyle w:val="TOC3"/>
        <w:tabs>
          <w:tab w:val="left" w:pos="1200"/>
          <w:tab w:val="right" w:leader="dot" w:pos="9060"/>
        </w:tabs>
        <w:rPr>
          <w:rFonts w:asciiTheme="minorHAnsi" w:eastAsiaTheme="minorEastAsia" w:hAnsiTheme="minorHAnsi" w:cstheme="minorBidi"/>
          <w:noProof/>
          <w:sz w:val="22"/>
          <w:szCs w:val="22"/>
        </w:rPr>
      </w:pPr>
      <w:hyperlink w:anchor="_Toc357950361" w:history="1">
        <w:r w:rsidRPr="001A2BD5">
          <w:rPr>
            <w:rStyle w:val="Hyperlink"/>
            <w:noProof/>
          </w:rPr>
          <w:t>6.2.2</w:t>
        </w:r>
        <w:r>
          <w:rPr>
            <w:rFonts w:asciiTheme="minorHAnsi" w:eastAsiaTheme="minorEastAsia" w:hAnsiTheme="minorHAnsi" w:cstheme="minorBidi"/>
            <w:noProof/>
            <w:sz w:val="22"/>
            <w:szCs w:val="22"/>
          </w:rPr>
          <w:tab/>
        </w:r>
        <w:r w:rsidRPr="001A2BD5">
          <w:rPr>
            <w:rStyle w:val="Hyperlink"/>
            <w:noProof/>
          </w:rPr>
          <w:t>EncryptedChannel</w:t>
        </w:r>
        <w:r>
          <w:rPr>
            <w:noProof/>
            <w:webHidden/>
          </w:rPr>
          <w:tab/>
        </w:r>
        <w:r>
          <w:rPr>
            <w:noProof/>
            <w:webHidden/>
          </w:rPr>
          <w:fldChar w:fldCharType="begin"/>
        </w:r>
        <w:r>
          <w:rPr>
            <w:noProof/>
            <w:webHidden/>
          </w:rPr>
          <w:instrText xml:space="preserve"> PAGEREF _Toc357950361 \h </w:instrText>
        </w:r>
        <w:r>
          <w:rPr>
            <w:noProof/>
            <w:webHidden/>
          </w:rPr>
        </w:r>
        <w:r>
          <w:rPr>
            <w:noProof/>
            <w:webHidden/>
          </w:rPr>
          <w:fldChar w:fldCharType="separate"/>
        </w:r>
        <w:r>
          <w:rPr>
            <w:noProof/>
            <w:webHidden/>
          </w:rPr>
          <w:t>9</w:t>
        </w:r>
        <w:r>
          <w:rPr>
            <w:noProof/>
            <w:webHidden/>
          </w:rPr>
          <w:fldChar w:fldCharType="end"/>
        </w:r>
      </w:hyperlink>
    </w:p>
    <w:p w:rsidR="007C20C6" w:rsidRDefault="007C20C6">
      <w:pPr>
        <w:pStyle w:val="TOC3"/>
        <w:tabs>
          <w:tab w:val="left" w:pos="1200"/>
          <w:tab w:val="right" w:leader="dot" w:pos="9060"/>
        </w:tabs>
        <w:rPr>
          <w:rFonts w:asciiTheme="minorHAnsi" w:eastAsiaTheme="minorEastAsia" w:hAnsiTheme="minorHAnsi" w:cstheme="minorBidi"/>
          <w:noProof/>
          <w:sz w:val="22"/>
          <w:szCs w:val="22"/>
        </w:rPr>
      </w:pPr>
      <w:hyperlink w:anchor="_Toc357950362" w:history="1">
        <w:r w:rsidRPr="001A2BD5">
          <w:rPr>
            <w:rStyle w:val="Hyperlink"/>
            <w:noProof/>
          </w:rPr>
          <w:t>6.2.3</w:t>
        </w:r>
        <w:r>
          <w:rPr>
            <w:rFonts w:asciiTheme="minorHAnsi" w:eastAsiaTheme="minorEastAsia" w:hAnsiTheme="minorHAnsi" w:cstheme="minorBidi"/>
            <w:noProof/>
            <w:sz w:val="22"/>
            <w:szCs w:val="22"/>
          </w:rPr>
          <w:tab/>
        </w:r>
        <w:r w:rsidRPr="001A2BD5">
          <w:rPr>
            <w:rStyle w:val="Hyperlink"/>
            <w:noProof/>
          </w:rPr>
          <w:t>AuthenticatedChannel</w:t>
        </w:r>
        <w:r>
          <w:rPr>
            <w:noProof/>
            <w:webHidden/>
          </w:rPr>
          <w:tab/>
        </w:r>
        <w:r>
          <w:rPr>
            <w:noProof/>
            <w:webHidden/>
          </w:rPr>
          <w:fldChar w:fldCharType="begin"/>
        </w:r>
        <w:r>
          <w:rPr>
            <w:noProof/>
            <w:webHidden/>
          </w:rPr>
          <w:instrText xml:space="preserve"> PAGEREF _Toc357950362 \h </w:instrText>
        </w:r>
        <w:r>
          <w:rPr>
            <w:noProof/>
            <w:webHidden/>
          </w:rPr>
        </w:r>
        <w:r>
          <w:rPr>
            <w:noProof/>
            <w:webHidden/>
          </w:rPr>
          <w:fldChar w:fldCharType="separate"/>
        </w:r>
        <w:r>
          <w:rPr>
            <w:noProof/>
            <w:webHidden/>
          </w:rPr>
          <w:t>9</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63" w:history="1">
        <w:r w:rsidRPr="001A2BD5">
          <w:rPr>
            <w:rStyle w:val="Hyperlink"/>
            <w:noProof/>
          </w:rPr>
          <w:t>6.3</w:t>
        </w:r>
        <w:r>
          <w:rPr>
            <w:rFonts w:asciiTheme="minorHAnsi" w:eastAsiaTheme="minorEastAsia" w:hAnsiTheme="minorHAnsi" w:cstheme="minorBidi"/>
            <w:noProof/>
            <w:sz w:val="22"/>
            <w:szCs w:val="22"/>
          </w:rPr>
          <w:tab/>
        </w:r>
        <w:r w:rsidRPr="001A2BD5">
          <w:rPr>
            <w:rStyle w:val="Hyperlink"/>
            <w:noProof/>
          </w:rPr>
          <w:t>ConnectivitySuccessVerifier</w:t>
        </w:r>
        <w:r>
          <w:rPr>
            <w:noProof/>
            <w:webHidden/>
          </w:rPr>
          <w:tab/>
        </w:r>
        <w:r>
          <w:rPr>
            <w:noProof/>
            <w:webHidden/>
          </w:rPr>
          <w:fldChar w:fldCharType="begin"/>
        </w:r>
        <w:r>
          <w:rPr>
            <w:noProof/>
            <w:webHidden/>
          </w:rPr>
          <w:instrText xml:space="preserve"> PAGEREF _Toc357950363 \h </w:instrText>
        </w:r>
        <w:r>
          <w:rPr>
            <w:noProof/>
            <w:webHidden/>
          </w:rPr>
        </w:r>
        <w:r>
          <w:rPr>
            <w:noProof/>
            <w:webHidden/>
          </w:rPr>
          <w:fldChar w:fldCharType="separate"/>
        </w:r>
        <w:r>
          <w:rPr>
            <w:noProof/>
            <w:webHidden/>
          </w:rPr>
          <w:t>10</w:t>
        </w:r>
        <w:r>
          <w:rPr>
            <w:noProof/>
            <w:webHidden/>
          </w:rPr>
          <w:fldChar w:fldCharType="end"/>
        </w:r>
      </w:hyperlink>
    </w:p>
    <w:p w:rsidR="007C20C6" w:rsidRDefault="007C20C6">
      <w:pPr>
        <w:pStyle w:val="TOC1"/>
        <w:tabs>
          <w:tab w:val="left" w:pos="600"/>
          <w:tab w:val="right" w:leader="dot" w:pos="9060"/>
        </w:tabs>
        <w:rPr>
          <w:rFonts w:asciiTheme="minorHAnsi" w:eastAsiaTheme="minorEastAsia" w:hAnsiTheme="minorHAnsi" w:cstheme="minorBidi"/>
          <w:noProof/>
          <w:sz w:val="22"/>
          <w:szCs w:val="22"/>
        </w:rPr>
      </w:pPr>
      <w:hyperlink w:anchor="_Toc357950364" w:history="1">
        <w:r w:rsidRPr="001A2BD5">
          <w:rPr>
            <w:rStyle w:val="Hyperlink"/>
            <w:noProof/>
            <w:lang w:eastAsia="en-GB"/>
          </w:rPr>
          <w:t>7.</w:t>
        </w:r>
        <w:r>
          <w:rPr>
            <w:rFonts w:asciiTheme="minorHAnsi" w:eastAsiaTheme="minorEastAsia" w:hAnsiTheme="minorHAnsi" w:cstheme="minorBidi"/>
            <w:noProof/>
            <w:sz w:val="22"/>
            <w:szCs w:val="22"/>
          </w:rPr>
          <w:tab/>
        </w:r>
        <w:r w:rsidRPr="001A2BD5">
          <w:rPr>
            <w:rStyle w:val="Hyperlink"/>
            <w:noProof/>
            <w:lang w:eastAsia="en-GB"/>
          </w:rPr>
          <w:t>What type of data can be sent over a channel?</w:t>
        </w:r>
        <w:r>
          <w:rPr>
            <w:noProof/>
            <w:webHidden/>
          </w:rPr>
          <w:tab/>
        </w:r>
        <w:r>
          <w:rPr>
            <w:noProof/>
            <w:webHidden/>
          </w:rPr>
          <w:fldChar w:fldCharType="begin"/>
        </w:r>
        <w:r>
          <w:rPr>
            <w:noProof/>
            <w:webHidden/>
          </w:rPr>
          <w:instrText xml:space="preserve"> PAGEREF _Toc357950364 \h </w:instrText>
        </w:r>
        <w:r>
          <w:rPr>
            <w:noProof/>
            <w:webHidden/>
          </w:rPr>
        </w:r>
        <w:r>
          <w:rPr>
            <w:noProof/>
            <w:webHidden/>
          </w:rPr>
          <w:fldChar w:fldCharType="separate"/>
        </w:r>
        <w:r>
          <w:rPr>
            <w:noProof/>
            <w:webHidden/>
          </w:rPr>
          <w:t>12</w:t>
        </w:r>
        <w:r>
          <w:rPr>
            <w:noProof/>
            <w:webHidden/>
          </w:rPr>
          <w:fldChar w:fldCharType="end"/>
        </w:r>
      </w:hyperlink>
    </w:p>
    <w:p w:rsidR="007C20C6" w:rsidRDefault="007C20C6">
      <w:pPr>
        <w:pStyle w:val="TOC1"/>
        <w:tabs>
          <w:tab w:val="left" w:pos="600"/>
          <w:tab w:val="right" w:leader="dot" w:pos="9060"/>
        </w:tabs>
        <w:rPr>
          <w:rFonts w:asciiTheme="minorHAnsi" w:eastAsiaTheme="minorEastAsia" w:hAnsiTheme="minorHAnsi" w:cstheme="minorBidi"/>
          <w:noProof/>
          <w:sz w:val="22"/>
          <w:szCs w:val="22"/>
        </w:rPr>
      </w:pPr>
      <w:hyperlink w:anchor="_Toc357950365" w:history="1">
        <w:r w:rsidRPr="001A2BD5">
          <w:rPr>
            <w:rStyle w:val="Hyperlink"/>
            <w:noProof/>
          </w:rPr>
          <w:t>8.</w:t>
        </w:r>
        <w:r>
          <w:rPr>
            <w:rFonts w:asciiTheme="minorHAnsi" w:eastAsiaTheme="minorEastAsia" w:hAnsiTheme="minorHAnsi" w:cstheme="minorBidi"/>
            <w:noProof/>
            <w:sz w:val="22"/>
            <w:szCs w:val="22"/>
          </w:rPr>
          <w:tab/>
        </w:r>
        <w:r w:rsidRPr="001A2BD5">
          <w:rPr>
            <w:rStyle w:val="Hyperlink"/>
            <w:noProof/>
          </w:rPr>
          <w:t>Example</w:t>
        </w:r>
        <w:r>
          <w:rPr>
            <w:noProof/>
            <w:webHidden/>
          </w:rPr>
          <w:tab/>
        </w:r>
        <w:r>
          <w:rPr>
            <w:noProof/>
            <w:webHidden/>
          </w:rPr>
          <w:fldChar w:fldCharType="begin"/>
        </w:r>
        <w:r>
          <w:rPr>
            <w:noProof/>
            <w:webHidden/>
          </w:rPr>
          <w:instrText xml:space="preserve"> PAGEREF _Toc357950365 \h </w:instrText>
        </w:r>
        <w:r>
          <w:rPr>
            <w:noProof/>
            <w:webHidden/>
          </w:rPr>
        </w:r>
        <w:r>
          <w:rPr>
            <w:noProof/>
            <w:webHidden/>
          </w:rPr>
          <w:fldChar w:fldCharType="separate"/>
        </w:r>
        <w:r>
          <w:rPr>
            <w:noProof/>
            <w:webHidden/>
          </w:rPr>
          <w:t>13</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66" w:history="1">
        <w:r w:rsidRPr="001A2BD5">
          <w:rPr>
            <w:rStyle w:val="Hyperlink"/>
            <w:noProof/>
          </w:rPr>
          <w:t>8.1</w:t>
        </w:r>
        <w:r>
          <w:rPr>
            <w:rFonts w:asciiTheme="minorHAnsi" w:eastAsiaTheme="minorEastAsia" w:hAnsiTheme="minorHAnsi" w:cstheme="minorBidi"/>
            <w:noProof/>
            <w:sz w:val="22"/>
            <w:szCs w:val="22"/>
          </w:rPr>
          <w:tab/>
        </w:r>
        <w:r w:rsidRPr="001A2BD5">
          <w:rPr>
            <w:rStyle w:val="Hyperlink"/>
            <w:noProof/>
          </w:rPr>
          <w:t>Plain Security Level</w:t>
        </w:r>
        <w:r>
          <w:rPr>
            <w:noProof/>
            <w:webHidden/>
          </w:rPr>
          <w:tab/>
        </w:r>
        <w:r>
          <w:rPr>
            <w:noProof/>
            <w:webHidden/>
          </w:rPr>
          <w:fldChar w:fldCharType="begin"/>
        </w:r>
        <w:r>
          <w:rPr>
            <w:noProof/>
            <w:webHidden/>
          </w:rPr>
          <w:instrText xml:space="preserve"> PAGEREF _Toc357950366 \h </w:instrText>
        </w:r>
        <w:r>
          <w:rPr>
            <w:noProof/>
            <w:webHidden/>
          </w:rPr>
        </w:r>
        <w:r>
          <w:rPr>
            <w:noProof/>
            <w:webHidden/>
          </w:rPr>
          <w:fldChar w:fldCharType="separate"/>
        </w:r>
        <w:r>
          <w:rPr>
            <w:noProof/>
            <w:webHidden/>
          </w:rPr>
          <w:t>13</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67" w:history="1">
        <w:r w:rsidRPr="001A2BD5">
          <w:rPr>
            <w:rStyle w:val="Hyperlink"/>
            <w:noProof/>
          </w:rPr>
          <w:t>8.2</w:t>
        </w:r>
        <w:r>
          <w:rPr>
            <w:rFonts w:asciiTheme="minorHAnsi" w:eastAsiaTheme="minorEastAsia" w:hAnsiTheme="minorHAnsi" w:cstheme="minorBidi"/>
            <w:noProof/>
            <w:sz w:val="22"/>
            <w:szCs w:val="22"/>
          </w:rPr>
          <w:tab/>
        </w:r>
        <w:r w:rsidRPr="001A2BD5">
          <w:rPr>
            <w:rStyle w:val="Hyperlink"/>
            <w:noProof/>
          </w:rPr>
          <w:t>Authenticated Security Level</w:t>
        </w:r>
        <w:r>
          <w:rPr>
            <w:noProof/>
            <w:webHidden/>
          </w:rPr>
          <w:tab/>
        </w:r>
        <w:r>
          <w:rPr>
            <w:noProof/>
            <w:webHidden/>
          </w:rPr>
          <w:fldChar w:fldCharType="begin"/>
        </w:r>
        <w:r>
          <w:rPr>
            <w:noProof/>
            <w:webHidden/>
          </w:rPr>
          <w:instrText xml:space="preserve"> PAGEREF _Toc357950367 \h </w:instrText>
        </w:r>
        <w:r>
          <w:rPr>
            <w:noProof/>
            <w:webHidden/>
          </w:rPr>
        </w:r>
        <w:r>
          <w:rPr>
            <w:noProof/>
            <w:webHidden/>
          </w:rPr>
          <w:fldChar w:fldCharType="separate"/>
        </w:r>
        <w:r>
          <w:rPr>
            <w:noProof/>
            <w:webHidden/>
          </w:rPr>
          <w:t>14</w:t>
        </w:r>
        <w:r>
          <w:rPr>
            <w:noProof/>
            <w:webHidden/>
          </w:rPr>
          <w:fldChar w:fldCharType="end"/>
        </w:r>
      </w:hyperlink>
    </w:p>
    <w:p w:rsidR="007C20C6" w:rsidRDefault="007C20C6">
      <w:pPr>
        <w:pStyle w:val="TOC2"/>
        <w:tabs>
          <w:tab w:val="left" w:pos="800"/>
          <w:tab w:val="right" w:leader="dot" w:pos="9060"/>
        </w:tabs>
        <w:rPr>
          <w:rFonts w:asciiTheme="minorHAnsi" w:eastAsiaTheme="minorEastAsia" w:hAnsiTheme="minorHAnsi" w:cstheme="minorBidi"/>
          <w:noProof/>
          <w:sz w:val="22"/>
          <w:szCs w:val="22"/>
        </w:rPr>
      </w:pPr>
      <w:hyperlink w:anchor="_Toc357950368" w:history="1">
        <w:r w:rsidRPr="001A2BD5">
          <w:rPr>
            <w:rStyle w:val="Hyperlink"/>
            <w:noProof/>
          </w:rPr>
          <w:t>8.3</w:t>
        </w:r>
        <w:r>
          <w:rPr>
            <w:rFonts w:asciiTheme="minorHAnsi" w:eastAsiaTheme="minorEastAsia" w:hAnsiTheme="minorHAnsi" w:cstheme="minorBidi"/>
            <w:noProof/>
            <w:sz w:val="22"/>
            <w:szCs w:val="22"/>
          </w:rPr>
          <w:tab/>
        </w:r>
        <w:r w:rsidRPr="001A2BD5">
          <w:rPr>
            <w:rStyle w:val="Hyperlink"/>
            <w:noProof/>
          </w:rPr>
          <w:t>Encrypted Security Level</w:t>
        </w:r>
        <w:r>
          <w:rPr>
            <w:noProof/>
            <w:webHidden/>
          </w:rPr>
          <w:tab/>
        </w:r>
        <w:r>
          <w:rPr>
            <w:noProof/>
            <w:webHidden/>
          </w:rPr>
          <w:fldChar w:fldCharType="begin"/>
        </w:r>
        <w:r>
          <w:rPr>
            <w:noProof/>
            <w:webHidden/>
          </w:rPr>
          <w:instrText xml:space="preserve"> PAGEREF _Toc357950368 \h </w:instrText>
        </w:r>
        <w:r>
          <w:rPr>
            <w:noProof/>
            <w:webHidden/>
          </w:rPr>
        </w:r>
        <w:r>
          <w:rPr>
            <w:noProof/>
            <w:webHidden/>
          </w:rPr>
          <w:fldChar w:fldCharType="separate"/>
        </w:r>
        <w:r>
          <w:rPr>
            <w:noProof/>
            <w:webHidden/>
          </w:rPr>
          <w:t>14</w:t>
        </w:r>
        <w:r>
          <w:rPr>
            <w:noProof/>
            <w:webHidden/>
          </w:rPr>
          <w:fldChar w:fldCharType="end"/>
        </w:r>
      </w:hyperlink>
    </w:p>
    <w:p w:rsidR="004329B7" w:rsidRDefault="009D206C">
      <w:pPr>
        <w:pStyle w:val="TOC1"/>
        <w:rPr>
          <w:lang w:eastAsia="en-GB"/>
        </w:rPr>
      </w:pPr>
      <w:r>
        <w:fldChar w:fldCharType="end"/>
      </w:r>
    </w:p>
    <w:p w:rsidR="00B271B2" w:rsidRDefault="004329B7" w:rsidP="0084342A">
      <w:pPr>
        <w:pStyle w:val="Heading1"/>
      </w:pPr>
      <w:r>
        <w:br w:type="page"/>
      </w:r>
      <w:bookmarkStart w:id="0" w:name="_Toc104538326"/>
      <w:bookmarkStart w:id="1" w:name="_Toc357950348"/>
      <w:r w:rsidR="00B271B2">
        <w:lastRenderedPageBreak/>
        <w:t>Scope</w:t>
      </w:r>
      <w:bookmarkEnd w:id="0"/>
      <w:bookmarkEnd w:id="1"/>
    </w:p>
    <w:p w:rsidR="00C374B8" w:rsidRPr="00C374B8" w:rsidRDefault="00C374B8" w:rsidP="00C374B8"/>
    <w:p w:rsidR="004C3D10" w:rsidRDefault="004C3D10" w:rsidP="00B271B2">
      <w:pPr>
        <w:pStyle w:val="Heading2"/>
      </w:pPr>
      <w:bookmarkStart w:id="2" w:name="_Toc104538327"/>
      <w:bookmarkStart w:id="3" w:name="_Toc357950349"/>
      <w:r>
        <w:t>Introduction</w:t>
      </w:r>
      <w:bookmarkEnd w:id="3"/>
    </w:p>
    <w:p w:rsidR="00BF03E1" w:rsidRDefault="00BF03E1" w:rsidP="00BF03E1">
      <w:pPr>
        <w:ind w:left="720"/>
        <w:rPr>
          <w:rFonts w:asciiTheme="majorBidi" w:hAnsiTheme="majorBidi" w:cstheme="majorBidi"/>
        </w:rPr>
      </w:pPr>
      <w:r w:rsidRPr="00C136EA">
        <w:rPr>
          <w:rFonts w:asciiTheme="majorBidi" w:hAnsiTheme="majorBidi" w:cstheme="majorBidi"/>
        </w:rPr>
        <w:t xml:space="preserve">The communication layer </w:t>
      </w:r>
      <w:r>
        <w:rPr>
          <w:rFonts w:asciiTheme="majorBidi" w:hAnsiTheme="majorBidi" w:cstheme="majorBidi"/>
        </w:rPr>
        <w:t xml:space="preserve">provides </w:t>
      </w:r>
      <w:r w:rsidRPr="00FC7AF5">
        <w:rPr>
          <w:rFonts w:asciiTheme="majorBidi" w:hAnsiTheme="majorBidi"/>
          <w:bCs/>
        </w:rPr>
        <w:t xml:space="preserve">communication services to </w:t>
      </w:r>
      <w:r w:rsidRPr="0037684B">
        <w:rPr>
          <w:rFonts w:asciiTheme="majorBidi" w:hAnsiTheme="majorBidi"/>
          <w:bCs/>
        </w:rPr>
        <w:t>any</w:t>
      </w:r>
      <w:r w:rsidRPr="00FC7AF5">
        <w:rPr>
          <w:rFonts w:asciiTheme="majorBidi" w:hAnsiTheme="majorBidi"/>
          <w:bCs/>
        </w:rPr>
        <w:t xml:space="preserve"> interactive cryptographic protocol.</w:t>
      </w:r>
      <w:r>
        <w:rPr>
          <w:rFonts w:asciiTheme="majorBidi" w:hAnsiTheme="majorBidi"/>
          <w:bCs/>
        </w:rPr>
        <w:t xml:space="preserve"> It </w:t>
      </w:r>
      <w:r w:rsidRPr="00C136EA">
        <w:rPr>
          <w:rFonts w:asciiTheme="majorBidi" w:hAnsiTheme="majorBidi" w:cstheme="majorBidi"/>
        </w:rPr>
        <w:t xml:space="preserve">uses cryptographic tools such as digital signatures and encryption in order to provide secure and private channels. </w:t>
      </w:r>
      <w:r>
        <w:rPr>
          <w:rFonts w:asciiTheme="majorBidi" w:hAnsiTheme="majorBidi" w:cstheme="majorBidi"/>
        </w:rPr>
        <w:t>T</w:t>
      </w:r>
      <w:r w:rsidRPr="00C136EA">
        <w:rPr>
          <w:rFonts w:asciiTheme="majorBidi" w:hAnsiTheme="majorBidi" w:cstheme="majorBidi"/>
        </w:rPr>
        <w:t>his layer is heavily used by the interactive mid-crypto protocols and MPC protoc</w:t>
      </w:r>
      <w:r>
        <w:rPr>
          <w:rFonts w:asciiTheme="majorBidi" w:hAnsiTheme="majorBidi" w:cstheme="majorBidi"/>
        </w:rPr>
        <w:t>ols. It can also be used by any other cryptographic protocol that requires communication.</w:t>
      </w:r>
    </w:p>
    <w:p w:rsidR="0037684B" w:rsidRPr="00C136EA" w:rsidRDefault="0037684B" w:rsidP="00BF03E1">
      <w:pPr>
        <w:ind w:left="720"/>
        <w:rPr>
          <w:rFonts w:asciiTheme="majorBidi" w:hAnsiTheme="majorBidi" w:cstheme="majorBidi"/>
        </w:rPr>
      </w:pPr>
    </w:p>
    <w:p w:rsidR="00BF03E1" w:rsidRPr="008375D0" w:rsidRDefault="00BF03E1" w:rsidP="00BF03E1">
      <w:pPr>
        <w:pStyle w:val="ListParagraph"/>
        <w:numPr>
          <w:ilvl w:val="1"/>
          <w:numId w:val="12"/>
        </w:numPr>
        <w:spacing w:after="0" w:line="240" w:lineRule="auto"/>
        <w:rPr>
          <w:rStyle w:val="Heading3Char"/>
          <w:i/>
          <w:iCs/>
        </w:rPr>
      </w:pPr>
      <w:bookmarkStart w:id="4" w:name="_Toc277512083"/>
      <w:bookmarkStart w:id="5" w:name="_Toc357950350"/>
      <w:r w:rsidRPr="00386AEB">
        <w:rPr>
          <w:rStyle w:val="Heading3Char"/>
        </w:rPr>
        <w:t>Purpos</w:t>
      </w:r>
      <w:r>
        <w:rPr>
          <w:rStyle w:val="Heading3Char"/>
        </w:rPr>
        <w:t>e</w:t>
      </w:r>
      <w:bookmarkEnd w:id="4"/>
      <w:bookmarkEnd w:id="5"/>
    </w:p>
    <w:p w:rsidR="00BF03E1" w:rsidRPr="00BF03E1" w:rsidRDefault="00BF03E1" w:rsidP="00BF03E1">
      <w:pPr>
        <w:rPr>
          <w:rStyle w:val="Heading3Char"/>
          <w:rFonts w:cstheme="minorBidi"/>
          <w:b w:val="0"/>
          <w:i/>
          <w:iCs/>
        </w:rPr>
      </w:pPr>
    </w:p>
    <w:p w:rsidR="007C20C6" w:rsidRDefault="00BF03E1" w:rsidP="007C20C6">
      <w:pPr>
        <w:ind w:left="720"/>
        <w:rPr>
          <w:rFonts w:asciiTheme="majorBidi" w:hAnsiTheme="majorBidi"/>
          <w:bCs/>
        </w:rPr>
      </w:pPr>
      <w:r>
        <w:rPr>
          <w:rFonts w:asciiTheme="majorBidi" w:hAnsiTheme="majorBidi"/>
          <w:bCs/>
        </w:rPr>
        <w:t xml:space="preserve">The purpose of this layer is to provide communication services to any cryptographic protocol. It aims to hide all the details of implementation, thus allowing the user to concentrate </w:t>
      </w:r>
      <w:r w:rsidR="007C20C6">
        <w:rPr>
          <w:rFonts w:asciiTheme="majorBidi" w:hAnsiTheme="majorBidi"/>
          <w:bCs/>
        </w:rPr>
        <w:t>o</w:t>
      </w:r>
      <w:r>
        <w:rPr>
          <w:rFonts w:asciiTheme="majorBidi" w:hAnsiTheme="majorBidi"/>
          <w:bCs/>
        </w:rPr>
        <w:t xml:space="preserve">n the implementation of the CP without caring about how the communication is done. </w:t>
      </w:r>
    </w:p>
    <w:p w:rsidR="00BF03E1" w:rsidRDefault="00BF03E1" w:rsidP="007C20C6">
      <w:pPr>
        <w:ind w:left="720"/>
        <w:rPr>
          <w:rFonts w:asciiTheme="majorBidi" w:hAnsiTheme="majorBidi"/>
          <w:bCs/>
        </w:rPr>
      </w:pPr>
      <w:r>
        <w:rPr>
          <w:rFonts w:asciiTheme="majorBidi" w:hAnsiTheme="majorBidi"/>
          <w:bCs/>
        </w:rPr>
        <w:t xml:space="preserve">Different levels of security are provided by this layer: </w:t>
      </w:r>
    </w:p>
    <w:p w:rsidR="00BF03E1" w:rsidRDefault="00BF03E1" w:rsidP="00BF03E1">
      <w:pPr>
        <w:pStyle w:val="ListParagraph"/>
        <w:numPr>
          <w:ilvl w:val="0"/>
          <w:numId w:val="13"/>
        </w:numPr>
        <w:rPr>
          <w:rFonts w:asciiTheme="majorBidi" w:hAnsiTheme="majorBidi"/>
          <w:bCs/>
        </w:rPr>
      </w:pPr>
      <w:r>
        <w:rPr>
          <w:rFonts w:asciiTheme="majorBidi" w:hAnsiTheme="majorBidi"/>
          <w:bCs/>
        </w:rPr>
        <w:t xml:space="preserve">Plain- It </w:t>
      </w:r>
      <w:r w:rsidRPr="00BF03E1">
        <w:rPr>
          <w:rFonts w:asciiTheme="majorBidi" w:hAnsiTheme="majorBidi"/>
          <w:bCs/>
        </w:rPr>
        <w:t xml:space="preserve">only ensures that </w:t>
      </w:r>
      <w:r w:rsidR="007C20C6">
        <w:rPr>
          <w:rFonts w:asciiTheme="majorBidi" w:hAnsiTheme="majorBidi"/>
          <w:bCs/>
        </w:rPr>
        <w:t xml:space="preserve">the </w:t>
      </w:r>
      <w:r w:rsidRPr="00BF03E1">
        <w:rPr>
          <w:rFonts w:asciiTheme="majorBidi" w:hAnsiTheme="majorBidi"/>
          <w:bCs/>
        </w:rPr>
        <w:t>message will get from one party to another</w:t>
      </w:r>
      <w:r>
        <w:rPr>
          <w:rFonts w:asciiTheme="majorBidi" w:hAnsiTheme="majorBidi"/>
          <w:bCs/>
        </w:rPr>
        <w:t>,</w:t>
      </w:r>
    </w:p>
    <w:p w:rsidR="00BF03E1" w:rsidRDefault="00BF03E1" w:rsidP="00BF03E1">
      <w:pPr>
        <w:pStyle w:val="ListParagraph"/>
        <w:numPr>
          <w:ilvl w:val="0"/>
          <w:numId w:val="13"/>
        </w:numPr>
        <w:rPr>
          <w:rFonts w:asciiTheme="majorBidi" w:hAnsiTheme="majorBidi"/>
          <w:bCs/>
        </w:rPr>
      </w:pPr>
      <w:r>
        <w:rPr>
          <w:rFonts w:asciiTheme="majorBidi" w:hAnsiTheme="majorBidi"/>
          <w:bCs/>
        </w:rPr>
        <w:t xml:space="preserve">Encrypted- It ensures that the message will be encrypted by the sending party and decrypted by the receiving party. All </w:t>
      </w:r>
      <w:r w:rsidR="002E481B">
        <w:rPr>
          <w:rFonts w:asciiTheme="majorBidi" w:hAnsiTheme="majorBidi"/>
          <w:bCs/>
        </w:rPr>
        <w:t>the work is done under the hood. It uses symmetric encryption.</w:t>
      </w:r>
    </w:p>
    <w:p w:rsidR="00BF03E1" w:rsidRDefault="00BF03E1" w:rsidP="00BF03E1">
      <w:pPr>
        <w:pStyle w:val="ListParagraph"/>
        <w:numPr>
          <w:ilvl w:val="0"/>
          <w:numId w:val="13"/>
        </w:numPr>
        <w:rPr>
          <w:rFonts w:asciiTheme="majorBidi" w:hAnsiTheme="majorBidi"/>
          <w:bCs/>
        </w:rPr>
      </w:pPr>
      <w:r>
        <w:rPr>
          <w:rFonts w:asciiTheme="majorBidi" w:hAnsiTheme="majorBidi"/>
          <w:bCs/>
        </w:rPr>
        <w:t xml:space="preserve">Authenticated- It ensures that the message will be authenticated by the sending party and verified by the receiving party. </w:t>
      </w:r>
      <w:r w:rsidR="0037684B">
        <w:rPr>
          <w:rFonts w:asciiTheme="majorBidi" w:hAnsiTheme="majorBidi"/>
          <w:bCs/>
        </w:rPr>
        <w:t>All the work is done under the hood.</w:t>
      </w:r>
    </w:p>
    <w:p w:rsidR="00BF03E1" w:rsidRDefault="00BF03E1" w:rsidP="00BF03E1">
      <w:bookmarkStart w:id="6" w:name="_Toc30214769"/>
      <w:bookmarkStart w:id="7" w:name="_Toc33153563"/>
      <w:bookmarkEnd w:id="2"/>
    </w:p>
    <w:p w:rsidR="004329B7" w:rsidRDefault="00F24DA3" w:rsidP="00BF03E1">
      <w:pPr>
        <w:pStyle w:val="Heading1"/>
      </w:pPr>
      <w:bookmarkStart w:id="8" w:name="_Toc357950351"/>
      <w:r>
        <w:t xml:space="preserve">Definitions Acronyms and </w:t>
      </w:r>
      <w:r w:rsidR="004329B7">
        <w:t>Abbreviations</w:t>
      </w:r>
      <w:bookmarkEnd w:id="8"/>
    </w:p>
    <w:p w:rsidR="00F90E51" w:rsidRPr="00F615C8" w:rsidRDefault="00F90E51" w:rsidP="00F90E51"/>
    <w:tbl>
      <w:tblPr>
        <w:tblW w:w="9031" w:type="dxa"/>
        <w:jc w:val="center"/>
        <w:tblInd w:w="-22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000" w:firstRow="0" w:lastRow="0" w:firstColumn="0" w:lastColumn="0" w:noHBand="0" w:noVBand="0"/>
      </w:tblPr>
      <w:tblGrid>
        <w:gridCol w:w="2249"/>
        <w:gridCol w:w="6782"/>
      </w:tblGrid>
      <w:tr w:rsidR="00356B51">
        <w:trPr>
          <w:jc w:val="center"/>
        </w:trPr>
        <w:tc>
          <w:tcPr>
            <w:tcW w:w="2249" w:type="dxa"/>
          </w:tcPr>
          <w:p w:rsidR="00356B51" w:rsidRDefault="00BF03E1" w:rsidP="00356B51">
            <w:pPr>
              <w:pStyle w:val="Cell"/>
            </w:pPr>
            <w:r>
              <w:t>MPC</w:t>
            </w:r>
          </w:p>
        </w:tc>
        <w:tc>
          <w:tcPr>
            <w:tcW w:w="6782" w:type="dxa"/>
          </w:tcPr>
          <w:p w:rsidR="00356B51" w:rsidRDefault="00BF03E1" w:rsidP="00356B51">
            <w:pPr>
              <w:pStyle w:val="Cell"/>
            </w:pPr>
            <w:r>
              <w:t>Multi Party Computation</w:t>
            </w:r>
          </w:p>
        </w:tc>
      </w:tr>
      <w:tr w:rsidR="00356B51">
        <w:trPr>
          <w:jc w:val="center"/>
        </w:trPr>
        <w:tc>
          <w:tcPr>
            <w:tcW w:w="2249" w:type="dxa"/>
          </w:tcPr>
          <w:p w:rsidR="00356B51" w:rsidRDefault="00BF03E1" w:rsidP="00356B51">
            <w:pPr>
              <w:pStyle w:val="Cell"/>
            </w:pPr>
            <w:r>
              <w:t>CP</w:t>
            </w:r>
          </w:p>
        </w:tc>
        <w:tc>
          <w:tcPr>
            <w:tcW w:w="6782" w:type="dxa"/>
          </w:tcPr>
          <w:p w:rsidR="00356B51" w:rsidRDefault="00BF03E1" w:rsidP="00356B51">
            <w:pPr>
              <w:pStyle w:val="Cell"/>
            </w:pPr>
            <w:r>
              <w:t>Cryptographic Protocol</w:t>
            </w:r>
          </w:p>
        </w:tc>
      </w:tr>
    </w:tbl>
    <w:p w:rsidR="00EF3618" w:rsidRPr="00356B51" w:rsidRDefault="00EF3618" w:rsidP="001A703B"/>
    <w:p w:rsidR="003D57D0" w:rsidRDefault="00F24DA3" w:rsidP="003D57D0">
      <w:pPr>
        <w:pStyle w:val="Heading1"/>
      </w:pPr>
      <w:bookmarkStart w:id="9" w:name="_Toc357950352"/>
      <w:r>
        <w:t>Reference</w:t>
      </w:r>
      <w:r w:rsidR="004329B7">
        <w:t>s</w:t>
      </w:r>
      <w:bookmarkEnd w:id="6"/>
      <w:bookmarkEnd w:id="7"/>
      <w:bookmarkEnd w:id="9"/>
      <w:r w:rsidR="00356B51">
        <w:rPr>
          <w:rFonts w:ascii="Helvetica" w:hAnsi="Helvetica"/>
        </w:rPr>
        <w:t xml:space="preserve"> </w:t>
      </w:r>
    </w:p>
    <w:p w:rsidR="004C3D10" w:rsidRDefault="00B82DF0" w:rsidP="004C3D10">
      <w:r>
        <w:t>[1]</w:t>
      </w:r>
      <w:r w:rsidR="004C3D10">
        <w:t xml:space="preserve"> Doc1</w:t>
      </w:r>
      <w:r>
        <w:t xml:space="preserve"> </w:t>
      </w:r>
    </w:p>
    <w:p w:rsidR="002532E4" w:rsidRPr="00E10A35" w:rsidRDefault="002532E4" w:rsidP="004C3D10">
      <w:r>
        <w:t xml:space="preserve">[2] </w:t>
      </w:r>
      <w:r w:rsidR="004C3D10">
        <w:t>Doc2</w:t>
      </w:r>
    </w:p>
    <w:p w:rsidR="00A03096" w:rsidRDefault="00A03096">
      <w:pPr>
        <w:autoSpaceDE/>
        <w:autoSpaceDN/>
        <w:adjustRightInd/>
        <w:rPr>
          <w:b/>
          <w:bCs/>
          <w:sz w:val="30"/>
          <w:szCs w:val="18"/>
        </w:rPr>
      </w:pPr>
      <w:r>
        <w:br w:type="page"/>
      </w:r>
    </w:p>
    <w:p w:rsidR="00BF03E1" w:rsidRDefault="00BF03E1" w:rsidP="00CC2271">
      <w:pPr>
        <w:pStyle w:val="Heading1"/>
      </w:pPr>
      <w:bookmarkStart w:id="10" w:name="_Toc357950353"/>
      <w:r>
        <w:lastRenderedPageBreak/>
        <w:t>General description</w:t>
      </w:r>
      <w:bookmarkEnd w:id="10"/>
    </w:p>
    <w:p w:rsidR="00BF03E1" w:rsidRDefault="00BF03E1" w:rsidP="00585917">
      <w:pPr>
        <w:rPr>
          <w:rFonts w:asciiTheme="majorBidi" w:hAnsiTheme="majorBidi" w:cstheme="majorBidi"/>
        </w:rPr>
      </w:pPr>
      <w:r w:rsidRPr="003355A4">
        <w:rPr>
          <w:rFonts w:asciiTheme="majorBidi" w:hAnsiTheme="majorBidi" w:cstheme="majorBidi"/>
        </w:rPr>
        <w:t xml:space="preserve">The </w:t>
      </w:r>
      <w:r>
        <w:rPr>
          <w:rFonts w:asciiTheme="majorBidi" w:hAnsiTheme="majorBidi" w:cstheme="majorBidi"/>
        </w:rPr>
        <w:t>Communications Layer</w:t>
      </w:r>
      <w:r w:rsidRPr="003355A4">
        <w:rPr>
          <w:rFonts w:asciiTheme="majorBidi" w:hAnsiTheme="majorBidi" w:cstheme="majorBidi"/>
        </w:rPr>
        <w:t xml:space="preserve"> is a tool used by a </w:t>
      </w:r>
      <w:r>
        <w:rPr>
          <w:rFonts w:asciiTheme="majorBidi" w:hAnsiTheme="majorBidi" w:cstheme="majorBidi"/>
        </w:rPr>
        <w:t>party</w:t>
      </w:r>
      <w:r w:rsidRPr="003355A4">
        <w:rPr>
          <w:rFonts w:asciiTheme="majorBidi" w:hAnsiTheme="majorBidi" w:cstheme="majorBidi"/>
        </w:rPr>
        <w:t xml:space="preserve"> that is interested in setting up connections between itself and other parties. </w:t>
      </w:r>
      <w:r w:rsidR="00585917">
        <w:rPr>
          <w:rFonts w:asciiTheme="majorBidi" w:hAnsiTheme="majorBidi" w:cstheme="majorBidi"/>
        </w:rPr>
        <w:t>Given a list of parties, the layer</w:t>
      </w:r>
      <w:r w:rsidRPr="003355A4">
        <w:rPr>
          <w:rFonts w:asciiTheme="majorBidi" w:hAnsiTheme="majorBidi" w:cstheme="majorBidi"/>
        </w:rPr>
        <w:t xml:space="preserve"> attempts to set connections to them</w:t>
      </w:r>
      <w:r>
        <w:rPr>
          <w:rFonts w:asciiTheme="majorBidi" w:hAnsiTheme="majorBidi" w:cstheme="majorBidi"/>
        </w:rPr>
        <w:t xml:space="preserve"> according to parameters given by the calling application</w:t>
      </w:r>
      <w:r w:rsidRPr="003355A4">
        <w:rPr>
          <w:rFonts w:asciiTheme="majorBidi" w:hAnsiTheme="majorBidi" w:cstheme="majorBidi"/>
        </w:rPr>
        <w:t xml:space="preserve">. </w:t>
      </w:r>
    </w:p>
    <w:p w:rsidR="00BF03E1" w:rsidRPr="003355A4" w:rsidRDefault="00BF03E1" w:rsidP="00BF03E1">
      <w:pPr>
        <w:rPr>
          <w:rFonts w:asciiTheme="majorBidi" w:hAnsiTheme="majorBidi" w:cstheme="majorBidi"/>
        </w:rPr>
      </w:pPr>
      <w:r w:rsidRPr="003355A4">
        <w:rPr>
          <w:rFonts w:asciiTheme="majorBidi" w:hAnsiTheme="majorBidi" w:cstheme="majorBidi"/>
        </w:rPr>
        <w:t xml:space="preserve">If succeeds, it returns these connections so that the calling </w:t>
      </w:r>
      <w:r>
        <w:rPr>
          <w:rFonts w:asciiTheme="majorBidi" w:hAnsiTheme="majorBidi" w:cstheme="majorBidi"/>
        </w:rPr>
        <w:t>party</w:t>
      </w:r>
      <w:r w:rsidRPr="003355A4">
        <w:rPr>
          <w:rFonts w:asciiTheme="majorBidi" w:hAnsiTheme="majorBidi" w:cstheme="majorBidi"/>
        </w:rPr>
        <w:t xml:space="preserve"> can send and receive data over them.</w:t>
      </w:r>
    </w:p>
    <w:p w:rsidR="00BF03E1" w:rsidRPr="003355A4" w:rsidRDefault="00BF03E1" w:rsidP="00585917">
      <w:pPr>
        <w:rPr>
          <w:rFonts w:asciiTheme="majorBidi" w:hAnsiTheme="majorBidi" w:cstheme="majorBidi"/>
        </w:rPr>
      </w:pPr>
      <w:r w:rsidRPr="003355A4">
        <w:rPr>
          <w:rFonts w:asciiTheme="majorBidi" w:hAnsiTheme="majorBidi" w:cstheme="majorBidi"/>
        </w:rPr>
        <w:t xml:space="preserve">An example of usage </w:t>
      </w:r>
      <w:r w:rsidR="00585917">
        <w:rPr>
          <w:rFonts w:asciiTheme="majorBidi" w:hAnsiTheme="majorBidi" w:cstheme="majorBidi"/>
        </w:rPr>
        <w:t xml:space="preserve">of the layer by an application running some MPC </w:t>
      </w:r>
      <w:r w:rsidRPr="003355A4">
        <w:rPr>
          <w:rFonts w:asciiTheme="majorBidi" w:hAnsiTheme="majorBidi" w:cstheme="majorBidi"/>
        </w:rPr>
        <w:t>follows: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Instantiate an object of type CommunicationSetup.</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Call the prepareForCommunication method of that object with a list of parties to connect to and other setup parameters. (prepareForCommunication </w:t>
      </w:r>
      <w:r>
        <w:rPr>
          <w:rFonts w:asciiTheme="majorBidi" w:hAnsiTheme="majorBidi" w:cstheme="majorBidi"/>
          <w:sz w:val="24"/>
          <w:szCs w:val="24"/>
        </w:rPr>
        <w:t>functions are</w:t>
      </w:r>
      <w:r w:rsidRPr="003355A4">
        <w:rPr>
          <w:rFonts w:asciiTheme="majorBidi" w:hAnsiTheme="majorBidi" w:cstheme="majorBidi"/>
          <w:sz w:val="24"/>
          <w:szCs w:val="24"/>
        </w:rPr>
        <w:t xml:space="preserve"> the only public method of this class).</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 xml:space="preserve">Get from </w:t>
      </w:r>
      <w:r>
        <w:rPr>
          <w:rFonts w:asciiTheme="majorBidi" w:hAnsiTheme="majorBidi" w:cstheme="majorBidi"/>
          <w:sz w:val="24"/>
          <w:szCs w:val="24"/>
        </w:rPr>
        <w:t>p</w:t>
      </w:r>
      <w:r w:rsidRPr="003355A4">
        <w:rPr>
          <w:rFonts w:asciiTheme="majorBidi" w:hAnsiTheme="majorBidi" w:cstheme="majorBidi"/>
          <w:sz w:val="24"/>
          <w:szCs w:val="24"/>
        </w:rPr>
        <w:t>repareForCommunication a container holding ready</w:t>
      </w:r>
      <w:r>
        <w:rPr>
          <w:rFonts w:asciiTheme="majorBidi" w:hAnsiTheme="majorBidi" w:cstheme="majorBidi"/>
          <w:sz w:val="24"/>
          <w:szCs w:val="24"/>
        </w:rPr>
        <w:t>-to-use</w:t>
      </w:r>
      <w:r w:rsidR="00585917">
        <w:rPr>
          <w:rFonts w:asciiTheme="majorBidi" w:hAnsiTheme="majorBidi" w:cstheme="majorBidi"/>
          <w:sz w:val="24"/>
          <w:szCs w:val="24"/>
        </w:rPr>
        <w:t xml:space="preserve"> connections that have Plain security level (explained below).</w:t>
      </w:r>
    </w:p>
    <w:p w:rsidR="00585917" w:rsidRDefault="00585917" w:rsidP="00BF03E1">
      <w:pPr>
        <w:pStyle w:val="ListParagraph"/>
        <w:numPr>
          <w:ilvl w:val="0"/>
          <w:numId w:val="14"/>
        </w:numPr>
        <w:rPr>
          <w:rFonts w:asciiTheme="majorBidi" w:hAnsiTheme="majorBidi" w:cstheme="majorBidi"/>
          <w:sz w:val="24"/>
          <w:szCs w:val="24"/>
        </w:rPr>
      </w:pPr>
      <w:r>
        <w:rPr>
          <w:rFonts w:asciiTheme="majorBidi" w:hAnsiTheme="majorBidi" w:cstheme="majorBidi"/>
          <w:sz w:val="24"/>
          <w:szCs w:val="24"/>
        </w:rPr>
        <w:t>If necessary, set a higher security level such as Encrypted or Authenticated.</w:t>
      </w:r>
    </w:p>
    <w:p w:rsidR="00BF03E1" w:rsidRPr="003355A4" w:rsidRDefault="00BF03E1" w:rsidP="00BF03E1">
      <w:pPr>
        <w:pStyle w:val="ListParagraph"/>
        <w:numPr>
          <w:ilvl w:val="0"/>
          <w:numId w:val="14"/>
        </w:numPr>
        <w:rPr>
          <w:rFonts w:asciiTheme="majorBidi" w:hAnsiTheme="majorBidi" w:cstheme="majorBidi"/>
          <w:sz w:val="24"/>
          <w:szCs w:val="24"/>
        </w:rPr>
      </w:pPr>
      <w:r w:rsidRPr="003355A4">
        <w:rPr>
          <w:rFonts w:asciiTheme="majorBidi" w:hAnsiTheme="majorBidi" w:cstheme="majorBidi"/>
          <w:sz w:val="24"/>
          <w:szCs w:val="24"/>
        </w:rPr>
        <w:t>Call the send and receive methods of the ready connections as needed by the MPC.</w:t>
      </w:r>
    </w:p>
    <w:p w:rsidR="00BF03E1" w:rsidRDefault="00BF03E1" w:rsidP="00BF03E1">
      <w:pPr>
        <w:rPr>
          <w:rFonts w:asciiTheme="majorBidi" w:hAnsiTheme="majorBidi" w:cstheme="majorBidi"/>
        </w:rPr>
      </w:pPr>
      <w:r w:rsidRPr="003355A4">
        <w:rPr>
          <w:rFonts w:asciiTheme="majorBidi" w:hAnsiTheme="majorBidi" w:cstheme="majorBidi"/>
        </w:rPr>
        <w:t xml:space="preserve">The application may be interested in putting each connection in a different thread but </w:t>
      </w:r>
      <w:r>
        <w:rPr>
          <w:rFonts w:asciiTheme="majorBidi" w:hAnsiTheme="majorBidi" w:cstheme="majorBidi"/>
        </w:rPr>
        <w:t xml:space="preserve">it </w:t>
      </w:r>
      <w:r w:rsidRPr="003355A4">
        <w:rPr>
          <w:rFonts w:asciiTheme="majorBidi" w:hAnsiTheme="majorBidi" w:cstheme="majorBidi"/>
        </w:rPr>
        <w:t xml:space="preserve">is up to the application to do so and not the responsibility of the </w:t>
      </w:r>
      <w:r>
        <w:rPr>
          <w:rFonts w:asciiTheme="majorBidi" w:hAnsiTheme="majorBidi" w:cstheme="majorBidi"/>
        </w:rPr>
        <w:t>Communications Layer</w:t>
      </w:r>
      <w:r w:rsidRPr="003355A4">
        <w:rPr>
          <w:rFonts w:asciiTheme="majorBidi" w:hAnsiTheme="majorBidi" w:cstheme="majorBidi"/>
        </w:rPr>
        <w:t>.</w:t>
      </w:r>
      <w:r>
        <w:rPr>
          <w:rFonts w:asciiTheme="majorBidi" w:hAnsiTheme="majorBidi" w:cstheme="majorBidi"/>
        </w:rPr>
        <w:t xml:space="preserve"> This provides more flexibility of use.</w:t>
      </w:r>
    </w:p>
    <w:p w:rsidR="00585917" w:rsidRDefault="00585917" w:rsidP="00BF03E1"/>
    <w:p w:rsidR="00FA48E3" w:rsidRDefault="0037684B" w:rsidP="00BF03E1">
      <w:r>
        <w:rPr>
          <w:noProof/>
        </w:rPr>
        <w:drawing>
          <wp:anchor distT="0" distB="0" distL="114300" distR="114300" simplePos="0" relativeHeight="251658240" behindDoc="0" locked="0" layoutInCell="1" allowOverlap="1" wp14:anchorId="6F7E036B" wp14:editId="505616B5">
            <wp:simplePos x="0" y="0"/>
            <wp:positionH relativeFrom="column">
              <wp:posOffset>-793750</wp:posOffset>
            </wp:positionH>
            <wp:positionV relativeFrom="paragraph">
              <wp:posOffset>317500</wp:posOffset>
            </wp:positionV>
            <wp:extent cx="7323455" cy="3725545"/>
            <wp:effectExtent l="0" t="0" r="0" b="82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323455" cy="3725545"/>
                    </a:xfrm>
                    <a:prstGeom prst="rect">
                      <a:avLst/>
                    </a:prstGeom>
                    <a:noFill/>
                  </pic:spPr>
                </pic:pic>
              </a:graphicData>
            </a:graphic>
            <wp14:sizeRelH relativeFrom="page">
              <wp14:pctWidth>0</wp14:pctWidth>
            </wp14:sizeRelH>
            <wp14:sizeRelV relativeFrom="page">
              <wp14:pctHeight>0</wp14:pctHeight>
            </wp14:sizeRelV>
          </wp:anchor>
        </w:drawing>
      </w:r>
      <w:r w:rsidR="00FA48E3">
        <w:t>In the following figure we show the flowchart of the example presented above:</w:t>
      </w:r>
    </w:p>
    <w:p w:rsidR="00FA48E3" w:rsidRPr="00BF03E1" w:rsidRDefault="00FA48E3" w:rsidP="00BF03E1"/>
    <w:p w:rsidR="00A03096" w:rsidRPr="002E481B" w:rsidRDefault="00A03096" w:rsidP="002E481B">
      <w:pPr>
        <w:pStyle w:val="Heading1"/>
      </w:pPr>
      <w:bookmarkStart w:id="11" w:name="_Toc357950354"/>
      <w:r>
        <w:t>Functionalities</w:t>
      </w:r>
      <w:bookmarkEnd w:id="11"/>
    </w:p>
    <w:p w:rsidR="002E481B" w:rsidRDefault="002E481B" w:rsidP="002E481B">
      <w:pPr>
        <w:pStyle w:val="Heading2"/>
      </w:pPr>
      <w:bookmarkStart w:id="12" w:name="_Toc285376138"/>
      <w:bookmarkStart w:id="13" w:name="_Toc357950355"/>
      <w:r>
        <w:t>Setup</w:t>
      </w:r>
      <w:r w:rsidR="009A2A72">
        <w:t xml:space="preserve"> the communication services</w:t>
      </w:r>
      <w:bookmarkEnd w:id="13"/>
    </w:p>
    <w:p w:rsidR="002E481B" w:rsidRDefault="002E481B" w:rsidP="002E481B">
      <w:pPr>
        <w:rPr>
          <w:lang w:eastAsia="en-GB"/>
        </w:rPr>
      </w:pPr>
      <w:r>
        <w:rPr>
          <w:lang w:eastAsia="en-GB"/>
        </w:rPr>
        <w:t xml:space="preserve">The first thing that needs to be done to obtain communication services is to setup the connections between the different parties. Each party needs to run the setup process at the end of which the established connections are obtained. The established connections are called channels. </w:t>
      </w:r>
    </w:p>
    <w:p w:rsidR="00B20B9F" w:rsidRDefault="002E481B" w:rsidP="002E481B">
      <w:pPr>
        <w:rPr>
          <w:lang w:eastAsia="en-GB"/>
        </w:rPr>
      </w:pPr>
      <w:r>
        <w:rPr>
          <w:lang w:eastAsia="en-GB"/>
        </w:rPr>
        <w:t>This functionality is performed by the CommunicationSetup::prepareForCommunication(…</w:t>
      </w:r>
      <w:r w:rsidR="007C20C6">
        <w:rPr>
          <w:lang w:eastAsia="en-GB"/>
        </w:rPr>
        <w:t>) functions:</w:t>
      </w:r>
    </w:p>
    <w:p w:rsidR="007C20C6" w:rsidRDefault="007C20C6" w:rsidP="007C20C6">
      <w:pPr>
        <w:pStyle w:val="ListParagraph"/>
        <w:numPr>
          <w:ilvl w:val="0"/>
          <w:numId w:val="23"/>
        </w:numPr>
        <w:rPr>
          <w:lang w:eastAsia="en-GB"/>
        </w:rPr>
      </w:pPr>
      <w:r w:rsidRPr="007C20C6">
        <w:rPr>
          <w:b/>
          <w:bCs/>
          <w:lang w:eastAsia="en-GB"/>
        </w:rPr>
        <w:t>prepareForCommunication</w:t>
      </w:r>
      <w:r w:rsidRPr="007C20C6">
        <w:rPr>
          <w:lang w:eastAsia="en-GB"/>
        </w:rPr>
        <w:t>(List&lt;Party&gt;</w:t>
      </w:r>
      <w:r>
        <w:rPr>
          <w:lang w:eastAsia="en-GB"/>
        </w:rPr>
        <w:t xml:space="preserve"> </w:t>
      </w:r>
      <w:r w:rsidRPr="007C20C6">
        <w:rPr>
          <w:lang w:eastAsia="en-GB"/>
        </w:rPr>
        <w:t>listOfParties,ConnectivitySuccessVerifier successLevel,</w:t>
      </w:r>
      <w:r>
        <w:rPr>
          <w:lang w:eastAsia="en-GB"/>
        </w:rPr>
        <w:t xml:space="preserve"> </w:t>
      </w:r>
      <w:r w:rsidRPr="007C20C6">
        <w:rPr>
          <w:lang w:eastAsia="en-GB"/>
        </w:rPr>
        <w:t>long timeOut, boolean enableNagle)</w:t>
      </w:r>
      <w:r>
        <w:rPr>
          <w:lang w:eastAsia="en-GB"/>
        </w:rPr>
        <w:t xml:space="preserve"> : </w:t>
      </w:r>
      <w:r w:rsidRPr="007C20C6">
        <w:rPr>
          <w:lang w:eastAsia="en-GB"/>
        </w:rPr>
        <w:t>Map&lt;InetSocketAddress, Channel&gt;</w:t>
      </w:r>
    </w:p>
    <w:p w:rsidR="007C20C6" w:rsidRDefault="007C20C6" w:rsidP="007C20C6">
      <w:pPr>
        <w:pStyle w:val="ListParagraph"/>
        <w:numPr>
          <w:ilvl w:val="0"/>
          <w:numId w:val="23"/>
        </w:numPr>
        <w:rPr>
          <w:lang w:eastAsia="en-GB"/>
        </w:rPr>
      </w:pPr>
      <w:r w:rsidRPr="007C20C6">
        <w:rPr>
          <w:b/>
          <w:bCs/>
          <w:lang w:eastAsia="en-GB"/>
        </w:rPr>
        <w:t>prepareForCommunication</w:t>
      </w:r>
      <w:r w:rsidRPr="007C20C6">
        <w:rPr>
          <w:lang w:eastAsia="en-GB"/>
        </w:rPr>
        <w:t>(List&lt;Party&gt; listOfParties,ConnectivitySuccessVerifier successLevel, long timeOut)</w:t>
      </w:r>
      <w:r>
        <w:rPr>
          <w:lang w:eastAsia="en-GB"/>
        </w:rPr>
        <w:t xml:space="preserve"> : </w:t>
      </w:r>
      <w:r w:rsidRPr="007C20C6">
        <w:rPr>
          <w:lang w:eastAsia="en-GB"/>
        </w:rPr>
        <w:t>Map&lt;InetSocketAddress, Channel&gt;</w:t>
      </w:r>
    </w:p>
    <w:p w:rsidR="002E481B" w:rsidRDefault="002E481B" w:rsidP="0037684B">
      <w:pPr>
        <w:pStyle w:val="Heading2"/>
      </w:pPr>
      <w:bookmarkStart w:id="14" w:name="_Toc357950356"/>
      <w:r>
        <w:t>Use</w:t>
      </w:r>
      <w:r w:rsidR="009A2A72">
        <w:t xml:space="preserve"> the communication services</w:t>
      </w:r>
      <w:bookmarkEnd w:id="14"/>
    </w:p>
    <w:p w:rsidR="002E481B" w:rsidRDefault="002E481B" w:rsidP="002E481B">
      <w:pPr>
        <w:rPr>
          <w:lang w:eastAsia="en-GB"/>
        </w:rPr>
      </w:pPr>
      <w:r>
        <w:rPr>
          <w:lang w:eastAsia="en-GB"/>
        </w:rPr>
        <w:t xml:space="preserve">A channel represents an established connection between two parties: me and another one in the list of parties. As mentioned above, a channel can have Plain, Encrypted or Authenticated Security level, depending on the requirements of the application.  </w:t>
      </w:r>
    </w:p>
    <w:p w:rsidR="002E481B" w:rsidRDefault="002E481B" w:rsidP="002E481B">
      <w:pPr>
        <w:rPr>
          <w:lang w:eastAsia="en-GB"/>
        </w:rPr>
      </w:pPr>
      <w:r>
        <w:rPr>
          <w:lang w:eastAsia="en-GB"/>
        </w:rPr>
        <w:t>In all those cases the channel has two main functions:</w:t>
      </w:r>
    </w:p>
    <w:p w:rsidR="002E481B" w:rsidRDefault="002E481B" w:rsidP="002E481B">
      <w:pPr>
        <w:pStyle w:val="ListParagraph"/>
        <w:numPr>
          <w:ilvl w:val="0"/>
          <w:numId w:val="16"/>
        </w:numPr>
        <w:rPr>
          <w:lang w:eastAsia="en-GB"/>
        </w:rPr>
      </w:pPr>
      <w:r w:rsidRPr="007C20C6">
        <w:rPr>
          <w:b/>
          <w:bCs/>
          <w:lang w:eastAsia="en-GB"/>
        </w:rPr>
        <w:t>send</w:t>
      </w:r>
      <w:r>
        <w:rPr>
          <w:lang w:eastAsia="en-GB"/>
        </w:rPr>
        <w:t>(Serializable msg)</w:t>
      </w:r>
    </w:p>
    <w:p w:rsidR="002E481B" w:rsidRDefault="002E481B" w:rsidP="002E481B">
      <w:pPr>
        <w:pStyle w:val="ListParagraph"/>
        <w:numPr>
          <w:ilvl w:val="0"/>
          <w:numId w:val="16"/>
        </w:numPr>
        <w:rPr>
          <w:lang w:eastAsia="en-GB"/>
        </w:rPr>
      </w:pPr>
      <w:r w:rsidRPr="007C20C6">
        <w:rPr>
          <w:b/>
          <w:bCs/>
          <w:lang w:eastAsia="en-GB"/>
        </w:rPr>
        <w:t>receive</w:t>
      </w:r>
      <w:r>
        <w:rPr>
          <w:lang w:eastAsia="en-GB"/>
        </w:rPr>
        <w:t>()</w:t>
      </w:r>
      <w:r w:rsidR="007C20C6">
        <w:rPr>
          <w:lang w:eastAsia="en-GB"/>
        </w:rPr>
        <w:t xml:space="preserve"> : Serializable</w:t>
      </w:r>
    </w:p>
    <w:p w:rsidR="0037684B" w:rsidRPr="00B20B9F" w:rsidRDefault="002E481B" w:rsidP="00B20B9F">
      <w:pPr>
        <w:rPr>
          <w:lang w:eastAsia="en-GB"/>
        </w:rPr>
      </w:pPr>
      <w:r>
        <w:rPr>
          <w:lang w:eastAsia="en-GB"/>
        </w:rPr>
        <w:t xml:space="preserve">This means that from the applications point of view, once it obtains the channels and sets their Security Level it can completely forget about it and just send and receive messages knowing that all the encryption or authentication work is done under the hood. </w:t>
      </w:r>
      <w:bookmarkEnd w:id="12"/>
    </w:p>
    <w:p w:rsidR="00B20B9F" w:rsidRDefault="00B20B9F">
      <w:pPr>
        <w:autoSpaceDE/>
        <w:autoSpaceDN/>
        <w:adjustRightInd/>
        <w:rPr>
          <w:b/>
          <w:bCs/>
          <w:sz w:val="30"/>
          <w:szCs w:val="18"/>
        </w:rPr>
      </w:pPr>
      <w:r>
        <w:br w:type="page"/>
      </w:r>
    </w:p>
    <w:p w:rsidR="00B20B9F" w:rsidRDefault="009A2A72" w:rsidP="009A2A72">
      <w:pPr>
        <w:pStyle w:val="Heading1"/>
      </w:pPr>
      <w:bookmarkStart w:id="15" w:name="_Toc357950357"/>
      <w:r>
        <w:lastRenderedPageBreak/>
        <w:t>Static View</w:t>
      </w:r>
      <w:bookmarkEnd w:id="15"/>
    </w:p>
    <w:p w:rsidR="009A2A72" w:rsidRPr="009A2A72" w:rsidRDefault="00B20B9F" w:rsidP="00B20B9F">
      <w:r w:rsidRPr="00B20B9F">
        <w:drawing>
          <wp:anchor distT="0" distB="0" distL="114300" distR="114300" simplePos="0" relativeHeight="251659264" behindDoc="0" locked="0" layoutInCell="1" allowOverlap="1" wp14:anchorId="1E7C2544" wp14:editId="1BAE690A">
            <wp:simplePos x="0" y="0"/>
            <wp:positionH relativeFrom="column">
              <wp:posOffset>-812800</wp:posOffset>
            </wp:positionH>
            <wp:positionV relativeFrom="paragraph">
              <wp:posOffset>814705</wp:posOffset>
            </wp:positionV>
            <wp:extent cx="7560945" cy="4678045"/>
            <wp:effectExtent l="0" t="0" r="1905"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0945" cy="4678045"/>
                    </a:xfrm>
                    <a:prstGeom prst="rect">
                      <a:avLst/>
                    </a:prstGeom>
                    <a:noFill/>
                  </pic:spPr>
                </pic:pic>
              </a:graphicData>
            </a:graphic>
            <wp14:sizeRelH relativeFrom="page">
              <wp14:pctWidth>0</wp14:pctWidth>
            </wp14:sizeRelH>
            <wp14:sizeRelV relativeFrom="page">
              <wp14:pctHeight>0</wp14:pctHeight>
            </wp14:sizeRelV>
          </wp:anchor>
        </w:drawing>
      </w:r>
      <w:r w:rsidR="009A2A72" w:rsidRPr="00B20B9F">
        <w:t>In this diagram we show the relationships between the different public classes (and their public functions) of the Communication</w:t>
      </w:r>
      <w:r w:rsidR="009A2A72">
        <w:t xml:space="preserve"> Layer.</w:t>
      </w:r>
    </w:p>
    <w:p w:rsidR="0037684B" w:rsidRDefault="0037684B" w:rsidP="00A03096">
      <w:pPr>
        <w:rPr>
          <w:rFonts w:ascii="CMR12" w:hAnsi="CMR12" w:cs="CMR12"/>
        </w:rPr>
      </w:pPr>
    </w:p>
    <w:p w:rsidR="00B20B9F" w:rsidRDefault="00B20B9F" w:rsidP="00A03096">
      <w:pPr>
        <w:rPr>
          <w:rFonts w:ascii="CMR12" w:hAnsi="CMR12" w:cs="CMR12"/>
        </w:rPr>
      </w:pPr>
    </w:p>
    <w:p w:rsidR="00B20B9F" w:rsidRPr="0037684B" w:rsidRDefault="00B20B9F" w:rsidP="00A03096">
      <w:pPr>
        <w:rPr>
          <w:rFonts w:ascii="CMR12" w:hAnsi="CMR12" w:cs="CMR12"/>
        </w:rPr>
      </w:pPr>
    </w:p>
    <w:p w:rsidR="00B20B9F" w:rsidRDefault="00B20B9F">
      <w:pPr>
        <w:autoSpaceDE/>
        <w:autoSpaceDN/>
        <w:adjustRightInd/>
        <w:rPr>
          <w:b/>
          <w:bCs/>
          <w:sz w:val="28"/>
          <w:lang w:eastAsia="en-GB"/>
        </w:rPr>
      </w:pPr>
      <w:r>
        <w:br w:type="page"/>
      </w:r>
    </w:p>
    <w:p w:rsidR="00B20B9F" w:rsidRDefault="00B20B9F" w:rsidP="00B20B9F">
      <w:pPr>
        <w:pStyle w:val="Heading2"/>
      </w:pPr>
      <w:bookmarkStart w:id="16" w:name="_Toc357950358"/>
      <w:r>
        <w:lastRenderedPageBreak/>
        <w:t>CommunicationSetup</w:t>
      </w:r>
      <w:bookmarkEnd w:id="16"/>
    </w:p>
    <w:p w:rsidR="00B20B9F" w:rsidRPr="003355A4" w:rsidRDefault="00B20B9F" w:rsidP="00B20B9F">
      <w:pPr>
        <w:rPr>
          <w:rFonts w:asciiTheme="majorBidi" w:hAnsiTheme="majorBidi" w:cstheme="majorBidi"/>
        </w:rPr>
      </w:pPr>
      <w:r w:rsidRPr="003355A4">
        <w:rPr>
          <w:rFonts w:asciiTheme="majorBidi" w:hAnsiTheme="majorBidi" w:cstheme="majorBidi"/>
        </w:rPr>
        <w:t>An application requesting from CommunicationSetup to prepare for communication needs to provide the following information as input:</w:t>
      </w:r>
    </w:p>
    <w:p w:rsidR="00B20B9F" w:rsidRPr="003355A4" w:rsidRDefault="00B20B9F" w:rsidP="00B20B9F">
      <w:pPr>
        <w:pStyle w:val="ListParagraph"/>
        <w:numPr>
          <w:ilvl w:val="0"/>
          <w:numId w:val="15"/>
        </w:numPr>
        <w:rPr>
          <w:rFonts w:asciiTheme="majorBidi" w:hAnsiTheme="majorBidi" w:cstheme="majorBidi"/>
          <w:sz w:val="24"/>
          <w:szCs w:val="24"/>
        </w:rPr>
      </w:pPr>
      <w:r w:rsidRPr="003355A4">
        <w:rPr>
          <w:rFonts w:asciiTheme="majorBidi" w:hAnsiTheme="majorBidi" w:cstheme="majorBidi"/>
          <w:sz w:val="24"/>
          <w:szCs w:val="24"/>
        </w:rPr>
        <w:t>The list of parties to connect to.</w:t>
      </w:r>
      <w:r>
        <w:rPr>
          <w:rFonts w:asciiTheme="majorBidi" w:hAnsiTheme="majorBidi" w:cstheme="majorBidi"/>
          <w:sz w:val="24"/>
          <w:szCs w:val="24"/>
        </w:rPr>
        <w:t xml:space="preserve"> As a convention, we will set the first party in the list to be the requesting party, that is, the party represented by the application.</w:t>
      </w:r>
      <w:r w:rsidRPr="003355A4">
        <w:rPr>
          <w:rFonts w:asciiTheme="majorBidi" w:hAnsiTheme="majorBidi" w:cstheme="majorBidi"/>
          <w:sz w:val="24"/>
          <w:szCs w:val="24"/>
        </w:rPr>
        <w:t xml:space="preserve"> </w:t>
      </w:r>
    </w:p>
    <w:p w:rsidR="00B20B9F" w:rsidRPr="00B20B9F" w:rsidRDefault="004E5580" w:rsidP="004E5580">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The</w:t>
      </w:r>
      <w:r w:rsidR="00B20B9F" w:rsidRPr="003355A4">
        <w:rPr>
          <w:rFonts w:asciiTheme="majorBidi" w:hAnsiTheme="majorBidi" w:cstheme="majorBidi"/>
          <w:sz w:val="24"/>
          <w:szCs w:val="24"/>
        </w:rPr>
        <w:t xml:space="preserve"> </w:t>
      </w:r>
      <w:r w:rsidR="00B20B9F">
        <w:rPr>
          <w:rFonts w:asciiTheme="majorBidi" w:hAnsiTheme="majorBidi" w:cstheme="majorBidi"/>
          <w:sz w:val="24"/>
          <w:szCs w:val="24"/>
        </w:rPr>
        <w:t>type</w:t>
      </w:r>
      <w:r w:rsidR="00B20B9F" w:rsidRPr="003355A4">
        <w:rPr>
          <w:rFonts w:asciiTheme="majorBidi" w:hAnsiTheme="majorBidi" w:cstheme="majorBidi"/>
          <w:sz w:val="24"/>
          <w:szCs w:val="24"/>
        </w:rPr>
        <w:t xml:space="preserve"> of connecting success required.</w:t>
      </w:r>
      <w:r>
        <w:rPr>
          <w:rFonts w:asciiTheme="majorBidi" w:hAnsiTheme="majorBidi" w:cstheme="majorBidi"/>
          <w:sz w:val="24"/>
          <w:szCs w:val="24"/>
        </w:rPr>
        <w:t xml:space="preserve"> (See explanation </w:t>
      </w:r>
      <w:hyperlink w:anchor="_ConnectivitySuccessVerifier" w:history="1">
        <w:r w:rsidRPr="004E5580">
          <w:rPr>
            <w:rStyle w:val="Hyperlink"/>
            <w:rFonts w:asciiTheme="majorBidi" w:hAnsiTheme="majorBidi" w:cstheme="majorBidi"/>
            <w:sz w:val="24"/>
            <w:szCs w:val="24"/>
          </w:rPr>
          <w:t>belo</w:t>
        </w:r>
        <w:r w:rsidRPr="004E5580">
          <w:rPr>
            <w:rStyle w:val="Hyperlink"/>
            <w:rFonts w:asciiTheme="majorBidi" w:hAnsiTheme="majorBidi" w:cstheme="majorBidi"/>
            <w:sz w:val="24"/>
            <w:szCs w:val="24"/>
          </w:rPr>
          <w:t>w</w:t>
        </w:r>
      </w:hyperlink>
      <w:r>
        <w:rPr>
          <w:rFonts w:asciiTheme="majorBidi" w:hAnsiTheme="majorBidi" w:cstheme="majorBidi"/>
          <w:sz w:val="24"/>
          <w:szCs w:val="24"/>
        </w:rPr>
        <w:t>).</w:t>
      </w:r>
    </w:p>
    <w:p w:rsidR="00B20B9F" w:rsidRDefault="00B20B9F" w:rsidP="00B20B9F">
      <w:pPr>
        <w:pStyle w:val="ListParagraph"/>
        <w:numPr>
          <w:ilvl w:val="0"/>
          <w:numId w:val="15"/>
        </w:numPr>
        <w:rPr>
          <w:rFonts w:asciiTheme="majorBidi" w:hAnsiTheme="majorBidi" w:cstheme="majorBidi"/>
          <w:sz w:val="24"/>
          <w:szCs w:val="24"/>
        </w:rPr>
      </w:pPr>
      <w:r>
        <w:rPr>
          <w:rFonts w:asciiTheme="majorBidi" w:hAnsiTheme="majorBidi" w:cstheme="majorBidi"/>
          <w:sz w:val="24"/>
          <w:szCs w:val="24"/>
        </w:rPr>
        <w:t xml:space="preserve">A time-out </w:t>
      </w:r>
      <w:r w:rsidR="007C20C6">
        <w:rPr>
          <w:rFonts w:asciiTheme="majorBidi" w:hAnsiTheme="majorBidi" w:cstheme="majorBidi"/>
          <w:sz w:val="24"/>
          <w:szCs w:val="24"/>
        </w:rPr>
        <w:t xml:space="preserve">(in milliseconds) </w:t>
      </w:r>
      <w:r>
        <w:rPr>
          <w:rFonts w:asciiTheme="majorBidi" w:hAnsiTheme="majorBidi" w:cstheme="majorBidi"/>
          <w:sz w:val="24"/>
          <w:szCs w:val="24"/>
        </w:rPr>
        <w:t>specifying how long to wait for connections to be established and secured.</w:t>
      </w:r>
    </w:p>
    <w:p w:rsidR="00B20B9F" w:rsidRPr="00B20B9F" w:rsidRDefault="00B20B9F" w:rsidP="00B20B9F">
      <w:pPr>
        <w:rPr>
          <w:lang w:eastAsia="en-GB"/>
        </w:rPr>
      </w:pPr>
      <w:r w:rsidRPr="006E0DAD">
        <w:rPr>
          <w:rFonts w:asciiTheme="majorBidi" w:hAnsiTheme="majorBidi" w:cstheme="majorBidi"/>
        </w:rPr>
        <w:t xml:space="preserve">CommunicationSetup implements the </w:t>
      </w:r>
      <w:r w:rsidRPr="006E0DAD">
        <w:rPr>
          <w:rFonts w:asciiTheme="majorBidi" w:hAnsiTheme="majorBidi" w:cstheme="majorBidi"/>
          <w:color w:val="000000"/>
        </w:rPr>
        <w:t>org.apache.commons.exec.TimeoutObserver interface</w:t>
      </w:r>
      <w:r>
        <w:rPr>
          <w:rFonts w:asciiTheme="majorBidi" w:hAnsiTheme="majorBidi" w:cstheme="majorBidi"/>
          <w:color w:val="000000"/>
        </w:rPr>
        <w:t>. This interface supplies a mechanism for notifying classes that a timeout has arrived.</w:t>
      </w:r>
    </w:p>
    <w:p w:rsidR="00B20B9F" w:rsidRPr="00B20B9F" w:rsidRDefault="00B20B9F" w:rsidP="00B20B9F">
      <w:pPr>
        <w:rPr>
          <w:lang w:eastAsia="en-GB"/>
        </w:rPr>
      </w:pPr>
    </w:p>
    <w:p w:rsidR="00B20B9F" w:rsidRDefault="00B20B9F" w:rsidP="00B20B9F">
      <w:pPr>
        <w:pStyle w:val="Heading2"/>
      </w:pPr>
      <w:bookmarkStart w:id="17" w:name="_Channel"/>
      <w:bookmarkStart w:id="18" w:name="_Toc357950359"/>
      <w:bookmarkEnd w:id="17"/>
      <w:r>
        <w:t>Channel</w:t>
      </w:r>
      <w:bookmarkEnd w:id="18"/>
    </w:p>
    <w:p w:rsidR="00B20B9F" w:rsidRDefault="00B20B9F" w:rsidP="00842A11">
      <w:r w:rsidRPr="001B0F20">
        <w:t xml:space="preserve">A connection </w:t>
      </w:r>
      <w:r w:rsidR="00842A11">
        <w:t>is</w:t>
      </w:r>
      <w:r w:rsidRPr="001B0F20">
        <w:t xml:space="preserve"> </w:t>
      </w:r>
      <w:r>
        <w:t>represented by a Channel class. We use the Decorator Design Pattern to implement different types of channels</w:t>
      </w:r>
      <w:r w:rsidR="007C20C6">
        <w:t>.</w:t>
      </w:r>
      <w:r>
        <w:t xml:space="preserve"> </w:t>
      </w:r>
      <w:r w:rsidR="007C20C6">
        <w:t>T</w:t>
      </w:r>
      <w:r>
        <w:t>he basic components</w:t>
      </w:r>
      <w:r w:rsidR="007C20C6">
        <w:t xml:space="preserve"> are</w:t>
      </w:r>
      <w:r>
        <w:t xml:space="preserve">: a concrete channel represented by the class PlainTCPChannel and decorator classes represented by AuthenticatedChannel and EncryptedChannel. </w:t>
      </w:r>
    </w:p>
    <w:p w:rsidR="00B20B9F" w:rsidRDefault="00B20B9F" w:rsidP="00842A11">
      <w:r w:rsidRPr="001B0F20">
        <w:t xml:space="preserve">In order to enforce the right usage of the Channel </w:t>
      </w:r>
      <w:r>
        <w:t>family</w:t>
      </w:r>
      <w:r w:rsidRPr="001B0F20">
        <w:t xml:space="preserve"> we restrict</w:t>
      </w:r>
      <w:r>
        <w:t>ed</w:t>
      </w:r>
      <w:r w:rsidRPr="001B0F20">
        <w:t xml:space="preserve"> the ability to instantiate</w:t>
      </w:r>
      <w:r>
        <w:t xml:space="preserve"> an undecorated channel only to classes within the CommunicationLayer’s package by making the relevant undecorated channels’ constructors’ package private. Once the connections are established and returned by the CommunicationSetup the calling application can choose to decorate each channel with a suitable decoration such as encryption or authentication. This allows for maximum flexibility for each separate connection. One thing to take into account is that to be able to decorate a channel the basic channel </w:t>
      </w:r>
      <w:r w:rsidR="00842A11">
        <w:t>must</w:t>
      </w:r>
      <w:r>
        <w:t xml:space="preserve"> be in READY state and this can only be achieved by calling the CommunicationSetup. Therefore, the enforcement we required is achieved. </w:t>
      </w:r>
      <w:r w:rsidR="00842A11">
        <w:t>T</w:t>
      </w:r>
      <w:r>
        <w:t>h</w:t>
      </w:r>
      <w:r w:rsidR="00842A11">
        <w:t>i</w:t>
      </w:r>
      <w:r>
        <w:t>s</w:t>
      </w:r>
      <w:r w:rsidRPr="001B0F20">
        <w:t xml:space="preserve"> means that the constructor of the </w:t>
      </w:r>
      <w:r>
        <w:t xml:space="preserve">undecorated </w:t>
      </w:r>
      <w:r w:rsidRPr="001B0F20">
        <w:t xml:space="preserve">channel </w:t>
      </w:r>
      <w:r w:rsidR="00842A11">
        <w:t xml:space="preserve">is </w:t>
      </w:r>
      <w:r w:rsidRPr="001B0F20">
        <w:t>unreachable from another</w:t>
      </w:r>
      <w:r>
        <w:t xml:space="preserve"> package. However, the send, </w:t>
      </w:r>
      <w:r w:rsidRPr="001B0F20">
        <w:t xml:space="preserve">receive </w:t>
      </w:r>
      <w:r>
        <w:t xml:space="preserve">and close </w:t>
      </w:r>
      <w:r w:rsidRPr="001B0F20">
        <w:t>function</w:t>
      </w:r>
      <w:r>
        <w:t>s</w:t>
      </w:r>
      <w:r w:rsidRPr="001B0F20">
        <w:t xml:space="preserve"> </w:t>
      </w:r>
      <w:r w:rsidR="00842A11">
        <w:t>are</w:t>
      </w:r>
      <w:r w:rsidRPr="001B0F20">
        <w:t xml:space="preserve"> declared public, therefore allowing anyone holding a channel to be able to use them.</w:t>
      </w:r>
    </w:p>
    <w:p w:rsidR="00B20B9F" w:rsidRDefault="00B20B9F" w:rsidP="00B20B9F"/>
    <w:p w:rsidR="00B20B9F" w:rsidRDefault="00B20B9F" w:rsidP="00B20B9F">
      <w:pPr>
        <w:pStyle w:val="Heading3"/>
      </w:pPr>
      <w:bookmarkStart w:id="19" w:name="_Toc357950360"/>
      <w:r w:rsidRPr="00F2054B">
        <w:t>PlainTcpChannel</w:t>
      </w:r>
      <w:bookmarkEnd w:id="19"/>
    </w:p>
    <w:p w:rsidR="00B20B9F" w:rsidRPr="00B20B9F" w:rsidRDefault="00B20B9F" w:rsidP="00B20B9F">
      <w:r>
        <w:t xml:space="preserve">PlainTcpChannel has no public constructor as explained </w:t>
      </w:r>
      <w:hyperlink w:anchor="_Channel" w:history="1">
        <w:r w:rsidRPr="00B20B9F">
          <w:rPr>
            <w:rStyle w:val="Hyperlink"/>
          </w:rPr>
          <w:t>ab</w:t>
        </w:r>
        <w:r w:rsidRPr="00B20B9F">
          <w:rPr>
            <w:rStyle w:val="Hyperlink"/>
          </w:rPr>
          <w:t>o</w:t>
        </w:r>
        <w:r w:rsidRPr="00B20B9F">
          <w:rPr>
            <w:rStyle w:val="Hyperlink"/>
          </w:rPr>
          <w:t>ve</w:t>
        </w:r>
      </w:hyperlink>
      <w:r>
        <w:t>.</w:t>
      </w:r>
    </w:p>
    <w:p w:rsidR="00B20B9F" w:rsidRDefault="00B20B9F" w:rsidP="00B20B9F">
      <w:pPr>
        <w:pStyle w:val="Caption"/>
      </w:pPr>
      <w:r>
        <w:t>Function: send(Serializable msg)</w:t>
      </w:r>
    </w:p>
    <w:p w:rsidR="00B20B9F" w:rsidRPr="006C01CE" w:rsidRDefault="00B20B9F" w:rsidP="00B20B9F">
      <w:pPr>
        <w:pStyle w:val="ListParagraph"/>
        <w:numPr>
          <w:ilvl w:val="0"/>
          <w:numId w:val="17"/>
        </w:numPr>
      </w:pPr>
      <w:r w:rsidRPr="006C01CE">
        <w:t>Write the message to the output stream of this channel’s socket.</w:t>
      </w:r>
    </w:p>
    <w:p w:rsidR="00B20B9F" w:rsidRDefault="00B20B9F" w:rsidP="00B20B9F">
      <w:pPr>
        <w:pStyle w:val="Caption"/>
      </w:pPr>
      <w:r>
        <w:t>Function: receive(): Serializable do:</w:t>
      </w:r>
    </w:p>
    <w:p w:rsidR="00B20B9F" w:rsidRDefault="00B20B9F" w:rsidP="00B20B9F">
      <w:pPr>
        <w:pStyle w:val="ListParagraph"/>
        <w:numPr>
          <w:ilvl w:val="0"/>
          <w:numId w:val="17"/>
        </w:numPr>
        <w:ind w:left="1276" w:hanging="425"/>
      </w:pPr>
      <w:r w:rsidRPr="006C01CE">
        <w:t>Read data in the input stream of this channel’s socket.</w:t>
      </w:r>
    </w:p>
    <w:p w:rsidR="00B20B9F" w:rsidRDefault="00B20B9F" w:rsidP="00B20B9F">
      <w:pPr>
        <w:pStyle w:val="Heading3"/>
      </w:pPr>
      <w:r>
        <w:br w:type="page"/>
      </w:r>
      <w:bookmarkStart w:id="20" w:name="_Toc357950361"/>
      <w:r w:rsidRPr="00F2054B">
        <w:lastRenderedPageBreak/>
        <w:t>EncryptedChannel</w:t>
      </w:r>
      <w:bookmarkEnd w:id="20"/>
    </w:p>
    <w:p w:rsidR="00B20B9F" w:rsidRPr="00B20B9F" w:rsidRDefault="00B20B9F" w:rsidP="00B20B9F">
      <w:r w:rsidRPr="00B20B9F">
        <w:t>This channel ensures CPA security level. The owner of the channel is responsible for setting the encryption scheme to use and make sure the encryption scheme is initialized with a suitable key. Then, every message sent via this channel is encrypted and decrypted using t</w:t>
      </w:r>
      <w:r>
        <w:t>he underlying encryption scheme.</w:t>
      </w:r>
    </w:p>
    <w:p w:rsidR="00B20B9F" w:rsidRPr="00B20B9F" w:rsidRDefault="00B20B9F" w:rsidP="00B20B9F">
      <w:r w:rsidRPr="00B20B9F">
        <w:t>The user needs not to worry about any of the encryption or decryption tasks. The owner of this channel can rest assure that when an object gets sent over this channel</w:t>
      </w:r>
      <w:r>
        <w:t xml:space="preserve"> </w:t>
      </w:r>
      <w:r w:rsidRPr="00B20B9F">
        <w:t>it gets encrypted with the defined encryption scheme. In the same way, when receiving a message sent over this channel (which was encrypted by the other party)</w:t>
      </w:r>
      <w:r>
        <w:t xml:space="preserve"> </w:t>
      </w:r>
      <w:r w:rsidRPr="00B20B9F">
        <w:t>the owner of the channel receives an already decrypted object.</w:t>
      </w:r>
    </w:p>
    <w:p w:rsidR="00B20B9F" w:rsidRDefault="00B20B9F" w:rsidP="00B20B9F">
      <w:pPr>
        <w:pStyle w:val="Caption"/>
      </w:pPr>
      <w:r>
        <w:t xml:space="preserve">Constructor: public EncryptedChannel(Channel ch, SymmetricEnc enc) : </w:t>
      </w:r>
      <w:r w:rsidRPr="0034694C">
        <w:t>SecurityLevelException</w:t>
      </w:r>
      <w:r>
        <w:t xml:space="preserve"> do:</w:t>
      </w:r>
    </w:p>
    <w:p w:rsidR="00B20B9F" w:rsidRPr="00EB71B3" w:rsidRDefault="00B20B9F" w:rsidP="00842A11">
      <w:pPr>
        <w:pStyle w:val="ListParagraph"/>
        <w:ind w:left="1211"/>
      </w:pPr>
      <w:r>
        <w:t xml:space="preserve">There is only one public constructor for EncryptedChannel. It checks that the Security Level of the encryption scheme is at least CPA. If so, goes on constructing the channel; else, it throws </w:t>
      </w:r>
      <w:r w:rsidRPr="0034694C">
        <w:t>SecurityLevelException</w:t>
      </w:r>
      <w:r>
        <w:t>. The c</w:t>
      </w:r>
      <w:r w:rsidR="00842A11">
        <w:t xml:space="preserve">hannel has to be in READY state, otherwise an </w:t>
      </w:r>
      <w:r w:rsidR="00842A11" w:rsidRPr="00842A11">
        <w:t>InvalidChannelException</w:t>
      </w:r>
      <w:r w:rsidR="00842A11">
        <w:t xml:space="preserve"> is thrown.</w:t>
      </w:r>
      <w:r>
        <w:t xml:space="preserve"> The channel can be in READY state only if it was created by the CommunicationSetup::prep</w:t>
      </w:r>
      <w:r w:rsidR="00842A11">
        <w:t>a</w:t>
      </w:r>
      <w:r>
        <w:t xml:space="preserve">reForCommunication function. </w:t>
      </w:r>
    </w:p>
    <w:p w:rsidR="00B20B9F" w:rsidRDefault="00B20B9F" w:rsidP="00B20B9F">
      <w:pPr>
        <w:pStyle w:val="Caption"/>
      </w:pPr>
      <w:r>
        <w:t>Function: send(Serializable msg) do:</w:t>
      </w:r>
    </w:p>
    <w:p w:rsidR="00B20B9F" w:rsidRDefault="00B20B9F" w:rsidP="00B20B9F">
      <w:pPr>
        <w:pStyle w:val="ListParagraph"/>
        <w:numPr>
          <w:ilvl w:val="0"/>
          <w:numId w:val="17"/>
        </w:numPr>
      </w:pPr>
      <w:r>
        <w:t>Encrypt the message using the algorithm and keys specified in the channel.</w:t>
      </w:r>
    </w:p>
    <w:p w:rsidR="00B20B9F" w:rsidRDefault="00B20B9F" w:rsidP="00B20B9F">
      <w:pPr>
        <w:pStyle w:val="ListParagraph"/>
        <w:numPr>
          <w:ilvl w:val="0"/>
          <w:numId w:val="17"/>
        </w:numPr>
      </w:pPr>
      <w:r>
        <w:t>Send the encrypted message by calling the send method of the underlying channel.</w:t>
      </w:r>
    </w:p>
    <w:p w:rsidR="00B20B9F" w:rsidRDefault="00B20B9F" w:rsidP="00B20B9F">
      <w:pPr>
        <w:pStyle w:val="Caption"/>
      </w:pPr>
      <w:r>
        <w:t>Function: receive(): Serializable do:</w:t>
      </w:r>
    </w:p>
    <w:p w:rsidR="00B20B9F" w:rsidRDefault="00B20B9F" w:rsidP="00B20B9F">
      <w:pPr>
        <w:pStyle w:val="ListParagraph"/>
        <w:numPr>
          <w:ilvl w:val="0"/>
          <w:numId w:val="17"/>
        </w:numPr>
      </w:pPr>
      <w:r>
        <w:t>Call the receive method of the underlying channel and get the encrypted message.</w:t>
      </w:r>
    </w:p>
    <w:p w:rsidR="00842A11" w:rsidRDefault="00B20B9F" w:rsidP="00B20B9F">
      <w:pPr>
        <w:pStyle w:val="ListParagraph"/>
        <w:numPr>
          <w:ilvl w:val="0"/>
          <w:numId w:val="17"/>
        </w:numPr>
      </w:pPr>
      <w:r>
        <w:t>Decrypt the message using the algorithm and keys specified by the channel.</w:t>
      </w:r>
    </w:p>
    <w:p w:rsidR="00B20B9F" w:rsidRDefault="00842A11" w:rsidP="00B20B9F">
      <w:pPr>
        <w:pStyle w:val="ListParagraph"/>
        <w:numPr>
          <w:ilvl w:val="0"/>
          <w:numId w:val="17"/>
        </w:numPr>
      </w:pPr>
      <w:r>
        <w:t>Return the decrypted message.</w:t>
      </w:r>
      <w:r w:rsidR="00B20B9F">
        <w:t xml:space="preserve"> </w:t>
      </w:r>
    </w:p>
    <w:p w:rsidR="00B20B9F" w:rsidRDefault="00B20B9F" w:rsidP="00B20B9F">
      <w:pPr>
        <w:pStyle w:val="Caption"/>
      </w:pPr>
      <w:r>
        <w:t>Function: setKey(SecretKey key) do:</w:t>
      </w:r>
    </w:p>
    <w:p w:rsidR="00B20B9F" w:rsidRPr="00B20B9F" w:rsidRDefault="00B20B9F" w:rsidP="00B20B9F">
      <w:pPr>
        <w:pStyle w:val="ListParagraph"/>
        <w:numPr>
          <w:ilvl w:val="0"/>
          <w:numId w:val="20"/>
        </w:numPr>
      </w:pPr>
      <w:r w:rsidRPr="00B20B9F">
        <w:t>Sets the key of the underlying encryption scheme. This function must be called before sending or receiving messages</w:t>
      </w:r>
      <w:r w:rsidR="00842A11">
        <w:t>,</w:t>
      </w:r>
      <w:r w:rsidRPr="00B20B9F">
        <w:t xml:space="preserve"> if the encryption scheme passed to this channel had not been set with a key yet. The key can be set indefinite number of times depending on the needs of the application.</w:t>
      </w:r>
    </w:p>
    <w:p w:rsidR="00B20B9F" w:rsidRDefault="00B20B9F" w:rsidP="00B20B9F">
      <w:r>
        <w:t xml:space="preserve"> </w:t>
      </w:r>
    </w:p>
    <w:p w:rsidR="00B20B9F" w:rsidRDefault="00B20B9F" w:rsidP="00BF71C7">
      <w:pPr>
        <w:pStyle w:val="Heading3"/>
      </w:pPr>
      <w:bookmarkStart w:id="21" w:name="_Toc357950362"/>
      <w:r w:rsidRPr="00F2054B">
        <w:t>AuthenticatedChannel</w:t>
      </w:r>
      <w:bookmarkEnd w:id="21"/>
    </w:p>
    <w:p w:rsidR="00B20B9F" w:rsidRDefault="00B20B9F" w:rsidP="00B20B9F">
      <w:r w:rsidRPr="00B20B9F">
        <w:t>This channel ensures UnlimitedTimes security level. The owner of the channel is responsible for setting the MAC algorithm to use and make sure the</w:t>
      </w:r>
      <w:r>
        <w:t xml:space="preserve"> </w:t>
      </w:r>
      <w:r w:rsidRPr="00B20B9F">
        <w:t>MAC is initialized with a suitable key. Then, every message sent via this channel is authenticated using the underlying MAC algorithm and every message received is verified by it.</w:t>
      </w:r>
    </w:p>
    <w:p w:rsidR="00B20B9F" w:rsidRPr="00B20B9F" w:rsidRDefault="00B20B9F" w:rsidP="00B20B9F">
      <w:r w:rsidRPr="00B20B9F">
        <w:t>The user needs not to worry about any of the authentication and verification tasks. The owner of this channel can rest assure that when an object gets sent over this channel</w:t>
      </w:r>
      <w:r>
        <w:t xml:space="preserve"> </w:t>
      </w:r>
      <w:r w:rsidRPr="00B20B9F">
        <w:t xml:space="preserve">it gets authenticated with the defined MAC algorithm. In the same way, when receiving a message </w:t>
      </w:r>
      <w:r w:rsidRPr="00B20B9F">
        <w:lastRenderedPageBreak/>
        <w:t>sent over this channel (which was authenticated by the other party) the owner of the channel receives an already verified and plain object.</w:t>
      </w:r>
    </w:p>
    <w:p w:rsidR="00B20B9F" w:rsidRDefault="00B20B9F" w:rsidP="00B20B9F">
      <w:pPr>
        <w:pStyle w:val="Caption"/>
      </w:pPr>
      <w:r>
        <w:t xml:space="preserve">Constructor: public AuthenticatedChannel(Channel ch, Mac mac): </w:t>
      </w:r>
      <w:r w:rsidRPr="0034694C">
        <w:t>SecurityLevelException</w:t>
      </w:r>
      <w:r>
        <w:t xml:space="preserve"> do:</w:t>
      </w:r>
    </w:p>
    <w:p w:rsidR="00B20B9F" w:rsidRDefault="00B20B9F" w:rsidP="00842A11">
      <w:pPr>
        <w:pStyle w:val="ListParagraph"/>
        <w:ind w:left="1068"/>
      </w:pPr>
      <w:r>
        <w:t xml:space="preserve">There is only one public constructor for AuthenticatedChannel. It checks that the Security Level of the authentication is at least </w:t>
      </w:r>
      <w:r w:rsidRPr="0034694C">
        <w:t>UnlimitedTimes</w:t>
      </w:r>
      <w:r>
        <w:t xml:space="preserve">. If so, goes on constructing the channel; else, it throws </w:t>
      </w:r>
      <w:r w:rsidRPr="0034694C">
        <w:t>SecurityLevelException</w:t>
      </w:r>
      <w:r>
        <w:t>. The channel has to be in READY state</w:t>
      </w:r>
      <w:r w:rsidR="00842A11">
        <w:t xml:space="preserve">, otherwise an </w:t>
      </w:r>
      <w:r w:rsidR="00842A11" w:rsidRPr="00842A11">
        <w:t>InvalidChannelException</w:t>
      </w:r>
      <w:r w:rsidR="00842A11">
        <w:t xml:space="preserve"> is thrown.</w:t>
      </w:r>
      <w:r>
        <w:t xml:space="preserve"> The channel can be in READY state only if it was created by the CommunicationSetup::preapreForCommunication function.</w:t>
      </w:r>
    </w:p>
    <w:p w:rsidR="00B20B9F" w:rsidRDefault="00B20B9F" w:rsidP="00B20B9F">
      <w:pPr>
        <w:pStyle w:val="Caption"/>
      </w:pPr>
      <w:r>
        <w:t>Function: send(Serializable msg)  do:</w:t>
      </w:r>
    </w:p>
    <w:p w:rsidR="00B20B9F" w:rsidRDefault="00B20B9F" w:rsidP="00B20B9F">
      <w:pPr>
        <w:pStyle w:val="ListParagraph"/>
        <w:numPr>
          <w:ilvl w:val="0"/>
          <w:numId w:val="18"/>
        </w:numPr>
        <w:tabs>
          <w:tab w:val="left" w:pos="1276"/>
        </w:tabs>
        <w:ind w:left="1276"/>
      </w:pPr>
      <w:r>
        <w:t>Sign the message first using algorithm and keys specified in the channel.</w:t>
      </w:r>
    </w:p>
    <w:p w:rsidR="00B20B9F" w:rsidRDefault="00B20B9F" w:rsidP="00B20B9F">
      <w:pPr>
        <w:pStyle w:val="ListParagraph"/>
        <w:numPr>
          <w:ilvl w:val="0"/>
          <w:numId w:val="18"/>
        </w:numPr>
        <w:tabs>
          <w:tab w:val="left" w:pos="1276"/>
        </w:tabs>
        <w:ind w:left="1276"/>
      </w:pPr>
      <w:r>
        <w:t>Send the signed message by calling the send method of the underlying channel.</w:t>
      </w:r>
    </w:p>
    <w:p w:rsidR="00B20B9F" w:rsidRDefault="00B20B9F" w:rsidP="00B20B9F">
      <w:pPr>
        <w:pStyle w:val="Caption"/>
      </w:pPr>
      <w:r>
        <w:t>Function: receive(): Serializable do:</w:t>
      </w:r>
    </w:p>
    <w:p w:rsidR="00B20B9F" w:rsidRDefault="00B20B9F" w:rsidP="00B20B9F">
      <w:pPr>
        <w:pStyle w:val="ListParagraph"/>
        <w:numPr>
          <w:ilvl w:val="0"/>
          <w:numId w:val="19"/>
        </w:numPr>
        <w:ind w:left="1276" w:hanging="436"/>
      </w:pPr>
      <w:r>
        <w:t>Call the receive method of the und</w:t>
      </w:r>
      <w:r w:rsidR="00842A11">
        <w:t>erlying channel and get the authenticat</w:t>
      </w:r>
      <w:r>
        <w:t>ed message.</w:t>
      </w:r>
    </w:p>
    <w:p w:rsidR="00B20B9F" w:rsidRDefault="00B20B9F" w:rsidP="00B20B9F">
      <w:pPr>
        <w:pStyle w:val="ListParagraph"/>
        <w:numPr>
          <w:ilvl w:val="0"/>
          <w:numId w:val="19"/>
        </w:numPr>
        <w:ind w:left="1276" w:hanging="436"/>
      </w:pPr>
      <w:r>
        <w:t>Verify the message using the Mac. If the message verifies, then return the message; else, return false.</w:t>
      </w:r>
    </w:p>
    <w:p w:rsidR="00B20B9F" w:rsidRDefault="00B20B9F" w:rsidP="00B20B9F">
      <w:pPr>
        <w:pStyle w:val="Caption"/>
      </w:pPr>
      <w:r>
        <w:t>Function: setKey(SecretKey key) do:</w:t>
      </w:r>
    </w:p>
    <w:p w:rsidR="00B20B9F" w:rsidRPr="00B20B9F" w:rsidRDefault="00B20B9F" w:rsidP="00B20B9F">
      <w:pPr>
        <w:pStyle w:val="ListParagraph"/>
        <w:numPr>
          <w:ilvl w:val="0"/>
          <w:numId w:val="18"/>
        </w:numPr>
        <w:tabs>
          <w:tab w:val="left" w:pos="1276"/>
        </w:tabs>
        <w:ind w:left="1276"/>
      </w:pPr>
      <w:r w:rsidRPr="00B20B9F">
        <w:t>Sets the key of the underlying MAC algorithm. This function must be called before sending or receiving messages if the MAC algorithm passed to this</w:t>
      </w:r>
      <w:r>
        <w:t xml:space="preserve"> </w:t>
      </w:r>
      <w:r w:rsidRPr="00B20B9F">
        <w:t>channel had not been set with a key yet. The key can be set indefinite number of times depending on the needs of the application.</w:t>
      </w:r>
    </w:p>
    <w:p w:rsidR="00BF71C7" w:rsidRDefault="00BF71C7" w:rsidP="00BF71C7">
      <w:pPr>
        <w:pStyle w:val="Heading2"/>
      </w:pPr>
      <w:bookmarkStart w:id="22" w:name="_Toc285376144"/>
      <w:bookmarkStart w:id="23" w:name="_ConnectivitySuccessVerifier"/>
      <w:bookmarkStart w:id="24" w:name="_Toc357950363"/>
      <w:bookmarkEnd w:id="23"/>
      <w:r>
        <w:t>ConnectivitySuccessVerifier</w:t>
      </w:r>
      <w:bookmarkEnd w:id="22"/>
      <w:bookmarkEnd w:id="24"/>
    </w:p>
    <w:p w:rsidR="00BF71C7" w:rsidRDefault="00BF71C7" w:rsidP="00BF71C7">
      <w:pPr>
        <w:rPr>
          <w:lang w:eastAsia="en-GB"/>
        </w:rPr>
      </w:pPr>
      <w:r>
        <w:rPr>
          <w:lang w:eastAsia="en-GB"/>
        </w:rPr>
        <w:t>Different MPCs may require different levels of success when checking the connections between all the parties that were supposed to participate. For example, for some protocols it may be enough that some percentage of the parties succeeded in connecting and for other protocols it may be absolutely necessary to ensure that all the parties are connected to all the parties. The verification of each level of success is implemented by a different class in the ConnectivitySuccessVerifier family.</w:t>
      </w:r>
    </w:p>
    <w:p w:rsidR="00BF71C7" w:rsidRDefault="00BF71C7" w:rsidP="00BF71C7">
      <w:pPr>
        <w:rPr>
          <w:lang w:eastAsia="en-GB"/>
        </w:rPr>
      </w:pPr>
      <w:r>
        <w:rPr>
          <w:lang w:eastAsia="en-GB"/>
        </w:rPr>
        <w:t xml:space="preserve">The application running the protocol will ask the protocol which level it needs, and will pass the CommunicationSetup an instance of ConnectivitySuccessVerifier that corresponds to the required type. We use here the </w:t>
      </w:r>
      <w:r w:rsidRPr="004E5580">
        <w:rPr>
          <w:lang w:eastAsia="en-GB"/>
        </w:rPr>
        <w:t>St</w:t>
      </w:r>
      <w:r w:rsidRPr="004E5580">
        <w:rPr>
          <w:lang w:eastAsia="en-GB"/>
        </w:rPr>
        <w:t>r</w:t>
      </w:r>
      <w:r w:rsidRPr="004E5580">
        <w:rPr>
          <w:lang w:eastAsia="en-GB"/>
        </w:rPr>
        <w:t>ateg</w:t>
      </w:r>
      <w:r w:rsidRPr="004E5580">
        <w:rPr>
          <w:lang w:eastAsia="en-GB"/>
        </w:rPr>
        <w:t>y</w:t>
      </w:r>
      <w:r w:rsidRPr="004E5580">
        <w:rPr>
          <w:lang w:eastAsia="en-GB"/>
        </w:rPr>
        <w:t xml:space="preserve"> Pattern</w:t>
      </w:r>
      <w:r>
        <w:rPr>
          <w:lang w:eastAsia="en-GB"/>
        </w:rPr>
        <w:t xml:space="preserve"> to allow us to change the algorithm accordingly.</w:t>
      </w:r>
    </w:p>
    <w:p w:rsidR="00BF71C7" w:rsidRDefault="00BF71C7" w:rsidP="00BF71C7">
      <w:pPr>
        <w:rPr>
          <w:lang w:eastAsia="en-GB"/>
        </w:rPr>
      </w:pPr>
      <w:r>
        <w:rPr>
          <w:lang w:eastAsia="en-GB"/>
        </w:rPr>
        <w:t xml:space="preserve">In all cases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the verifier will get the information about the established connections as input</w:t>
      </w:r>
      <w:r>
        <w:rPr>
          <w:rFonts w:asciiTheme="majorBidi" w:hAnsiTheme="majorBidi" w:cstheme="majorBidi"/>
          <w:sz w:val="24"/>
          <w:szCs w:val="24"/>
          <w:lang w:eastAsia="en-GB"/>
        </w:rPr>
        <w:t xml:space="preserve"> and the original list of parties</w:t>
      </w:r>
      <w:r w:rsidRPr="00BF4B5E">
        <w:rPr>
          <w:rFonts w:asciiTheme="majorBidi" w:hAnsiTheme="majorBidi" w:cstheme="majorBidi"/>
          <w:sz w:val="24"/>
          <w:szCs w:val="24"/>
          <w:lang w:eastAsia="en-GB"/>
        </w:rPr>
        <w:t xml:space="preserve">, </w:t>
      </w:r>
    </w:p>
    <w:p w:rsidR="00BF71C7" w:rsidRPr="00BF4B5E" w:rsidRDefault="00BF71C7" w:rsidP="00BF71C7">
      <w:pPr>
        <w:pStyle w:val="ListParagraph"/>
        <w:numPr>
          <w:ilvl w:val="0"/>
          <w:numId w:val="21"/>
        </w:numPr>
        <w:rPr>
          <w:rFonts w:asciiTheme="majorBidi" w:hAnsiTheme="majorBidi" w:cstheme="majorBidi"/>
          <w:sz w:val="24"/>
          <w:szCs w:val="24"/>
          <w:lang w:eastAsia="en-GB"/>
        </w:rPr>
      </w:pPr>
      <w:r w:rsidRPr="00BF4B5E">
        <w:rPr>
          <w:rFonts w:asciiTheme="majorBidi" w:hAnsiTheme="majorBidi" w:cstheme="majorBidi"/>
          <w:sz w:val="24"/>
          <w:szCs w:val="24"/>
          <w:lang w:eastAsia="en-GB"/>
        </w:rPr>
        <w:t>it will run a certain algorithm,</w:t>
      </w:r>
    </w:p>
    <w:p w:rsidR="00BF71C7" w:rsidRDefault="00BF71C7" w:rsidP="00BF71C7">
      <w:pPr>
        <w:pStyle w:val="ListParagraph"/>
        <w:numPr>
          <w:ilvl w:val="0"/>
          <w:numId w:val="21"/>
        </w:numPr>
        <w:rPr>
          <w:lang w:eastAsia="en-GB"/>
        </w:rPr>
      </w:pPr>
      <w:r w:rsidRPr="00BF4B5E">
        <w:rPr>
          <w:rFonts w:asciiTheme="majorBidi" w:hAnsiTheme="majorBidi" w:cstheme="majorBidi"/>
          <w:sz w:val="24"/>
          <w:szCs w:val="24"/>
          <w:lang w:eastAsia="en-GB"/>
        </w:rPr>
        <w:t>it will return true o</w:t>
      </w:r>
      <w:r>
        <w:rPr>
          <w:rFonts w:asciiTheme="majorBidi" w:hAnsiTheme="majorBidi" w:cstheme="majorBidi"/>
          <w:sz w:val="24"/>
          <w:szCs w:val="24"/>
          <w:lang w:eastAsia="en-GB"/>
        </w:rPr>
        <w:t>r</w:t>
      </w:r>
      <w:r w:rsidRPr="00BF4B5E">
        <w:rPr>
          <w:rFonts w:asciiTheme="majorBidi" w:hAnsiTheme="majorBidi" w:cstheme="majorBidi"/>
          <w:sz w:val="24"/>
          <w:szCs w:val="24"/>
          <w:lang w:eastAsia="en-GB"/>
        </w:rPr>
        <w:t xml:space="preserve"> false.</w:t>
      </w:r>
      <w:r>
        <w:rPr>
          <w:lang w:eastAsia="en-GB"/>
        </w:rPr>
        <w:t xml:space="preserve"> </w:t>
      </w:r>
    </w:p>
    <w:p w:rsidR="00BF71C7" w:rsidRDefault="00BF71C7" w:rsidP="004E5580">
      <w:r>
        <w:t xml:space="preserve">Note: </w:t>
      </w:r>
      <w:r w:rsidR="004E5580">
        <w:t>So far,</w:t>
      </w:r>
      <w:r>
        <w:t xml:space="preserve"> only the NaiveSuccess level </w:t>
      </w:r>
      <w:r w:rsidR="004E5580">
        <w:t>has</w:t>
      </w:r>
      <w:r>
        <w:t xml:space="preserve"> be</w:t>
      </w:r>
      <w:r w:rsidR="004E5580">
        <w:t>en implemented, which always returns true.</w:t>
      </w:r>
    </w:p>
    <w:p w:rsidR="004E5580" w:rsidRDefault="004E5580" w:rsidP="00842A11">
      <w:r>
        <w:lastRenderedPageBreak/>
        <w:t>In the diagram below we sho</w:t>
      </w:r>
      <w:r w:rsidR="00842A11">
        <w:t>w</w:t>
      </w:r>
      <w:r>
        <w:t xml:space="preserve"> the Strategy Pattern we use and the algorithms we intend to implement in the future:</w:t>
      </w:r>
    </w:p>
    <w:p w:rsidR="004E5580" w:rsidRDefault="004E5580" w:rsidP="004E5580">
      <w:pPr>
        <w:autoSpaceDE/>
        <w:autoSpaceDN/>
        <w:adjustRightInd/>
      </w:pPr>
      <w:r>
        <w:rPr>
          <w:noProof/>
        </w:rPr>
        <w:drawing>
          <wp:anchor distT="0" distB="0" distL="114300" distR="114300" simplePos="0" relativeHeight="251660288" behindDoc="0" locked="0" layoutInCell="1" allowOverlap="1" wp14:anchorId="7D2B46B2" wp14:editId="004410E8">
            <wp:simplePos x="0" y="0"/>
            <wp:positionH relativeFrom="column">
              <wp:posOffset>-407035</wp:posOffset>
            </wp:positionH>
            <wp:positionV relativeFrom="paragraph">
              <wp:posOffset>2399030</wp:posOffset>
            </wp:positionV>
            <wp:extent cx="9991090" cy="2477135"/>
            <wp:effectExtent l="4127"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9991090" cy="2477135"/>
                    </a:xfrm>
                    <a:prstGeom prst="rect">
                      <a:avLst/>
                    </a:prstGeom>
                    <a:noFill/>
                  </pic:spPr>
                </pic:pic>
              </a:graphicData>
            </a:graphic>
            <wp14:sizeRelH relativeFrom="page">
              <wp14:pctWidth>0</wp14:pctWidth>
            </wp14:sizeRelH>
            <wp14:sizeRelV relativeFrom="page">
              <wp14:pctHeight>0</wp14:pctHeight>
            </wp14:sizeRelV>
          </wp:anchor>
        </w:drawing>
      </w:r>
      <w:r>
        <w:br w:type="page"/>
      </w:r>
    </w:p>
    <w:p w:rsidR="004E5580" w:rsidRDefault="004E5580" w:rsidP="004E5580"/>
    <w:p w:rsidR="004E5580" w:rsidRPr="004E5580" w:rsidRDefault="004E5580" w:rsidP="004E5580">
      <w:pPr>
        <w:pStyle w:val="Heading1"/>
        <w:rPr>
          <w:lang w:eastAsia="en-GB"/>
        </w:rPr>
      </w:pPr>
      <w:bookmarkStart w:id="25" w:name="_Toc357950364"/>
      <w:r w:rsidRPr="004E5580">
        <w:rPr>
          <w:lang w:eastAsia="en-GB"/>
        </w:rPr>
        <w:t>What type of data can be sent over a channel?</w:t>
      </w:r>
      <w:bookmarkEnd w:id="25"/>
    </w:p>
    <w:p w:rsidR="004E5580" w:rsidRPr="004E5580" w:rsidRDefault="004E5580" w:rsidP="004E5580">
      <w:r w:rsidRPr="004E5580">
        <w:t xml:space="preserve">As mentioned above a Channel has two main functions send and receive. But what can be sent and received with a Channel? We need to have a general interface that should be implemented by any object in SCAPI that needs to be sent or received by a Secure Computation protocol. Fortunately, Java already comes with a built-in mechanism for sending objects that were generated by one VM to another VM. This mechanism is called Serialization. Serialization is used to persist a JAVA object over time and physical boundaries. In particular, a JAVA object can be “saved” for later use in a file, or it can be sent via a socket to another entity. The Serialization mechanism streams the object to a stream of bytes containing all the information necessary to recreate the object afterwards and/or in another machine.(For more detailed information about the Serialization mechanism see: </w:t>
      </w:r>
      <w:hyperlink r:id="rId12" w:history="1">
        <w:r w:rsidRPr="004E5580">
          <w:rPr>
            <w:color w:val="0000FF"/>
            <w:u w:val="single"/>
          </w:rPr>
          <w:t>http://docs.oracle.com/javase/6/docs/api/java/io/Serializable.html</w:t>
        </w:r>
      </w:hyperlink>
      <w:r w:rsidRPr="004E5580">
        <w:t>) Since our basic concrete Channel, the PlainTCPChannel is based on a TCP socket, in order to use this mechanism all we need to do is to make the classes in SCAPI that need to be sent over channels Serializable. In general, we will say that any class that contains data should be Serializable. For secure coding reasons (see: Effective Java – Second Edition by Joshua Bloch, page 289) we will not make an interface representing something that might be a data object Serializable, but rather we will mark each concrete implementing class as such whenever necessary. For example, if we wish to send a Plaintext (Plaintext is an element of the Mid-layer of SCAPI) we will not mark the interface Plaintext as Serializable because this will cause all the implementing classes of Plaintext to be Serializable and this may not be necessarily a good thing. Instead, for example, we will mark the implementing class ByteArrayPlaintext as Serializable.</w:t>
      </w:r>
    </w:p>
    <w:p w:rsidR="004E5580" w:rsidRPr="004E5580" w:rsidRDefault="004E5580" w:rsidP="004E5580">
      <w:r w:rsidRPr="004E5580">
        <w:t>Note that the Serialization mechanism provides default implementation for serializing primitive types like int and byte and also basic classes such as arrays, String and BigInteger have a default implementation.</w:t>
      </w:r>
    </w:p>
    <w:p w:rsidR="004E5580" w:rsidRPr="004E5580" w:rsidRDefault="004E5580" w:rsidP="004E5580">
      <w:r w:rsidRPr="004E5580">
        <w:t>We said that in general any SCAPI class that contains data should be Serializable. Let’s look at the list of elements that we think a protocol may need to send over a channel:</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Keys (already marked as Serializable by JAVA)</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Plaintexts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Ciphertexts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Signatures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TaggedObjects (an object with its respective MAC)</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Group Params (the parameters of a Dlog group)</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TPElements</w:t>
      </w:r>
    </w:p>
    <w:p w:rsidR="004E5580" w:rsidRPr="004E5580" w:rsidRDefault="004E5580" w:rsidP="004E5580">
      <w:pPr>
        <w:numPr>
          <w:ilvl w:val="0"/>
          <w:numId w:val="22"/>
        </w:numPr>
        <w:autoSpaceDE/>
        <w:autoSpaceDN/>
        <w:adjustRightInd/>
        <w:spacing w:after="200" w:line="276" w:lineRule="auto"/>
        <w:contextualSpacing/>
        <w:rPr>
          <w:rFonts w:asciiTheme="minorHAnsi" w:eastAsiaTheme="minorHAnsi" w:hAnsiTheme="minorHAnsi" w:cstheme="minorBidi"/>
          <w:sz w:val="22"/>
          <w:szCs w:val="22"/>
        </w:rPr>
      </w:pPr>
      <w:r w:rsidRPr="004E5580">
        <w:rPr>
          <w:rFonts w:asciiTheme="minorHAnsi" w:eastAsiaTheme="minorHAnsi" w:hAnsiTheme="minorHAnsi" w:cstheme="minorBidi"/>
          <w:sz w:val="22"/>
          <w:szCs w:val="22"/>
        </w:rPr>
        <w:t>GroupElements</w:t>
      </w:r>
    </w:p>
    <w:p w:rsidR="004E5580" w:rsidRPr="004E5580" w:rsidRDefault="004E5580" w:rsidP="004E5580">
      <w:r w:rsidRPr="004E5580">
        <w:t xml:space="preserve">However, TPElements and GroupElements , although we would like to send them over a channel they present a problem. It is not possible to construct an object of type RabinElement or RSAElement without the actual corresponding permutation, as well as it is not possible to construct objects of type ZpElement, ECF2mElement or ECFpElement without the actual corresponding Dlog group. This is a feature by design. For example a RabinElement (which is an integer value between 1 and modulus -1 such that it has a quadratic residue) cannot exist </w:t>
      </w:r>
      <w:r w:rsidRPr="004E5580">
        <w:lastRenderedPageBreak/>
        <w:t xml:space="preserve">outside the environment of the RabinPermutation that has the modulus. In the same manner a point in an Elliptic Curve cannot exist without the curve. This would imply that all the relevant information be passed in the constructor of each element. This is obviously a huge burden on the system, especially when lots of data need to be sent. Imagine a protocol that assumes a certain Elliptic Curve was agreed upon by both parties and now as part of the protocol thousands of points on the curve need to be sent by one party to the other. This would mean that in all those thousands of times in order to reconstruct the element on the other side the information about the group has to be sent as well. This has two main drawbacks: the obvious one, why send thousands of time back and forth data that both parties already have; a less obvious one is that a malicious party may send a non-valid group element for the Dlog group that was agreed upon, but if all the data about the Dlog group is sent together with the group element this data will not be the right Dlog group but will create a “valid” group element in the receiving side. </w:t>
      </w:r>
    </w:p>
    <w:p w:rsidR="004E5580" w:rsidRPr="004E5580" w:rsidRDefault="004E5580" w:rsidP="004E5580">
      <w:r w:rsidRPr="004E5580">
        <w:t>So, how are these elements created if their constructors cannot be called? Well, their constructors can be called by classes within the package. Specifically, the way to create a TPElement is by calling the generateElement of the relevant TPPermutation, and the way to create a GroupElement is by calling the generateElement of the relevant Dlog group. This way, all that needs to be sent over the channel is the data needed for the TPPermutation or the Dlog Group to generate the requested element. This design has another advantage. It allows sending a Group Element or a TPElement to a party that might use another library, for example if a computation is run between a PC and a mobile. This greatly increases SCAPI’s portability between different platforms. For this to work we will add auxiliary classes (that will be Serializable) for TPElements and GroupElements that will contain only the internal data we wish to send over a channel. Also, we will add a new function to all these elements: generateSendableData(): Serializable that will return the relevant auxiliary class. For example, a party that wishes to send a ECF2mPoint  to the other send will call:</w:t>
      </w:r>
    </w:p>
    <w:p w:rsidR="004E5580" w:rsidRPr="004E5580" w:rsidRDefault="004E5580" w:rsidP="004E5580">
      <w:pPr>
        <w:rPr>
          <w:rFonts w:asciiTheme="minorHAnsi" w:hAnsiTheme="minorHAnsi" w:cstheme="minorHAnsi"/>
          <w:sz w:val="22"/>
          <w:szCs w:val="22"/>
        </w:rPr>
      </w:pPr>
      <w:r w:rsidRPr="004E5580">
        <w:rPr>
          <w:rFonts w:asciiTheme="minorHAnsi" w:hAnsiTheme="minorHAnsi" w:cstheme="minorHAnsi"/>
          <w:sz w:val="22"/>
          <w:szCs w:val="22"/>
        </w:rPr>
        <w:t>channel.send(myEcF2mPoint.generateSendableData())</w:t>
      </w:r>
    </w:p>
    <w:p w:rsidR="004E5580" w:rsidRPr="004E5580" w:rsidRDefault="004E5580" w:rsidP="004E5580">
      <w:r w:rsidRPr="004E5580">
        <w:t>a party that receives the sent point will call:</w:t>
      </w:r>
    </w:p>
    <w:p w:rsidR="00B80B44" w:rsidRDefault="004E5580" w:rsidP="004E5580">
      <w:pPr>
        <w:pStyle w:val="StyleBefore025"/>
        <w:ind w:left="0"/>
      </w:pPr>
      <w:r w:rsidRPr="004E5580">
        <w:rPr>
          <w:rFonts w:asciiTheme="minorHAnsi" w:hAnsiTheme="minorHAnsi" w:cstheme="minorHAnsi"/>
          <w:sz w:val="22"/>
          <w:szCs w:val="22"/>
        </w:rPr>
        <w:t>ECF2mPoint myPoint = myDlogGroup.generateElement(channel.receive())</w:t>
      </w:r>
    </w:p>
    <w:p w:rsidR="00B80B44" w:rsidRDefault="00B80B44" w:rsidP="003B7764">
      <w:pPr>
        <w:ind w:left="360"/>
      </w:pPr>
    </w:p>
    <w:p w:rsidR="004E5580" w:rsidRDefault="004E5580" w:rsidP="003B7764">
      <w:pPr>
        <w:ind w:left="360"/>
      </w:pPr>
    </w:p>
    <w:p w:rsidR="00842A11" w:rsidRDefault="00842A11">
      <w:pPr>
        <w:autoSpaceDE/>
        <w:autoSpaceDN/>
        <w:adjustRightInd/>
        <w:rPr>
          <w:b/>
          <w:bCs/>
          <w:sz w:val="30"/>
          <w:szCs w:val="18"/>
        </w:rPr>
      </w:pPr>
      <w:bookmarkStart w:id="26" w:name="_Toc357950365"/>
      <w:r>
        <w:br w:type="page"/>
      </w:r>
    </w:p>
    <w:p w:rsidR="004E5580" w:rsidRDefault="004E5580" w:rsidP="004E5580">
      <w:pPr>
        <w:pStyle w:val="Heading1"/>
      </w:pPr>
      <w:r>
        <w:lastRenderedPageBreak/>
        <w:t>Example</w:t>
      </w:r>
      <w:bookmarkEnd w:id="26"/>
      <w:r w:rsidR="00842A11">
        <w:t>s</w:t>
      </w:r>
    </w:p>
    <w:p w:rsidR="00842A11" w:rsidRDefault="00842A11" w:rsidP="00842A11">
      <w:r>
        <w:t>Very simple examples of how to create Encrypted, Authenticated and Secure Channels provided a PlainTcpChannel has been obtained via the CommunicationSetup can be found in:</w:t>
      </w:r>
    </w:p>
    <w:p w:rsidR="00842A11" w:rsidRDefault="00842A11" w:rsidP="00842A11">
      <w:hyperlink r:id="rId13" w:history="1">
        <w:r w:rsidRPr="00842A11">
          <w:rPr>
            <w:rStyle w:val="Hyperlink"/>
          </w:rPr>
          <w:t>http://crypto.biu.ac.il/scapi/s_examples.html</w:t>
        </w:r>
      </w:hyperlink>
      <w:r>
        <w:t>.</w:t>
      </w:r>
    </w:p>
    <w:p w:rsidR="00842A11" w:rsidRPr="00842A11" w:rsidRDefault="00842A11" w:rsidP="00842A11">
      <w:r>
        <w:t xml:space="preserve">More complex examples that show the whole process are </w:t>
      </w:r>
      <w:r w:rsidR="00B61894">
        <w:t>detailed below.</w:t>
      </w:r>
      <w:bookmarkStart w:id="27" w:name="_GoBack"/>
      <w:bookmarkEnd w:id="27"/>
    </w:p>
    <w:p w:rsidR="004E5580" w:rsidRDefault="004E5580" w:rsidP="004E5580">
      <w:pPr>
        <w:pStyle w:val="Heading2"/>
      </w:pPr>
      <w:bookmarkStart w:id="28" w:name="_Toc357950366"/>
      <w:r>
        <w:t>Plain Security Level</w:t>
      </w:r>
      <w:bookmarkEnd w:id="28"/>
    </w:p>
    <w:p w:rsidR="004E5580" w:rsidRDefault="004E5580" w:rsidP="004E5580">
      <w:r>
        <w:t>We present here a simple example of how to setup the communication between two parties that only need Plain Security Level; and how to send and receive some GroupElements of a DlogGroup.</w:t>
      </w:r>
    </w:p>
    <w:p w:rsidR="004E5580" w:rsidRDefault="004E5580" w:rsidP="00842A11">
      <w:r>
        <w:t>Each party is represented by another application App1 and App2</w:t>
      </w:r>
      <w:r w:rsidR="00842A11">
        <w:t>;</w:t>
      </w:r>
      <w:r>
        <w:t xml:space="preserve"> in a real setup each application would run in a different machine.</w:t>
      </w:r>
    </w:p>
    <w:p w:rsidR="004E5580" w:rsidRDefault="004E5580" w:rsidP="004E5580">
      <w:r>
        <w:rPr>
          <w:lang w:eastAsia="en-GB"/>
        </w:rPr>
        <w:t>Double-click the elements below to see the actual implementing example:</w:t>
      </w:r>
    </w:p>
    <w:p w:rsidR="004E5580" w:rsidRDefault="004E5580" w:rsidP="004E5580">
      <w:r>
        <w:object w:dxaOrig="1680"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8pt;height:40.3pt" o:ole="">
            <v:imagedata r:id="rId14" o:title=""/>
          </v:shape>
          <o:OLEObject Type="Embed" ProgID="Package" ShapeID="_x0000_i1025" DrawAspect="Content" ObjectID="_1431694746" r:id="rId15"/>
        </w:object>
      </w:r>
      <w:r>
        <w:object w:dxaOrig="1980" w:dyaOrig="811">
          <v:shape id="_x0000_i1026" type="#_x0000_t75" style="width:98.85pt;height:40.3pt" o:ole="">
            <v:imagedata r:id="rId16" o:title=""/>
          </v:shape>
          <o:OLEObject Type="Embed" ProgID="Package" ShapeID="_x0000_i1026" DrawAspect="Content" ObjectID="_1431694747" r:id="rId17"/>
        </w:object>
      </w:r>
      <w:r>
        <w:object w:dxaOrig="1831" w:dyaOrig="811">
          <v:shape id="_x0000_i1027" type="#_x0000_t75" style="width:91.35pt;height:40.3pt" o:ole="">
            <v:imagedata r:id="rId18" o:title=""/>
          </v:shape>
          <o:OLEObject Type="Embed" ProgID="Package" ShapeID="_x0000_i1027" DrawAspect="Content" ObjectID="_1431694748" r:id="rId19"/>
        </w:object>
      </w:r>
      <w:r>
        <w:object w:dxaOrig="1831" w:dyaOrig="811">
          <v:shape id="_x0000_i1028" type="#_x0000_t75" style="width:91.35pt;height:40.3pt" o:ole="">
            <v:imagedata r:id="rId20" o:title=""/>
          </v:shape>
          <o:OLEObject Type="Embed" ProgID="Package" ShapeID="_x0000_i1028" DrawAspect="Content" ObjectID="_1431694749" r:id="rId21"/>
        </w:object>
      </w:r>
      <w:r>
        <w:object w:dxaOrig="990" w:dyaOrig="811">
          <v:shape id="_x0000_i1029" type="#_x0000_t75" style="width:49.45pt;height:40.3pt" o:ole="">
            <v:imagedata r:id="rId22" o:title=""/>
          </v:shape>
          <o:OLEObject Type="Embed" ProgID="Package" ShapeID="_x0000_i1029" DrawAspect="Content" ObjectID="_1431694750" r:id="rId23"/>
        </w:object>
      </w:r>
      <w:r>
        <w:object w:dxaOrig="990" w:dyaOrig="811">
          <v:shape id="_x0000_i1030" type="#_x0000_t75" style="width:49.45pt;height:40.3pt" o:ole="">
            <v:imagedata r:id="rId24" o:title=""/>
          </v:shape>
          <o:OLEObject Type="Embed" ProgID="Package" ShapeID="_x0000_i1030" DrawAspect="Content" ObjectID="_1431694751" r:id="rId25"/>
        </w:object>
      </w:r>
    </w:p>
    <w:p w:rsidR="004E5580" w:rsidRDefault="004E5580" w:rsidP="004E5580"/>
    <w:p w:rsidR="004E5580" w:rsidRDefault="004E5580" w:rsidP="004E5580">
      <w:pPr>
        <w:pStyle w:val="Heading2"/>
      </w:pPr>
      <w:bookmarkStart w:id="29" w:name="_Toc357950367"/>
      <w:r>
        <w:t>Authenticated Security Level</w:t>
      </w:r>
      <w:bookmarkEnd w:id="29"/>
    </w:p>
    <w:p w:rsidR="004E5580" w:rsidRDefault="004E5580" w:rsidP="004E5580">
      <w:pPr>
        <w:rPr>
          <w:lang w:eastAsia="en-GB"/>
        </w:rPr>
      </w:pPr>
      <w:r>
        <w:rPr>
          <w:lang w:eastAsia="en-GB"/>
        </w:rPr>
        <w:t xml:space="preserve">This example is based on the </w:t>
      </w:r>
      <w:r w:rsidR="00022CBD">
        <w:rPr>
          <w:lang w:eastAsia="en-GB"/>
        </w:rPr>
        <w:t>Plain Security Level one. It runs by using the same runner classes and properties files, all you need to change is the applications:</w:t>
      </w:r>
    </w:p>
    <w:p w:rsidR="00022CBD" w:rsidRDefault="00022CBD" w:rsidP="004E5580">
      <w:pPr>
        <w:rPr>
          <w:lang w:eastAsia="en-GB"/>
        </w:rPr>
      </w:pPr>
    </w:p>
    <w:p w:rsidR="00022CBD" w:rsidRDefault="00022CBD" w:rsidP="004E5580">
      <w:pPr>
        <w:rPr>
          <w:lang w:eastAsia="en-GB"/>
        </w:rPr>
      </w:pPr>
      <w:r>
        <w:rPr>
          <w:lang w:eastAsia="en-GB"/>
        </w:rPr>
        <w:object w:dxaOrig="3766" w:dyaOrig="811">
          <v:shape id="_x0000_i1031" type="#_x0000_t75" style="width:188.05pt;height:40.3pt" o:ole="">
            <v:imagedata r:id="rId26" o:title=""/>
          </v:shape>
          <o:OLEObject Type="Embed" ProgID="Package" ShapeID="_x0000_i1031" DrawAspect="Content" ObjectID="_1431694752" r:id="rId27"/>
        </w:object>
      </w:r>
      <w:r>
        <w:rPr>
          <w:lang w:eastAsia="en-GB"/>
        </w:rPr>
        <w:object w:dxaOrig="3766" w:dyaOrig="811">
          <v:shape id="_x0000_i1032" type="#_x0000_t75" style="width:188.05pt;height:40.3pt" o:ole="">
            <v:imagedata r:id="rId28" o:title=""/>
          </v:shape>
          <o:OLEObject Type="Embed" ProgID="Package" ShapeID="_x0000_i1032" DrawAspect="Content" ObjectID="_1431694753" r:id="rId29"/>
        </w:object>
      </w:r>
    </w:p>
    <w:p w:rsidR="00022CBD" w:rsidRDefault="00022CBD" w:rsidP="004E5580">
      <w:pPr>
        <w:rPr>
          <w:lang w:eastAsia="en-GB"/>
        </w:rPr>
      </w:pPr>
    </w:p>
    <w:p w:rsidR="00022CBD" w:rsidRDefault="00022CBD" w:rsidP="00022CBD">
      <w:pPr>
        <w:pStyle w:val="Heading2"/>
      </w:pPr>
      <w:bookmarkStart w:id="30" w:name="_Toc357950368"/>
      <w:r>
        <w:t>Encrypted Security Level</w:t>
      </w:r>
      <w:bookmarkEnd w:id="30"/>
    </w:p>
    <w:p w:rsidR="00022CBD" w:rsidRDefault="00022CBD" w:rsidP="00022CBD">
      <w:pPr>
        <w:rPr>
          <w:lang w:eastAsia="en-GB"/>
        </w:rPr>
      </w:pPr>
      <w:r>
        <w:rPr>
          <w:lang w:eastAsia="en-GB"/>
        </w:rPr>
        <w:t>The decoration of the channel is done in a similar manner to the Authenticated</w:t>
      </w:r>
      <w:r w:rsidR="00842A11">
        <w:rPr>
          <w:lang w:eastAsia="en-GB"/>
        </w:rPr>
        <w:t xml:space="preserve"> </w:t>
      </w:r>
      <w:r>
        <w:rPr>
          <w:lang w:eastAsia="en-GB"/>
        </w:rPr>
        <w:t>Security</w:t>
      </w:r>
      <w:r w:rsidR="00842A11">
        <w:rPr>
          <w:lang w:eastAsia="en-GB"/>
        </w:rPr>
        <w:t xml:space="preserve"> </w:t>
      </w:r>
      <w:r>
        <w:rPr>
          <w:lang w:eastAsia="en-GB"/>
        </w:rPr>
        <w:t>Level.</w:t>
      </w:r>
    </w:p>
    <w:p w:rsidR="00842A11" w:rsidRPr="00022CBD" w:rsidRDefault="00842A11" w:rsidP="00022CBD">
      <w:pPr>
        <w:rPr>
          <w:lang w:eastAsia="en-GB"/>
        </w:rPr>
      </w:pPr>
    </w:p>
    <w:sectPr w:rsidR="00842A11" w:rsidRPr="00022CBD" w:rsidSect="00DA04DD">
      <w:headerReference w:type="default" r:id="rId30"/>
      <w:footerReference w:type="default" r:id="rId31"/>
      <w:pgSz w:w="11906" w:h="16838" w:code="9"/>
      <w:pgMar w:top="1418" w:right="1418" w:bottom="1418"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3DE5" w:rsidRDefault="00E43DE5">
      <w:r>
        <w:separator/>
      </w:r>
    </w:p>
  </w:endnote>
  <w:endnote w:type="continuationSeparator" w:id="0">
    <w:p w:rsidR="00E43DE5" w:rsidRDefault="00E43D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B1"/>
    <w:family w:val="swiss"/>
    <w:pitch w:val="variable"/>
    <w:sig w:usb0="00000801" w:usb1="00000000" w:usb2="00000000" w:usb3="00000000" w:csb0="00000020" w:csb1="00000000"/>
  </w:font>
  <w:font w:name="Univers">
    <w:altName w:val="Arial"/>
    <w:charset w:val="00"/>
    <w:family w:val="swiss"/>
    <w:pitch w:val="variable"/>
    <w:sig w:usb0="00000007" w:usb1="00000000"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Default="007C20C6" w:rsidP="00AB4ACC">
    <w:pPr>
      <w:pStyle w:val="Footer"/>
      <w:rPr>
        <w:i/>
        <w:iCs/>
      </w:rPr>
    </w:pPr>
    <w:r w:rsidRPr="00393A7B">
      <w:rPr>
        <w:i/>
        <w:iCs/>
      </w:rPr>
      <w:fldChar w:fldCharType="begin"/>
    </w:r>
    <w:r w:rsidRPr="00393A7B">
      <w:rPr>
        <w:i/>
        <w:iCs/>
      </w:rPr>
      <w:instrText xml:space="preserve"> DOCPROPERTY "ObjectIdentification" </w:instrText>
    </w:r>
    <w:r w:rsidRPr="00393A7B">
      <w:rPr>
        <w:i/>
        <w:iCs/>
      </w:rPr>
      <w:fldChar w:fldCharType="separate"/>
    </w:r>
  </w:p>
  <w:p w:rsidR="007C20C6" w:rsidRPr="00966109" w:rsidRDefault="007C20C6" w:rsidP="00AB4ACC">
    <w:pPr>
      <w:pStyle w:val="Footer"/>
      <w:rPr>
        <w:i/>
        <w:iCs/>
      </w:rPr>
    </w:pPr>
    <w:r>
      <w:rPr>
        <w:i/>
        <w:iCs/>
      </w:rPr>
      <w:t xml:space="preserve">SCAPI Communication Layer's </w:t>
    </w:r>
    <w:r w:rsidRPr="00393A7B">
      <w:rPr>
        <w:i/>
        <w:iCs/>
      </w:rPr>
      <w:fldChar w:fldCharType="end"/>
    </w:r>
    <w:r>
      <w:rPr>
        <w:i/>
        <w:iCs/>
      </w:rPr>
      <w:t>User Manual</w:t>
    </w:r>
    <w:r>
      <w:tab/>
    </w:r>
    <w:r>
      <w:tab/>
    </w:r>
    <w:r>
      <w:rPr>
        <w:lang w:eastAsia="en-GB"/>
      </w:rPr>
      <w:t xml:space="preserve">Page </w:t>
    </w:r>
    <w:r>
      <w:fldChar w:fldCharType="begin"/>
    </w:r>
    <w:r>
      <w:rPr>
        <w:lang w:eastAsia="en-GB"/>
      </w:rPr>
      <w:instrText xml:space="preserve"> PAGE  \* FIRSTCAP </w:instrText>
    </w:r>
    <w:r>
      <w:fldChar w:fldCharType="separate"/>
    </w:r>
    <w:r w:rsidR="00B61894">
      <w:rPr>
        <w:noProof/>
        <w:lang w:eastAsia="en-GB"/>
      </w:rPr>
      <w:t>14</w:t>
    </w:r>
    <w:r>
      <w:fldChar w:fldCharType="end"/>
    </w:r>
    <w:r>
      <w:rPr>
        <w:lang w:eastAsia="en-GB"/>
      </w:rPr>
      <w:t xml:space="preserve"> of </w:t>
    </w:r>
    <w:r>
      <w:fldChar w:fldCharType="begin"/>
    </w:r>
    <w:r>
      <w:instrText xml:space="preserve"> NUMPAGES  \* FirstCap </w:instrText>
    </w:r>
    <w:r>
      <w:fldChar w:fldCharType="separate"/>
    </w:r>
    <w:r w:rsidR="00B61894">
      <w:rPr>
        <w:noProof/>
      </w:rPr>
      <w:t>14</w:t>
    </w:r>
    <w:r>
      <w:rPr>
        <w:noProof/>
      </w:rPr>
      <w:fldChar w:fldCharType="end"/>
    </w: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3DE5" w:rsidRDefault="00E43DE5">
      <w:r>
        <w:separator/>
      </w:r>
    </w:p>
  </w:footnote>
  <w:footnote w:type="continuationSeparator" w:id="0">
    <w:p w:rsidR="00E43DE5" w:rsidRDefault="00E43D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Cryptography and </w:t>
    </w:r>
  </w:p>
  <w:p w:rsidR="007C20C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 xml:space="preserve">Computer Security </w:t>
    </w:r>
  </w:p>
  <w:p w:rsidR="007C20C6" w:rsidRPr="00D83456" w:rsidRDefault="007C20C6" w:rsidP="00D83456">
    <w:pPr>
      <w:rPr>
        <w:rFonts w:ascii="Calibri" w:hAnsi="Calibri"/>
        <w:b/>
        <w:bCs/>
        <w:color w:val="7BA0CD"/>
        <w:spacing w:val="60"/>
        <w:sz w:val="16"/>
        <w:szCs w:val="16"/>
        <w:lang w:val="en-GB"/>
      </w:rPr>
    </w:pPr>
    <w:r w:rsidRPr="00D83456">
      <w:rPr>
        <w:rFonts w:ascii="Calibri" w:hAnsi="Calibri"/>
        <w:b/>
        <w:bCs/>
        <w:color w:val="7BA0CD"/>
        <w:spacing w:val="60"/>
        <w:sz w:val="16"/>
        <w:szCs w:val="16"/>
        <w:lang w:val="en-GB"/>
      </w:rPr>
      <w:t>Research Group</w:t>
    </w:r>
  </w:p>
  <w:p w:rsidR="007C20C6" w:rsidRDefault="007C20C6" w:rsidP="00D83456">
    <w:pPr>
      <w:rPr>
        <w:rFonts w:ascii="Calibri" w:hAnsi="Calibri"/>
        <w:b/>
        <w:bCs/>
        <w:color w:val="7BA0CD"/>
        <w:spacing w:val="60"/>
        <w:sz w:val="16"/>
        <w:szCs w:val="16"/>
      </w:rPr>
    </w:pPr>
  </w:p>
  <w:p w:rsidR="007C20C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 xml:space="preserve">Department of </w:t>
    </w:r>
  </w:p>
  <w:p w:rsidR="007C20C6" w:rsidRPr="00D83456" w:rsidRDefault="007C20C6" w:rsidP="00D83456">
    <w:pPr>
      <w:rPr>
        <w:rFonts w:ascii="Calibri" w:hAnsi="Calibri"/>
        <w:b/>
        <w:bCs/>
        <w:color w:val="7BA0CD"/>
        <w:spacing w:val="60"/>
        <w:sz w:val="16"/>
        <w:szCs w:val="16"/>
      </w:rPr>
    </w:pPr>
    <w:r w:rsidRPr="00D83456">
      <w:rPr>
        <w:rFonts w:ascii="Calibri" w:hAnsi="Calibri"/>
        <w:b/>
        <w:bCs/>
        <w:color w:val="7BA0CD"/>
        <w:spacing w:val="60"/>
        <w:sz w:val="16"/>
        <w:szCs w:val="16"/>
      </w:rPr>
      <w:t>Computer Science</w:t>
    </w:r>
  </w:p>
  <w:p w:rsidR="007C20C6" w:rsidRDefault="007C20C6" w:rsidP="00D83456">
    <w:pPr>
      <w:pStyle w:val="Header"/>
      <w:rPr>
        <w:rFonts w:ascii="Calibri" w:hAnsi="Calibri"/>
        <w:b/>
        <w:bCs/>
        <w:color w:val="7BA0CD"/>
        <w:spacing w:val="60"/>
        <w:sz w:val="16"/>
        <w:szCs w:val="16"/>
      </w:rPr>
    </w:pPr>
    <w:r w:rsidRPr="00D83456">
      <w:rPr>
        <w:rFonts w:ascii="Calibri" w:hAnsi="Calibri"/>
        <w:b/>
        <w:bCs/>
        <w:color w:val="7BA0CD"/>
        <w:spacing w:val="60"/>
        <w:sz w:val="16"/>
        <w:szCs w:val="16"/>
      </w:rPr>
      <w:t>Bar-Ilan University</w:t>
    </w:r>
  </w:p>
  <w:p w:rsidR="007C20C6" w:rsidRDefault="007C20C6" w:rsidP="00AB4ACC">
    <w:pPr>
      <w:pStyle w:val="Header"/>
    </w:pPr>
    <w:r w:rsidRPr="00D83456">
      <w:tab/>
    </w:r>
    <w:fldSimple w:instr=" DOCPROPERTY  ObjectIdentification  \* MERGEFORMAT ">
      <w:r>
        <w:t xml:space="preserve">SCAPI Communication Layer </w:t>
      </w:r>
    </w:fldSimple>
  </w:p>
  <w:p w:rsidR="007C20C6" w:rsidRPr="00D83456" w:rsidRDefault="007C20C6" w:rsidP="004C3D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D904744"/>
    <w:lvl w:ilvl="0">
      <w:start w:val="1"/>
      <w:numFmt w:val="decimal"/>
      <w:lvlText w:val="%1."/>
      <w:lvlJc w:val="left"/>
      <w:pPr>
        <w:tabs>
          <w:tab w:val="num" w:pos="0"/>
        </w:tabs>
        <w:ind w:left="0" w:hanging="360"/>
      </w:pPr>
      <w:rPr>
        <w:rFonts w:hint="default"/>
      </w:rPr>
    </w:lvl>
    <w:lvl w:ilvl="1">
      <w:start w:val="1"/>
      <w:numFmt w:val="decimal"/>
      <w:lvlText w:val="%1.%2."/>
      <w:lvlJc w:val="left"/>
      <w:pPr>
        <w:tabs>
          <w:tab w:val="num" w:pos="720"/>
        </w:tabs>
        <w:ind w:left="0" w:firstLine="0"/>
      </w:pPr>
      <w:rPr>
        <w:rFonts w:hint="default"/>
      </w:rPr>
    </w:lvl>
    <w:lvl w:ilvl="2">
      <w:start w:val="1"/>
      <w:numFmt w:val="decimal"/>
      <w:pStyle w:val="StyleHeading3BoldCharChar"/>
      <w:lvlText w:val="%1.%2.%3."/>
      <w:lvlJc w:val="left"/>
      <w:pPr>
        <w:tabs>
          <w:tab w:val="num" w:pos="1080"/>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
    <w:nsid w:val="037B445A"/>
    <w:multiLevelType w:val="multilevel"/>
    <w:tmpl w:val="FABEDB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08BF3996"/>
    <w:multiLevelType w:val="hybridMultilevel"/>
    <w:tmpl w:val="B78CEE1A"/>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9A4861"/>
    <w:multiLevelType w:val="hybridMultilevel"/>
    <w:tmpl w:val="C9FEBE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C832578"/>
    <w:multiLevelType w:val="hybridMultilevel"/>
    <w:tmpl w:val="910859FE"/>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nsid w:val="0C9732F7"/>
    <w:multiLevelType w:val="hybridMultilevel"/>
    <w:tmpl w:val="C3DA0900"/>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CF12B47"/>
    <w:multiLevelType w:val="hybridMultilevel"/>
    <w:tmpl w:val="063C7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D61589"/>
    <w:multiLevelType w:val="hybridMultilevel"/>
    <w:tmpl w:val="9D764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7B012B"/>
    <w:multiLevelType w:val="hybridMultilevel"/>
    <w:tmpl w:val="FA52A62C"/>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9">
    <w:nsid w:val="1AEC7AB8"/>
    <w:multiLevelType w:val="hybridMultilevel"/>
    <w:tmpl w:val="8BC6B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0B2274"/>
    <w:multiLevelType w:val="multilevel"/>
    <w:tmpl w:val="14209484"/>
    <w:lvl w:ilvl="0">
      <w:start w:val="1"/>
      <w:numFmt w:val="decimal"/>
      <w:pStyle w:val="Heading1"/>
      <w:lvlText w:val="%1."/>
      <w:lvlJc w:val="left"/>
      <w:pPr>
        <w:tabs>
          <w:tab w:val="num" w:pos="360"/>
        </w:tabs>
        <w:ind w:left="284" w:hanging="284"/>
      </w:pPr>
      <w:rPr>
        <w:rFonts w:hint="default"/>
      </w:rPr>
    </w:lvl>
    <w:lvl w:ilvl="1">
      <w:start w:val="1"/>
      <w:numFmt w:val="decimal"/>
      <w:pStyle w:val="Heading2"/>
      <w:lvlText w:val="%1.%2"/>
      <w:lvlJc w:val="left"/>
      <w:pPr>
        <w:tabs>
          <w:tab w:val="num" w:pos="1004"/>
        </w:tabs>
        <w:ind w:left="0" w:firstLine="284"/>
      </w:pPr>
      <w:rPr>
        <w:rFonts w:hint="default"/>
      </w:rPr>
    </w:lvl>
    <w:lvl w:ilvl="2">
      <w:start w:val="1"/>
      <w:numFmt w:val="decimal"/>
      <w:pStyle w:val="Heading3"/>
      <w:lvlText w:val="%1.%2.%3"/>
      <w:lvlJc w:val="left"/>
      <w:pPr>
        <w:tabs>
          <w:tab w:val="num" w:pos="1287"/>
        </w:tabs>
        <w:ind w:left="0" w:firstLine="567"/>
      </w:pPr>
      <w:rPr>
        <w:rFonts w:hint="default"/>
      </w:rPr>
    </w:lvl>
    <w:lvl w:ilvl="3">
      <w:start w:val="1"/>
      <w:numFmt w:val="decimal"/>
      <w:pStyle w:val="Heading4"/>
      <w:lvlText w:val="%1.%2.%3.%4"/>
      <w:lvlJc w:val="left"/>
      <w:pPr>
        <w:tabs>
          <w:tab w:val="num" w:pos="1931"/>
        </w:tabs>
        <w:ind w:left="0" w:firstLine="851"/>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1">
    <w:nsid w:val="229D2052"/>
    <w:multiLevelType w:val="hybridMultilevel"/>
    <w:tmpl w:val="6FC676FE"/>
    <w:lvl w:ilvl="0" w:tplc="A99663D6">
      <w:start w:val="1"/>
      <w:numFmt w:val="bullet"/>
      <w:lvlText w:val=""/>
      <w:lvlJc w:val="left"/>
      <w:pPr>
        <w:tabs>
          <w:tab w:val="num" w:pos="720"/>
        </w:tabs>
        <w:ind w:left="720" w:hanging="360"/>
      </w:pPr>
      <w:rPr>
        <w:rFonts w:ascii="Symbol" w:hAnsi="Symbol" w:hint="default"/>
      </w:rPr>
    </w:lvl>
    <w:lvl w:ilvl="1" w:tplc="94AC00F4">
      <w:start w:val="1"/>
      <w:numFmt w:val="bullet"/>
      <w:lvlText w:val="o"/>
      <w:lvlJc w:val="left"/>
      <w:pPr>
        <w:tabs>
          <w:tab w:val="num" w:pos="1440"/>
        </w:tabs>
        <w:ind w:left="1440" w:hanging="360"/>
      </w:pPr>
      <w:rPr>
        <w:rFonts w:ascii="Courier New" w:hAnsi="Courier New" w:cs="Courier New" w:hint="default"/>
      </w:rPr>
    </w:lvl>
    <w:lvl w:ilvl="2" w:tplc="C7267648">
      <w:start w:val="1"/>
      <w:numFmt w:val="bullet"/>
      <w:lvlText w:val=""/>
      <w:lvlJc w:val="left"/>
      <w:pPr>
        <w:tabs>
          <w:tab w:val="num" w:pos="2160"/>
        </w:tabs>
        <w:ind w:left="2160" w:hanging="360"/>
      </w:pPr>
      <w:rPr>
        <w:rFonts w:ascii="Symbol" w:hAnsi="Symbol" w:hint="default"/>
      </w:rPr>
    </w:lvl>
    <w:lvl w:ilvl="3" w:tplc="15863330" w:tentative="1">
      <w:start w:val="1"/>
      <w:numFmt w:val="bullet"/>
      <w:lvlText w:val=""/>
      <w:lvlJc w:val="left"/>
      <w:pPr>
        <w:tabs>
          <w:tab w:val="num" w:pos="2880"/>
        </w:tabs>
        <w:ind w:left="2880" w:hanging="360"/>
      </w:pPr>
      <w:rPr>
        <w:rFonts w:ascii="Symbol" w:hAnsi="Symbol" w:hint="default"/>
      </w:rPr>
    </w:lvl>
    <w:lvl w:ilvl="4" w:tplc="06C27DEE" w:tentative="1">
      <w:start w:val="1"/>
      <w:numFmt w:val="bullet"/>
      <w:lvlText w:val="o"/>
      <w:lvlJc w:val="left"/>
      <w:pPr>
        <w:tabs>
          <w:tab w:val="num" w:pos="3600"/>
        </w:tabs>
        <w:ind w:left="3600" w:hanging="360"/>
      </w:pPr>
      <w:rPr>
        <w:rFonts w:ascii="Courier New" w:hAnsi="Courier New" w:cs="Courier New" w:hint="default"/>
      </w:rPr>
    </w:lvl>
    <w:lvl w:ilvl="5" w:tplc="78828468" w:tentative="1">
      <w:start w:val="1"/>
      <w:numFmt w:val="bullet"/>
      <w:lvlText w:val=""/>
      <w:lvlJc w:val="left"/>
      <w:pPr>
        <w:tabs>
          <w:tab w:val="num" w:pos="4320"/>
        </w:tabs>
        <w:ind w:left="4320" w:hanging="360"/>
      </w:pPr>
      <w:rPr>
        <w:rFonts w:ascii="Wingdings" w:hAnsi="Wingdings" w:hint="default"/>
      </w:rPr>
    </w:lvl>
    <w:lvl w:ilvl="6" w:tplc="21ECBB78" w:tentative="1">
      <w:start w:val="1"/>
      <w:numFmt w:val="bullet"/>
      <w:lvlText w:val=""/>
      <w:lvlJc w:val="left"/>
      <w:pPr>
        <w:tabs>
          <w:tab w:val="num" w:pos="5040"/>
        </w:tabs>
        <w:ind w:left="5040" w:hanging="360"/>
      </w:pPr>
      <w:rPr>
        <w:rFonts w:ascii="Symbol" w:hAnsi="Symbol" w:hint="default"/>
      </w:rPr>
    </w:lvl>
    <w:lvl w:ilvl="7" w:tplc="8B363326" w:tentative="1">
      <w:start w:val="1"/>
      <w:numFmt w:val="bullet"/>
      <w:lvlText w:val="o"/>
      <w:lvlJc w:val="left"/>
      <w:pPr>
        <w:tabs>
          <w:tab w:val="num" w:pos="5760"/>
        </w:tabs>
        <w:ind w:left="5760" w:hanging="360"/>
      </w:pPr>
      <w:rPr>
        <w:rFonts w:ascii="Courier New" w:hAnsi="Courier New" w:cs="Courier New" w:hint="default"/>
      </w:rPr>
    </w:lvl>
    <w:lvl w:ilvl="8" w:tplc="C26885EC" w:tentative="1">
      <w:start w:val="1"/>
      <w:numFmt w:val="bullet"/>
      <w:lvlText w:val=""/>
      <w:lvlJc w:val="left"/>
      <w:pPr>
        <w:tabs>
          <w:tab w:val="num" w:pos="6480"/>
        </w:tabs>
        <w:ind w:left="6480" w:hanging="360"/>
      </w:pPr>
      <w:rPr>
        <w:rFonts w:ascii="Wingdings" w:hAnsi="Wingdings" w:hint="default"/>
      </w:rPr>
    </w:lvl>
  </w:abstractNum>
  <w:abstractNum w:abstractNumId="12">
    <w:nsid w:val="22C8089F"/>
    <w:multiLevelType w:val="hybridMultilevel"/>
    <w:tmpl w:val="EA6E4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86A1204"/>
    <w:multiLevelType w:val="hybridMultilevel"/>
    <w:tmpl w:val="9290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D01E6E"/>
    <w:multiLevelType w:val="hybridMultilevel"/>
    <w:tmpl w:val="22240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F29CC"/>
    <w:multiLevelType w:val="hybridMultilevel"/>
    <w:tmpl w:val="6102F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B936B59"/>
    <w:multiLevelType w:val="hybridMultilevel"/>
    <w:tmpl w:val="0AC8E40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nsid w:val="639100A5"/>
    <w:multiLevelType w:val="hybridMultilevel"/>
    <w:tmpl w:val="E8E8BE8C"/>
    <w:lvl w:ilvl="0" w:tplc="04090001">
      <w:start w:val="1"/>
      <w:numFmt w:val="bullet"/>
      <w:lvlText w:val=""/>
      <w:lvlJc w:val="left"/>
      <w:pPr>
        <w:ind w:left="1931" w:hanging="360"/>
      </w:pPr>
      <w:rPr>
        <w:rFonts w:ascii="Symbol" w:hAnsi="Symbol" w:hint="default"/>
      </w:rPr>
    </w:lvl>
    <w:lvl w:ilvl="1" w:tplc="04090003" w:tentative="1">
      <w:start w:val="1"/>
      <w:numFmt w:val="bullet"/>
      <w:lvlText w:val="o"/>
      <w:lvlJc w:val="left"/>
      <w:pPr>
        <w:ind w:left="2651" w:hanging="360"/>
      </w:pPr>
      <w:rPr>
        <w:rFonts w:ascii="Courier New" w:hAnsi="Courier New" w:cs="Courier New" w:hint="default"/>
      </w:rPr>
    </w:lvl>
    <w:lvl w:ilvl="2" w:tplc="04090005" w:tentative="1">
      <w:start w:val="1"/>
      <w:numFmt w:val="bullet"/>
      <w:lvlText w:val=""/>
      <w:lvlJc w:val="left"/>
      <w:pPr>
        <w:ind w:left="3371" w:hanging="360"/>
      </w:pPr>
      <w:rPr>
        <w:rFonts w:ascii="Wingdings" w:hAnsi="Wingdings" w:hint="default"/>
      </w:rPr>
    </w:lvl>
    <w:lvl w:ilvl="3" w:tplc="04090001" w:tentative="1">
      <w:start w:val="1"/>
      <w:numFmt w:val="bullet"/>
      <w:lvlText w:val=""/>
      <w:lvlJc w:val="left"/>
      <w:pPr>
        <w:ind w:left="4091" w:hanging="360"/>
      </w:pPr>
      <w:rPr>
        <w:rFonts w:ascii="Symbol" w:hAnsi="Symbol" w:hint="default"/>
      </w:rPr>
    </w:lvl>
    <w:lvl w:ilvl="4" w:tplc="04090003" w:tentative="1">
      <w:start w:val="1"/>
      <w:numFmt w:val="bullet"/>
      <w:lvlText w:val="o"/>
      <w:lvlJc w:val="left"/>
      <w:pPr>
        <w:ind w:left="4811" w:hanging="360"/>
      </w:pPr>
      <w:rPr>
        <w:rFonts w:ascii="Courier New" w:hAnsi="Courier New" w:cs="Courier New" w:hint="default"/>
      </w:rPr>
    </w:lvl>
    <w:lvl w:ilvl="5" w:tplc="04090005" w:tentative="1">
      <w:start w:val="1"/>
      <w:numFmt w:val="bullet"/>
      <w:lvlText w:val=""/>
      <w:lvlJc w:val="left"/>
      <w:pPr>
        <w:ind w:left="5531" w:hanging="360"/>
      </w:pPr>
      <w:rPr>
        <w:rFonts w:ascii="Wingdings" w:hAnsi="Wingdings" w:hint="default"/>
      </w:rPr>
    </w:lvl>
    <w:lvl w:ilvl="6" w:tplc="04090001" w:tentative="1">
      <w:start w:val="1"/>
      <w:numFmt w:val="bullet"/>
      <w:lvlText w:val=""/>
      <w:lvlJc w:val="left"/>
      <w:pPr>
        <w:ind w:left="6251" w:hanging="360"/>
      </w:pPr>
      <w:rPr>
        <w:rFonts w:ascii="Symbol" w:hAnsi="Symbol" w:hint="default"/>
      </w:rPr>
    </w:lvl>
    <w:lvl w:ilvl="7" w:tplc="04090003" w:tentative="1">
      <w:start w:val="1"/>
      <w:numFmt w:val="bullet"/>
      <w:lvlText w:val="o"/>
      <w:lvlJc w:val="left"/>
      <w:pPr>
        <w:ind w:left="6971" w:hanging="360"/>
      </w:pPr>
      <w:rPr>
        <w:rFonts w:ascii="Courier New" w:hAnsi="Courier New" w:cs="Courier New" w:hint="default"/>
      </w:rPr>
    </w:lvl>
    <w:lvl w:ilvl="8" w:tplc="04090005" w:tentative="1">
      <w:start w:val="1"/>
      <w:numFmt w:val="bullet"/>
      <w:lvlText w:val=""/>
      <w:lvlJc w:val="left"/>
      <w:pPr>
        <w:ind w:left="7691" w:hanging="360"/>
      </w:pPr>
      <w:rPr>
        <w:rFonts w:ascii="Wingdings" w:hAnsi="Wingdings" w:hint="default"/>
      </w:rPr>
    </w:lvl>
  </w:abstractNum>
  <w:abstractNum w:abstractNumId="18">
    <w:nsid w:val="6B0B554C"/>
    <w:multiLevelType w:val="hybridMultilevel"/>
    <w:tmpl w:val="D7A8C066"/>
    <w:lvl w:ilvl="0" w:tplc="04090001">
      <w:start w:val="1"/>
      <w:numFmt w:val="bullet"/>
      <w:lvlText w:val=""/>
      <w:lvlJc w:val="left"/>
      <w:pPr>
        <w:ind w:left="1211" w:hanging="360"/>
      </w:pPr>
      <w:rPr>
        <w:rFonts w:ascii="Symbol" w:hAnsi="Symbol" w:hint="default"/>
      </w:rPr>
    </w:lvl>
    <w:lvl w:ilvl="1" w:tplc="04090003">
      <w:start w:val="1"/>
      <w:numFmt w:val="bullet"/>
      <w:lvlText w:val="o"/>
      <w:lvlJc w:val="left"/>
      <w:pPr>
        <w:ind w:left="1931" w:hanging="360"/>
      </w:pPr>
      <w:rPr>
        <w:rFonts w:ascii="Courier New" w:hAnsi="Courier New" w:cs="Courier New" w:hint="default"/>
      </w:rPr>
    </w:lvl>
    <w:lvl w:ilvl="2" w:tplc="04090005">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9">
    <w:nsid w:val="6EDA62E9"/>
    <w:multiLevelType w:val="hybridMultilevel"/>
    <w:tmpl w:val="ACC21162"/>
    <w:lvl w:ilvl="0" w:tplc="04090001">
      <w:start w:val="1"/>
      <w:numFmt w:val="bullet"/>
      <w:lvlText w:val=""/>
      <w:lvlJc w:val="left"/>
      <w:pPr>
        <w:tabs>
          <w:tab w:val="num" w:pos="720"/>
        </w:tabs>
        <w:ind w:left="720" w:hanging="360"/>
      </w:pPr>
      <w:rPr>
        <w:rFonts w:ascii="Symbol" w:hAnsi="Symbol" w:hint="default"/>
      </w:rPr>
    </w:lvl>
    <w:lvl w:ilvl="1" w:tplc="04090009">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52A20F7"/>
    <w:multiLevelType w:val="hybridMultilevel"/>
    <w:tmpl w:val="D37021B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9463B5B"/>
    <w:multiLevelType w:val="hybridMultilevel"/>
    <w:tmpl w:val="A29AA04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A4D2A6B"/>
    <w:multiLevelType w:val="hybridMultilevel"/>
    <w:tmpl w:val="013EF02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10"/>
  </w:num>
  <w:num w:numId="3">
    <w:abstractNumId w:val="3"/>
  </w:num>
  <w:num w:numId="4">
    <w:abstractNumId w:val="5"/>
  </w:num>
  <w:num w:numId="5">
    <w:abstractNumId w:val="11"/>
  </w:num>
  <w:num w:numId="6">
    <w:abstractNumId w:val="19"/>
  </w:num>
  <w:num w:numId="7">
    <w:abstractNumId w:val="4"/>
  </w:num>
  <w:num w:numId="8">
    <w:abstractNumId w:val="20"/>
  </w:num>
  <w:num w:numId="9">
    <w:abstractNumId w:val="21"/>
  </w:num>
  <w:num w:numId="10">
    <w:abstractNumId w:val="2"/>
  </w:num>
  <w:num w:numId="11">
    <w:abstractNumId w:val="9"/>
  </w:num>
  <w:num w:numId="12">
    <w:abstractNumId w:val="1"/>
  </w:num>
  <w:num w:numId="13">
    <w:abstractNumId w:val="15"/>
  </w:num>
  <w:num w:numId="14">
    <w:abstractNumId w:val="12"/>
  </w:num>
  <w:num w:numId="15">
    <w:abstractNumId w:val="22"/>
  </w:num>
  <w:num w:numId="16">
    <w:abstractNumId w:val="14"/>
  </w:num>
  <w:num w:numId="17">
    <w:abstractNumId w:val="18"/>
  </w:num>
  <w:num w:numId="18">
    <w:abstractNumId w:val="17"/>
  </w:num>
  <w:num w:numId="19">
    <w:abstractNumId w:val="8"/>
  </w:num>
  <w:num w:numId="20">
    <w:abstractNumId w:val="16"/>
  </w:num>
  <w:num w:numId="21">
    <w:abstractNumId w:val="6"/>
  </w:num>
  <w:num w:numId="22">
    <w:abstractNumId w:val="7"/>
  </w:num>
  <w:num w:numId="23">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ACC"/>
    <w:rsid w:val="00001B53"/>
    <w:rsid w:val="00004F4B"/>
    <w:rsid w:val="000138F8"/>
    <w:rsid w:val="000143A2"/>
    <w:rsid w:val="00016B77"/>
    <w:rsid w:val="0002214C"/>
    <w:rsid w:val="00022CBD"/>
    <w:rsid w:val="00023256"/>
    <w:rsid w:val="00025F20"/>
    <w:rsid w:val="000360F2"/>
    <w:rsid w:val="000429F0"/>
    <w:rsid w:val="00055E12"/>
    <w:rsid w:val="000566C0"/>
    <w:rsid w:val="00056D5C"/>
    <w:rsid w:val="00062269"/>
    <w:rsid w:val="000719A5"/>
    <w:rsid w:val="0007542D"/>
    <w:rsid w:val="000853D3"/>
    <w:rsid w:val="000958BC"/>
    <w:rsid w:val="000B0805"/>
    <w:rsid w:val="000B1920"/>
    <w:rsid w:val="000B2AE3"/>
    <w:rsid w:val="000B37A3"/>
    <w:rsid w:val="000B3EFB"/>
    <w:rsid w:val="000C02A5"/>
    <w:rsid w:val="000E009E"/>
    <w:rsid w:val="000E12FE"/>
    <w:rsid w:val="000F091E"/>
    <w:rsid w:val="000F20FD"/>
    <w:rsid w:val="000F2866"/>
    <w:rsid w:val="000F4BA4"/>
    <w:rsid w:val="00120873"/>
    <w:rsid w:val="00126097"/>
    <w:rsid w:val="00126577"/>
    <w:rsid w:val="001329A2"/>
    <w:rsid w:val="00147D85"/>
    <w:rsid w:val="001504FB"/>
    <w:rsid w:val="001549F0"/>
    <w:rsid w:val="00156B8A"/>
    <w:rsid w:val="001669A4"/>
    <w:rsid w:val="0016766C"/>
    <w:rsid w:val="00167F54"/>
    <w:rsid w:val="00172949"/>
    <w:rsid w:val="00176768"/>
    <w:rsid w:val="001776C1"/>
    <w:rsid w:val="00180484"/>
    <w:rsid w:val="0018288E"/>
    <w:rsid w:val="00183EA9"/>
    <w:rsid w:val="00193684"/>
    <w:rsid w:val="0019590C"/>
    <w:rsid w:val="001A00D0"/>
    <w:rsid w:val="001A509A"/>
    <w:rsid w:val="001A703B"/>
    <w:rsid w:val="001B1C30"/>
    <w:rsid w:val="001B5537"/>
    <w:rsid w:val="001B705E"/>
    <w:rsid w:val="001D314D"/>
    <w:rsid w:val="001D776F"/>
    <w:rsid w:val="001E2A37"/>
    <w:rsid w:val="001E67DC"/>
    <w:rsid w:val="001F30F1"/>
    <w:rsid w:val="00204B9F"/>
    <w:rsid w:val="0021156B"/>
    <w:rsid w:val="0021647A"/>
    <w:rsid w:val="00230737"/>
    <w:rsid w:val="00235035"/>
    <w:rsid w:val="00240869"/>
    <w:rsid w:val="00243A1F"/>
    <w:rsid w:val="0025078F"/>
    <w:rsid w:val="002532E4"/>
    <w:rsid w:val="002601C7"/>
    <w:rsid w:val="002644BE"/>
    <w:rsid w:val="00267485"/>
    <w:rsid w:val="0028405E"/>
    <w:rsid w:val="002841A1"/>
    <w:rsid w:val="00285C59"/>
    <w:rsid w:val="00286E83"/>
    <w:rsid w:val="0029466D"/>
    <w:rsid w:val="002A1AF2"/>
    <w:rsid w:val="002A70D9"/>
    <w:rsid w:val="002A75AF"/>
    <w:rsid w:val="002B4CA1"/>
    <w:rsid w:val="002B6723"/>
    <w:rsid w:val="002C69FE"/>
    <w:rsid w:val="002C6ACF"/>
    <w:rsid w:val="002C721A"/>
    <w:rsid w:val="002C7C9B"/>
    <w:rsid w:val="002D022D"/>
    <w:rsid w:val="002D1777"/>
    <w:rsid w:val="002D4BEF"/>
    <w:rsid w:val="002E481B"/>
    <w:rsid w:val="002F281A"/>
    <w:rsid w:val="00304553"/>
    <w:rsid w:val="00310AD4"/>
    <w:rsid w:val="00311A62"/>
    <w:rsid w:val="0032205B"/>
    <w:rsid w:val="003224FF"/>
    <w:rsid w:val="00322802"/>
    <w:rsid w:val="00322910"/>
    <w:rsid w:val="00327738"/>
    <w:rsid w:val="00327D82"/>
    <w:rsid w:val="003309AD"/>
    <w:rsid w:val="00334BDB"/>
    <w:rsid w:val="00336FEC"/>
    <w:rsid w:val="00356B51"/>
    <w:rsid w:val="00362AB4"/>
    <w:rsid w:val="003647B1"/>
    <w:rsid w:val="00366DCC"/>
    <w:rsid w:val="0037684B"/>
    <w:rsid w:val="00377B17"/>
    <w:rsid w:val="00383627"/>
    <w:rsid w:val="00385A71"/>
    <w:rsid w:val="003867BA"/>
    <w:rsid w:val="00393A7B"/>
    <w:rsid w:val="00394DBD"/>
    <w:rsid w:val="00395E76"/>
    <w:rsid w:val="003A1EBF"/>
    <w:rsid w:val="003B0AE0"/>
    <w:rsid w:val="003B2F31"/>
    <w:rsid w:val="003B6EEB"/>
    <w:rsid w:val="003B7764"/>
    <w:rsid w:val="003C02A2"/>
    <w:rsid w:val="003C1EE7"/>
    <w:rsid w:val="003C2BA3"/>
    <w:rsid w:val="003C7A7B"/>
    <w:rsid w:val="003C7F7F"/>
    <w:rsid w:val="003D37EC"/>
    <w:rsid w:val="003D57D0"/>
    <w:rsid w:val="003E3C83"/>
    <w:rsid w:val="003E6E55"/>
    <w:rsid w:val="003F0909"/>
    <w:rsid w:val="003F1133"/>
    <w:rsid w:val="00404CB7"/>
    <w:rsid w:val="00420258"/>
    <w:rsid w:val="00421278"/>
    <w:rsid w:val="00423DDF"/>
    <w:rsid w:val="00425380"/>
    <w:rsid w:val="00425ED4"/>
    <w:rsid w:val="004329B7"/>
    <w:rsid w:val="00441090"/>
    <w:rsid w:val="0044798E"/>
    <w:rsid w:val="0045125E"/>
    <w:rsid w:val="00453A48"/>
    <w:rsid w:val="00472C87"/>
    <w:rsid w:val="00473104"/>
    <w:rsid w:val="00473743"/>
    <w:rsid w:val="00476A8C"/>
    <w:rsid w:val="004824CE"/>
    <w:rsid w:val="00484FF6"/>
    <w:rsid w:val="004872DD"/>
    <w:rsid w:val="00491519"/>
    <w:rsid w:val="00496041"/>
    <w:rsid w:val="00496442"/>
    <w:rsid w:val="0049798E"/>
    <w:rsid w:val="004979C4"/>
    <w:rsid w:val="004A040C"/>
    <w:rsid w:val="004A2464"/>
    <w:rsid w:val="004A2F07"/>
    <w:rsid w:val="004C3D10"/>
    <w:rsid w:val="004E303E"/>
    <w:rsid w:val="004E5580"/>
    <w:rsid w:val="004E6B63"/>
    <w:rsid w:val="004F1AB9"/>
    <w:rsid w:val="005109D3"/>
    <w:rsid w:val="00511EFD"/>
    <w:rsid w:val="00517726"/>
    <w:rsid w:val="00524834"/>
    <w:rsid w:val="00532645"/>
    <w:rsid w:val="00541414"/>
    <w:rsid w:val="005415D1"/>
    <w:rsid w:val="00544F16"/>
    <w:rsid w:val="00545DB0"/>
    <w:rsid w:val="00555A03"/>
    <w:rsid w:val="00560538"/>
    <w:rsid w:val="005614AD"/>
    <w:rsid w:val="00561E59"/>
    <w:rsid w:val="0056369E"/>
    <w:rsid w:val="00563A15"/>
    <w:rsid w:val="00570CDC"/>
    <w:rsid w:val="005805FB"/>
    <w:rsid w:val="00581EE1"/>
    <w:rsid w:val="00585917"/>
    <w:rsid w:val="00592394"/>
    <w:rsid w:val="0059281F"/>
    <w:rsid w:val="005A4748"/>
    <w:rsid w:val="005A610B"/>
    <w:rsid w:val="005A73F4"/>
    <w:rsid w:val="005B1641"/>
    <w:rsid w:val="005B5CC4"/>
    <w:rsid w:val="005C31C2"/>
    <w:rsid w:val="005C3D45"/>
    <w:rsid w:val="005D06A3"/>
    <w:rsid w:val="005D24C8"/>
    <w:rsid w:val="005D3EA1"/>
    <w:rsid w:val="005D4504"/>
    <w:rsid w:val="005D50FF"/>
    <w:rsid w:val="005D7FA4"/>
    <w:rsid w:val="005E0EE2"/>
    <w:rsid w:val="005E1454"/>
    <w:rsid w:val="005E2172"/>
    <w:rsid w:val="005E7683"/>
    <w:rsid w:val="005F1344"/>
    <w:rsid w:val="005F1D1E"/>
    <w:rsid w:val="005F461E"/>
    <w:rsid w:val="005F4971"/>
    <w:rsid w:val="005F7F93"/>
    <w:rsid w:val="00600D24"/>
    <w:rsid w:val="00606F2D"/>
    <w:rsid w:val="006115DC"/>
    <w:rsid w:val="006142E2"/>
    <w:rsid w:val="00616BAA"/>
    <w:rsid w:val="00620DD4"/>
    <w:rsid w:val="00631E81"/>
    <w:rsid w:val="00635666"/>
    <w:rsid w:val="00645084"/>
    <w:rsid w:val="006452BB"/>
    <w:rsid w:val="006472C2"/>
    <w:rsid w:val="00647DF7"/>
    <w:rsid w:val="00651DD8"/>
    <w:rsid w:val="00654031"/>
    <w:rsid w:val="00665656"/>
    <w:rsid w:val="00674444"/>
    <w:rsid w:val="0067496B"/>
    <w:rsid w:val="00691D6D"/>
    <w:rsid w:val="00695943"/>
    <w:rsid w:val="00695D44"/>
    <w:rsid w:val="00697634"/>
    <w:rsid w:val="006A0376"/>
    <w:rsid w:val="006A3DD3"/>
    <w:rsid w:val="006A5136"/>
    <w:rsid w:val="006B6929"/>
    <w:rsid w:val="006C06F1"/>
    <w:rsid w:val="006C1576"/>
    <w:rsid w:val="006C29AA"/>
    <w:rsid w:val="006C35E2"/>
    <w:rsid w:val="006D04F7"/>
    <w:rsid w:val="006D11C6"/>
    <w:rsid w:val="006D17E3"/>
    <w:rsid w:val="006D539F"/>
    <w:rsid w:val="006D66F8"/>
    <w:rsid w:val="006E0972"/>
    <w:rsid w:val="006E2670"/>
    <w:rsid w:val="006E2FB5"/>
    <w:rsid w:val="006E4FCD"/>
    <w:rsid w:val="006E515E"/>
    <w:rsid w:val="006E56BC"/>
    <w:rsid w:val="006E582A"/>
    <w:rsid w:val="006E78AA"/>
    <w:rsid w:val="006E7E6C"/>
    <w:rsid w:val="0070043F"/>
    <w:rsid w:val="00711480"/>
    <w:rsid w:val="0071449A"/>
    <w:rsid w:val="00725373"/>
    <w:rsid w:val="00733E27"/>
    <w:rsid w:val="00736378"/>
    <w:rsid w:val="00737F37"/>
    <w:rsid w:val="007406AB"/>
    <w:rsid w:val="00746F50"/>
    <w:rsid w:val="007537FA"/>
    <w:rsid w:val="0075489E"/>
    <w:rsid w:val="00757004"/>
    <w:rsid w:val="00765ACB"/>
    <w:rsid w:val="00765FAE"/>
    <w:rsid w:val="007727D0"/>
    <w:rsid w:val="00776C2E"/>
    <w:rsid w:val="007773A4"/>
    <w:rsid w:val="0078220D"/>
    <w:rsid w:val="0078477C"/>
    <w:rsid w:val="00786BA3"/>
    <w:rsid w:val="00791978"/>
    <w:rsid w:val="00791AD8"/>
    <w:rsid w:val="00795083"/>
    <w:rsid w:val="00795AE9"/>
    <w:rsid w:val="00797EAB"/>
    <w:rsid w:val="007A13CE"/>
    <w:rsid w:val="007A2045"/>
    <w:rsid w:val="007B029B"/>
    <w:rsid w:val="007B06C7"/>
    <w:rsid w:val="007B494A"/>
    <w:rsid w:val="007B4B96"/>
    <w:rsid w:val="007C20C6"/>
    <w:rsid w:val="007C51B5"/>
    <w:rsid w:val="007D1962"/>
    <w:rsid w:val="007D6156"/>
    <w:rsid w:val="007E49EA"/>
    <w:rsid w:val="007F1C9C"/>
    <w:rsid w:val="007F1D24"/>
    <w:rsid w:val="008066B4"/>
    <w:rsid w:val="00807B53"/>
    <w:rsid w:val="00825C90"/>
    <w:rsid w:val="00841028"/>
    <w:rsid w:val="00842A11"/>
    <w:rsid w:val="0084342A"/>
    <w:rsid w:val="0084418B"/>
    <w:rsid w:val="008462C3"/>
    <w:rsid w:val="00864848"/>
    <w:rsid w:val="00866B8C"/>
    <w:rsid w:val="008749B3"/>
    <w:rsid w:val="0089202D"/>
    <w:rsid w:val="00894440"/>
    <w:rsid w:val="00894A0D"/>
    <w:rsid w:val="00897DB7"/>
    <w:rsid w:val="00897E92"/>
    <w:rsid w:val="008A0C8B"/>
    <w:rsid w:val="008A0E11"/>
    <w:rsid w:val="008A6656"/>
    <w:rsid w:val="008B3517"/>
    <w:rsid w:val="008C45B5"/>
    <w:rsid w:val="008E0C46"/>
    <w:rsid w:val="008E7378"/>
    <w:rsid w:val="008F05A9"/>
    <w:rsid w:val="008F432D"/>
    <w:rsid w:val="00903673"/>
    <w:rsid w:val="00906882"/>
    <w:rsid w:val="00917C87"/>
    <w:rsid w:val="00920579"/>
    <w:rsid w:val="009248C6"/>
    <w:rsid w:val="00932102"/>
    <w:rsid w:val="0093669C"/>
    <w:rsid w:val="00954DEE"/>
    <w:rsid w:val="00961295"/>
    <w:rsid w:val="009635E1"/>
    <w:rsid w:val="00964426"/>
    <w:rsid w:val="0096457B"/>
    <w:rsid w:val="00964971"/>
    <w:rsid w:val="00966109"/>
    <w:rsid w:val="00972125"/>
    <w:rsid w:val="0097417E"/>
    <w:rsid w:val="00974C97"/>
    <w:rsid w:val="00975691"/>
    <w:rsid w:val="0098200E"/>
    <w:rsid w:val="00983458"/>
    <w:rsid w:val="00987969"/>
    <w:rsid w:val="00997059"/>
    <w:rsid w:val="00997B4E"/>
    <w:rsid w:val="009A1D32"/>
    <w:rsid w:val="009A2A72"/>
    <w:rsid w:val="009A2FEA"/>
    <w:rsid w:val="009A7EAA"/>
    <w:rsid w:val="009C10DA"/>
    <w:rsid w:val="009C452E"/>
    <w:rsid w:val="009C5FDB"/>
    <w:rsid w:val="009D206C"/>
    <w:rsid w:val="009E2756"/>
    <w:rsid w:val="009E3BB1"/>
    <w:rsid w:val="009F4617"/>
    <w:rsid w:val="009F62AC"/>
    <w:rsid w:val="00A03096"/>
    <w:rsid w:val="00A079C4"/>
    <w:rsid w:val="00A10ADE"/>
    <w:rsid w:val="00A133DC"/>
    <w:rsid w:val="00A179BA"/>
    <w:rsid w:val="00A20B2F"/>
    <w:rsid w:val="00A24914"/>
    <w:rsid w:val="00A269C6"/>
    <w:rsid w:val="00A26DA7"/>
    <w:rsid w:val="00A3284D"/>
    <w:rsid w:val="00A35306"/>
    <w:rsid w:val="00A35501"/>
    <w:rsid w:val="00A366A5"/>
    <w:rsid w:val="00A40459"/>
    <w:rsid w:val="00A40835"/>
    <w:rsid w:val="00A40F34"/>
    <w:rsid w:val="00A453D5"/>
    <w:rsid w:val="00A46FEA"/>
    <w:rsid w:val="00A47582"/>
    <w:rsid w:val="00A51D28"/>
    <w:rsid w:val="00A55A53"/>
    <w:rsid w:val="00A764FB"/>
    <w:rsid w:val="00A8378E"/>
    <w:rsid w:val="00A84B2E"/>
    <w:rsid w:val="00A95C5D"/>
    <w:rsid w:val="00A96E11"/>
    <w:rsid w:val="00AA03A9"/>
    <w:rsid w:val="00AA125D"/>
    <w:rsid w:val="00AA1BD4"/>
    <w:rsid w:val="00AA29F9"/>
    <w:rsid w:val="00AA6218"/>
    <w:rsid w:val="00AB3142"/>
    <w:rsid w:val="00AB4ACC"/>
    <w:rsid w:val="00AB57EE"/>
    <w:rsid w:val="00AC1F9E"/>
    <w:rsid w:val="00AC2483"/>
    <w:rsid w:val="00AD3CB4"/>
    <w:rsid w:val="00AD712E"/>
    <w:rsid w:val="00AD75C2"/>
    <w:rsid w:val="00AE1C5B"/>
    <w:rsid w:val="00AE307F"/>
    <w:rsid w:val="00AE54E8"/>
    <w:rsid w:val="00AE58D0"/>
    <w:rsid w:val="00AF0603"/>
    <w:rsid w:val="00AF07AB"/>
    <w:rsid w:val="00AF2E9D"/>
    <w:rsid w:val="00B0049A"/>
    <w:rsid w:val="00B040FB"/>
    <w:rsid w:val="00B147EF"/>
    <w:rsid w:val="00B157A2"/>
    <w:rsid w:val="00B17F47"/>
    <w:rsid w:val="00B20B9F"/>
    <w:rsid w:val="00B271B2"/>
    <w:rsid w:val="00B27263"/>
    <w:rsid w:val="00B34BC3"/>
    <w:rsid w:val="00B35B2A"/>
    <w:rsid w:val="00B4311C"/>
    <w:rsid w:val="00B61894"/>
    <w:rsid w:val="00B67A2D"/>
    <w:rsid w:val="00B80B44"/>
    <w:rsid w:val="00B814C9"/>
    <w:rsid w:val="00B82CEA"/>
    <w:rsid w:val="00B82DF0"/>
    <w:rsid w:val="00B832AB"/>
    <w:rsid w:val="00B8342A"/>
    <w:rsid w:val="00B848C6"/>
    <w:rsid w:val="00B853E3"/>
    <w:rsid w:val="00B86977"/>
    <w:rsid w:val="00B917CB"/>
    <w:rsid w:val="00B947B3"/>
    <w:rsid w:val="00B96149"/>
    <w:rsid w:val="00BA2542"/>
    <w:rsid w:val="00BA531B"/>
    <w:rsid w:val="00BB7E86"/>
    <w:rsid w:val="00BC1B18"/>
    <w:rsid w:val="00BC2605"/>
    <w:rsid w:val="00BC5EFB"/>
    <w:rsid w:val="00BD1238"/>
    <w:rsid w:val="00BD657D"/>
    <w:rsid w:val="00BF03E1"/>
    <w:rsid w:val="00BF400B"/>
    <w:rsid w:val="00BF71C7"/>
    <w:rsid w:val="00C0526C"/>
    <w:rsid w:val="00C104ED"/>
    <w:rsid w:val="00C173F8"/>
    <w:rsid w:val="00C229CC"/>
    <w:rsid w:val="00C24C32"/>
    <w:rsid w:val="00C2595C"/>
    <w:rsid w:val="00C26C54"/>
    <w:rsid w:val="00C35094"/>
    <w:rsid w:val="00C374B8"/>
    <w:rsid w:val="00C42569"/>
    <w:rsid w:val="00C42C36"/>
    <w:rsid w:val="00C606FA"/>
    <w:rsid w:val="00C647DC"/>
    <w:rsid w:val="00C66266"/>
    <w:rsid w:val="00C67128"/>
    <w:rsid w:val="00C70382"/>
    <w:rsid w:val="00C85B65"/>
    <w:rsid w:val="00C8706B"/>
    <w:rsid w:val="00C94CB3"/>
    <w:rsid w:val="00CA0596"/>
    <w:rsid w:val="00CA6D0E"/>
    <w:rsid w:val="00CA6EC0"/>
    <w:rsid w:val="00CC2271"/>
    <w:rsid w:val="00CC37C6"/>
    <w:rsid w:val="00CC7E18"/>
    <w:rsid w:val="00CD53D5"/>
    <w:rsid w:val="00CD65EB"/>
    <w:rsid w:val="00CD6B3A"/>
    <w:rsid w:val="00CE688C"/>
    <w:rsid w:val="00CF0A59"/>
    <w:rsid w:val="00CF425B"/>
    <w:rsid w:val="00CF5DD1"/>
    <w:rsid w:val="00CF7E06"/>
    <w:rsid w:val="00D000BE"/>
    <w:rsid w:val="00D01A76"/>
    <w:rsid w:val="00D04496"/>
    <w:rsid w:val="00D1225B"/>
    <w:rsid w:val="00D131E5"/>
    <w:rsid w:val="00D13D66"/>
    <w:rsid w:val="00D14AEA"/>
    <w:rsid w:val="00D15CE4"/>
    <w:rsid w:val="00D16B71"/>
    <w:rsid w:val="00D17CF7"/>
    <w:rsid w:val="00D216D6"/>
    <w:rsid w:val="00D42ABC"/>
    <w:rsid w:val="00D50926"/>
    <w:rsid w:val="00D5196C"/>
    <w:rsid w:val="00D565F2"/>
    <w:rsid w:val="00D60E3E"/>
    <w:rsid w:val="00D62482"/>
    <w:rsid w:val="00D67528"/>
    <w:rsid w:val="00D70DA5"/>
    <w:rsid w:val="00D7239A"/>
    <w:rsid w:val="00D74C82"/>
    <w:rsid w:val="00D80CCE"/>
    <w:rsid w:val="00D81128"/>
    <w:rsid w:val="00D83456"/>
    <w:rsid w:val="00D901BE"/>
    <w:rsid w:val="00D918F2"/>
    <w:rsid w:val="00DA04DD"/>
    <w:rsid w:val="00DA3F5E"/>
    <w:rsid w:val="00DA5C33"/>
    <w:rsid w:val="00DA686F"/>
    <w:rsid w:val="00DB0AD6"/>
    <w:rsid w:val="00DB6526"/>
    <w:rsid w:val="00DC119B"/>
    <w:rsid w:val="00DD7718"/>
    <w:rsid w:val="00DE5206"/>
    <w:rsid w:val="00DE7823"/>
    <w:rsid w:val="00DE7AC5"/>
    <w:rsid w:val="00DF5D30"/>
    <w:rsid w:val="00DF71E8"/>
    <w:rsid w:val="00E00E73"/>
    <w:rsid w:val="00E06DC6"/>
    <w:rsid w:val="00E07E09"/>
    <w:rsid w:val="00E10A35"/>
    <w:rsid w:val="00E10FC9"/>
    <w:rsid w:val="00E12AA6"/>
    <w:rsid w:val="00E20168"/>
    <w:rsid w:val="00E259DF"/>
    <w:rsid w:val="00E32D78"/>
    <w:rsid w:val="00E34C8E"/>
    <w:rsid w:val="00E41977"/>
    <w:rsid w:val="00E43DE5"/>
    <w:rsid w:val="00E5005C"/>
    <w:rsid w:val="00E61908"/>
    <w:rsid w:val="00E6646F"/>
    <w:rsid w:val="00E7012C"/>
    <w:rsid w:val="00E70ADA"/>
    <w:rsid w:val="00E722F3"/>
    <w:rsid w:val="00E72771"/>
    <w:rsid w:val="00E72A62"/>
    <w:rsid w:val="00E76991"/>
    <w:rsid w:val="00E80734"/>
    <w:rsid w:val="00E81B9F"/>
    <w:rsid w:val="00E83833"/>
    <w:rsid w:val="00E86433"/>
    <w:rsid w:val="00E87182"/>
    <w:rsid w:val="00E907D6"/>
    <w:rsid w:val="00EA0ADC"/>
    <w:rsid w:val="00EA0B9C"/>
    <w:rsid w:val="00EA1759"/>
    <w:rsid w:val="00EA1CE0"/>
    <w:rsid w:val="00EA33CC"/>
    <w:rsid w:val="00EA6A00"/>
    <w:rsid w:val="00EA72D3"/>
    <w:rsid w:val="00EB054C"/>
    <w:rsid w:val="00EB0A81"/>
    <w:rsid w:val="00EB78E6"/>
    <w:rsid w:val="00EC6C78"/>
    <w:rsid w:val="00EC7D05"/>
    <w:rsid w:val="00ED0DD0"/>
    <w:rsid w:val="00ED233A"/>
    <w:rsid w:val="00EE142A"/>
    <w:rsid w:val="00EE4808"/>
    <w:rsid w:val="00EE618D"/>
    <w:rsid w:val="00EE7958"/>
    <w:rsid w:val="00EF3038"/>
    <w:rsid w:val="00EF3618"/>
    <w:rsid w:val="00EF5B50"/>
    <w:rsid w:val="00F0687E"/>
    <w:rsid w:val="00F12D56"/>
    <w:rsid w:val="00F133ED"/>
    <w:rsid w:val="00F14518"/>
    <w:rsid w:val="00F16F78"/>
    <w:rsid w:val="00F23FB8"/>
    <w:rsid w:val="00F24DA3"/>
    <w:rsid w:val="00F2702F"/>
    <w:rsid w:val="00F410D6"/>
    <w:rsid w:val="00F50CAE"/>
    <w:rsid w:val="00F543CA"/>
    <w:rsid w:val="00F549EF"/>
    <w:rsid w:val="00F55344"/>
    <w:rsid w:val="00F559B9"/>
    <w:rsid w:val="00F55A2D"/>
    <w:rsid w:val="00F615C8"/>
    <w:rsid w:val="00F62039"/>
    <w:rsid w:val="00F62185"/>
    <w:rsid w:val="00F646A6"/>
    <w:rsid w:val="00F65E79"/>
    <w:rsid w:val="00F66F1C"/>
    <w:rsid w:val="00F676C2"/>
    <w:rsid w:val="00F74FB9"/>
    <w:rsid w:val="00F8127D"/>
    <w:rsid w:val="00F814C3"/>
    <w:rsid w:val="00F82F40"/>
    <w:rsid w:val="00F90E51"/>
    <w:rsid w:val="00F935E4"/>
    <w:rsid w:val="00F94695"/>
    <w:rsid w:val="00F95E5E"/>
    <w:rsid w:val="00F96390"/>
    <w:rsid w:val="00FA1385"/>
    <w:rsid w:val="00FA48E3"/>
    <w:rsid w:val="00FA4C75"/>
    <w:rsid w:val="00FB0261"/>
    <w:rsid w:val="00FB3E2F"/>
    <w:rsid w:val="00FB7F35"/>
    <w:rsid w:val="00FC32BF"/>
    <w:rsid w:val="00FC77A5"/>
    <w:rsid w:val="00FD0BC8"/>
    <w:rsid w:val="00FD0C10"/>
    <w:rsid w:val="00FD2707"/>
    <w:rsid w:val="00FD280E"/>
    <w:rsid w:val="00FD4E15"/>
    <w:rsid w:val="00FD62C6"/>
    <w:rsid w:val="00FE62C0"/>
    <w:rsid w:val="00FF29BA"/>
    <w:rsid w:val="00FF4A7D"/>
    <w:rsid w:val="00FF63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7221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Preformatted"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91978"/>
    <w:pPr>
      <w:autoSpaceDE w:val="0"/>
      <w:autoSpaceDN w:val="0"/>
      <w:adjustRightInd w:val="0"/>
    </w:pPr>
    <w:rPr>
      <w:rFonts w:cs="Times New Roman"/>
      <w:sz w:val="24"/>
      <w:szCs w:val="24"/>
    </w:rPr>
  </w:style>
  <w:style w:type="paragraph" w:styleId="Heading1">
    <w:name w:val="heading 1"/>
    <w:basedOn w:val="Normal"/>
    <w:next w:val="Normal"/>
    <w:qFormat/>
    <w:rsid w:val="00DA04DD"/>
    <w:pPr>
      <w:keepNext/>
      <w:keepLines/>
      <w:numPr>
        <w:numId w:val="2"/>
      </w:numPr>
      <w:spacing w:before="300" w:after="300"/>
      <w:outlineLvl w:val="0"/>
    </w:pPr>
    <w:rPr>
      <w:b/>
      <w:bCs/>
      <w:sz w:val="30"/>
      <w:szCs w:val="18"/>
    </w:rPr>
  </w:style>
  <w:style w:type="paragraph" w:styleId="Heading2">
    <w:name w:val="heading 2"/>
    <w:basedOn w:val="Normal"/>
    <w:next w:val="Normal"/>
    <w:qFormat/>
    <w:rsid w:val="00DA04DD"/>
    <w:pPr>
      <w:keepNext/>
      <w:keepLines/>
      <w:numPr>
        <w:ilvl w:val="1"/>
        <w:numId w:val="2"/>
      </w:numPr>
      <w:spacing w:before="240" w:after="240"/>
      <w:outlineLvl w:val="1"/>
    </w:pPr>
    <w:rPr>
      <w:b/>
      <w:bCs/>
      <w:sz w:val="28"/>
      <w:lang w:eastAsia="en-GB"/>
    </w:rPr>
  </w:style>
  <w:style w:type="paragraph" w:styleId="Heading3">
    <w:name w:val="heading 3"/>
    <w:basedOn w:val="Normal"/>
    <w:next w:val="Normal"/>
    <w:link w:val="Heading3Char"/>
    <w:qFormat/>
    <w:rsid w:val="00DA04DD"/>
    <w:pPr>
      <w:keepNext/>
      <w:keepLines/>
      <w:numPr>
        <w:ilvl w:val="2"/>
        <w:numId w:val="2"/>
      </w:numPr>
      <w:spacing w:before="180" w:after="180"/>
      <w:outlineLvl w:val="2"/>
    </w:pPr>
    <w:rPr>
      <w:b/>
      <w:bCs/>
      <w:sz w:val="26"/>
      <w:szCs w:val="18"/>
    </w:rPr>
  </w:style>
  <w:style w:type="paragraph" w:styleId="Heading4">
    <w:name w:val="heading 4"/>
    <w:basedOn w:val="Normal"/>
    <w:next w:val="Normal"/>
    <w:qFormat/>
    <w:rsid w:val="00DA04DD"/>
    <w:pPr>
      <w:keepNext/>
      <w:keepLines/>
      <w:numPr>
        <w:ilvl w:val="3"/>
        <w:numId w:val="2"/>
      </w:numPr>
      <w:spacing w:before="120" w:after="120"/>
      <w:outlineLvl w:val="3"/>
    </w:pPr>
    <w:rPr>
      <w:b/>
      <w:bCs/>
      <w:szCs w:val="22"/>
    </w:rPr>
  </w:style>
  <w:style w:type="paragraph" w:styleId="Heading5">
    <w:name w:val="heading 5"/>
    <w:basedOn w:val="Normal"/>
    <w:next w:val="Normal"/>
    <w:qFormat/>
    <w:rsid w:val="00DA04DD"/>
    <w:pPr>
      <w:keepNext/>
      <w:keepLines/>
      <w:numPr>
        <w:ilvl w:val="4"/>
        <w:numId w:val="2"/>
      </w:numPr>
      <w:spacing w:before="240" w:after="120"/>
      <w:outlineLvl w:val="4"/>
    </w:pPr>
    <w:rPr>
      <w:rFonts w:ascii="Univers" w:hAnsi="Univers"/>
      <w:b/>
      <w:bCs/>
      <w:sz w:val="22"/>
      <w:szCs w:val="22"/>
    </w:rPr>
  </w:style>
  <w:style w:type="paragraph" w:styleId="Heading6">
    <w:name w:val="heading 6"/>
    <w:basedOn w:val="Normal"/>
    <w:next w:val="Normal"/>
    <w:qFormat/>
    <w:rsid w:val="00DA04DD"/>
    <w:pPr>
      <w:numPr>
        <w:ilvl w:val="5"/>
        <w:numId w:val="2"/>
      </w:numPr>
      <w:spacing w:before="240" w:after="60"/>
      <w:outlineLvl w:val="5"/>
    </w:pPr>
    <w:rPr>
      <w:rFonts w:ascii="Arial" w:hAnsi="Arial"/>
      <w:i/>
      <w:iCs/>
      <w:sz w:val="22"/>
      <w:szCs w:val="22"/>
      <w:lang w:val="nl-NL"/>
    </w:rPr>
  </w:style>
  <w:style w:type="paragraph" w:styleId="Heading7">
    <w:name w:val="heading 7"/>
    <w:basedOn w:val="Normal"/>
    <w:next w:val="Normal"/>
    <w:qFormat/>
    <w:rsid w:val="00DA04DD"/>
    <w:pPr>
      <w:numPr>
        <w:ilvl w:val="6"/>
        <w:numId w:val="2"/>
      </w:numPr>
      <w:spacing w:before="240" w:after="60"/>
      <w:outlineLvl w:val="6"/>
    </w:pPr>
    <w:rPr>
      <w:rFonts w:ascii="Arial" w:hAnsi="Arial"/>
      <w:lang w:val="nl-NL"/>
    </w:rPr>
  </w:style>
  <w:style w:type="paragraph" w:styleId="Heading8">
    <w:name w:val="heading 8"/>
    <w:basedOn w:val="Normal"/>
    <w:next w:val="Normal"/>
    <w:qFormat/>
    <w:rsid w:val="00DA04DD"/>
    <w:pPr>
      <w:numPr>
        <w:ilvl w:val="7"/>
        <w:numId w:val="2"/>
      </w:numPr>
      <w:spacing w:before="240" w:after="60"/>
      <w:outlineLvl w:val="7"/>
    </w:pPr>
    <w:rPr>
      <w:rFonts w:ascii="Arial" w:hAnsi="Arial"/>
      <w:i/>
      <w:iCs/>
      <w:lang w:val="nl-NL"/>
    </w:rPr>
  </w:style>
  <w:style w:type="paragraph" w:styleId="Heading9">
    <w:name w:val="heading 9"/>
    <w:basedOn w:val="Normal"/>
    <w:next w:val="Normal"/>
    <w:qFormat/>
    <w:rsid w:val="00DA04DD"/>
    <w:pPr>
      <w:numPr>
        <w:ilvl w:val="8"/>
        <w:numId w:val="2"/>
      </w:numPr>
      <w:spacing w:before="240" w:after="60"/>
      <w:outlineLvl w:val="8"/>
    </w:pPr>
    <w:rPr>
      <w:rFonts w:ascii="Arial" w:hAnsi="Arial"/>
      <w:i/>
      <w:iCs/>
      <w:sz w:val="18"/>
      <w:szCs w:val="18"/>
      <w:lang w:val="nl-N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autoRedefine/>
    <w:rsid w:val="00D83456"/>
    <w:pPr>
      <w:tabs>
        <w:tab w:val="right" w:pos="9072"/>
      </w:tabs>
    </w:pPr>
    <w:rPr>
      <w:i/>
      <w:iCs/>
    </w:rPr>
  </w:style>
  <w:style w:type="paragraph" w:styleId="Footer">
    <w:name w:val="footer"/>
    <w:basedOn w:val="Normal"/>
    <w:autoRedefine/>
    <w:rsid w:val="00DA04DD"/>
    <w:pPr>
      <w:tabs>
        <w:tab w:val="center" w:pos="5103"/>
        <w:tab w:val="right" w:pos="9072"/>
      </w:tabs>
    </w:pPr>
  </w:style>
  <w:style w:type="character" w:styleId="FootnoteReference">
    <w:name w:val="footnote reference"/>
    <w:basedOn w:val="DefaultParagraphFont"/>
    <w:semiHidden/>
    <w:rsid w:val="00DA04DD"/>
    <w:rPr>
      <w:vertAlign w:val="superscript"/>
    </w:rPr>
  </w:style>
  <w:style w:type="paragraph" w:styleId="FootnoteText">
    <w:name w:val="footnote text"/>
    <w:basedOn w:val="Normal"/>
    <w:semiHidden/>
    <w:rsid w:val="00DA04DD"/>
    <w:rPr>
      <w:lang w:val="nl-NL"/>
    </w:rPr>
  </w:style>
  <w:style w:type="character" w:styleId="Hyperlink">
    <w:name w:val="Hyperlink"/>
    <w:basedOn w:val="DefaultParagraphFont"/>
    <w:uiPriority w:val="99"/>
    <w:rsid w:val="00DA04DD"/>
    <w:rPr>
      <w:color w:val="0000FF"/>
      <w:u w:val="single"/>
    </w:rPr>
  </w:style>
  <w:style w:type="paragraph" w:styleId="TOC1">
    <w:name w:val="toc 1"/>
    <w:basedOn w:val="Normal"/>
    <w:next w:val="Normal"/>
    <w:uiPriority w:val="39"/>
    <w:rsid w:val="00DA04DD"/>
  </w:style>
  <w:style w:type="paragraph" w:styleId="TOC2">
    <w:name w:val="toc 2"/>
    <w:basedOn w:val="Normal"/>
    <w:next w:val="Normal"/>
    <w:autoRedefine/>
    <w:uiPriority w:val="39"/>
    <w:rsid w:val="00DA04DD"/>
    <w:pPr>
      <w:ind w:left="198"/>
    </w:pPr>
  </w:style>
  <w:style w:type="paragraph" w:styleId="TOC3">
    <w:name w:val="toc 3"/>
    <w:basedOn w:val="Normal"/>
    <w:next w:val="Normal"/>
    <w:autoRedefine/>
    <w:uiPriority w:val="39"/>
    <w:rsid w:val="00DA04DD"/>
    <w:pPr>
      <w:ind w:left="400"/>
    </w:pPr>
  </w:style>
  <w:style w:type="paragraph" w:styleId="Title">
    <w:name w:val="Title"/>
    <w:basedOn w:val="Normal"/>
    <w:qFormat/>
    <w:rsid w:val="00DA04DD"/>
    <w:pPr>
      <w:spacing w:before="240" w:after="60" w:line="360" w:lineRule="auto"/>
      <w:jc w:val="center"/>
      <w:outlineLvl w:val="0"/>
    </w:pPr>
    <w:rPr>
      <w:b/>
      <w:bCs/>
      <w:snapToGrid w:val="0"/>
      <w:kern w:val="28"/>
      <w:sz w:val="32"/>
      <w:szCs w:val="32"/>
    </w:rPr>
  </w:style>
  <w:style w:type="paragraph" w:styleId="TOC4">
    <w:name w:val="toc 4"/>
    <w:basedOn w:val="Normal"/>
    <w:next w:val="Normal"/>
    <w:autoRedefine/>
    <w:uiPriority w:val="39"/>
    <w:rsid w:val="00DA04DD"/>
    <w:pPr>
      <w:ind w:left="600"/>
    </w:pPr>
  </w:style>
  <w:style w:type="paragraph" w:styleId="TOC5">
    <w:name w:val="toc 5"/>
    <w:basedOn w:val="Normal"/>
    <w:next w:val="Normal"/>
    <w:autoRedefine/>
    <w:semiHidden/>
    <w:rsid w:val="00DA04DD"/>
    <w:pPr>
      <w:ind w:left="800"/>
    </w:pPr>
  </w:style>
  <w:style w:type="paragraph" w:styleId="TOC6">
    <w:name w:val="toc 6"/>
    <w:basedOn w:val="Normal"/>
    <w:next w:val="Normal"/>
    <w:autoRedefine/>
    <w:semiHidden/>
    <w:rsid w:val="00DA04DD"/>
    <w:pPr>
      <w:ind w:left="1000"/>
    </w:pPr>
  </w:style>
  <w:style w:type="paragraph" w:styleId="TOC7">
    <w:name w:val="toc 7"/>
    <w:basedOn w:val="Normal"/>
    <w:next w:val="Normal"/>
    <w:autoRedefine/>
    <w:semiHidden/>
    <w:rsid w:val="00DA04DD"/>
    <w:pPr>
      <w:ind w:left="1200"/>
    </w:pPr>
  </w:style>
  <w:style w:type="paragraph" w:styleId="TOC8">
    <w:name w:val="toc 8"/>
    <w:basedOn w:val="Normal"/>
    <w:next w:val="Normal"/>
    <w:autoRedefine/>
    <w:semiHidden/>
    <w:rsid w:val="00DA04DD"/>
    <w:pPr>
      <w:ind w:left="1400"/>
    </w:pPr>
  </w:style>
  <w:style w:type="paragraph" w:styleId="TOC9">
    <w:name w:val="toc 9"/>
    <w:basedOn w:val="Normal"/>
    <w:next w:val="Normal"/>
    <w:autoRedefine/>
    <w:semiHidden/>
    <w:rsid w:val="00DA04DD"/>
    <w:pPr>
      <w:ind w:left="1600"/>
    </w:pPr>
  </w:style>
  <w:style w:type="paragraph" w:styleId="BodyTextIndent">
    <w:name w:val="Body Text Indent"/>
    <w:basedOn w:val="Normal"/>
    <w:rsid w:val="00DA04DD"/>
  </w:style>
  <w:style w:type="paragraph" w:customStyle="1" w:styleId="HeaderCell">
    <w:name w:val="HeaderCell"/>
    <w:basedOn w:val="Normal"/>
    <w:rsid w:val="00DA04DD"/>
    <w:pPr>
      <w:jc w:val="center"/>
    </w:pPr>
  </w:style>
  <w:style w:type="paragraph" w:customStyle="1" w:styleId="Cell">
    <w:name w:val="Cell"/>
    <w:basedOn w:val="HeaderCell"/>
    <w:rsid w:val="00DA04DD"/>
    <w:pPr>
      <w:jc w:val="left"/>
    </w:pPr>
  </w:style>
  <w:style w:type="paragraph" w:styleId="Caption">
    <w:name w:val="caption"/>
    <w:basedOn w:val="Normal"/>
    <w:next w:val="Normal"/>
    <w:qFormat/>
    <w:rsid w:val="00C229CC"/>
    <w:pPr>
      <w:spacing w:before="120" w:after="120"/>
    </w:pPr>
    <w:rPr>
      <w:b/>
      <w:bCs/>
      <w:sz w:val="20"/>
      <w:szCs w:val="20"/>
    </w:rPr>
  </w:style>
  <w:style w:type="character" w:styleId="FollowedHyperlink">
    <w:name w:val="FollowedHyperlink"/>
    <w:basedOn w:val="DefaultParagraphFont"/>
    <w:rsid w:val="00DA04DD"/>
    <w:rPr>
      <w:color w:val="800080"/>
      <w:u w:val="single"/>
    </w:rPr>
  </w:style>
  <w:style w:type="paragraph" w:customStyle="1" w:styleId="Appendix">
    <w:name w:val="Appendix"/>
    <w:basedOn w:val="Heading1"/>
    <w:rsid w:val="00DA04DD"/>
    <w:pPr>
      <w:numPr>
        <w:numId w:val="0"/>
      </w:numPr>
    </w:pPr>
  </w:style>
  <w:style w:type="paragraph" w:customStyle="1" w:styleId="InfoBlue">
    <w:name w:val="InfoBlue"/>
    <w:basedOn w:val="Normal"/>
    <w:next w:val="BodyText"/>
    <w:rsid w:val="00560538"/>
    <w:pPr>
      <w:widowControl w:val="0"/>
      <w:autoSpaceDE/>
      <w:autoSpaceDN/>
      <w:adjustRightInd/>
      <w:spacing w:after="120" w:line="240" w:lineRule="atLeast"/>
      <w:ind w:left="720"/>
    </w:pPr>
    <w:rPr>
      <w:lang w:bidi="ar-SA"/>
    </w:rPr>
  </w:style>
  <w:style w:type="paragraph" w:styleId="BodyText">
    <w:name w:val="Body Text"/>
    <w:basedOn w:val="Normal"/>
    <w:rsid w:val="00560538"/>
    <w:pPr>
      <w:spacing w:after="120"/>
    </w:pPr>
  </w:style>
  <w:style w:type="paragraph" w:customStyle="1" w:styleId="StyleBefore025">
    <w:name w:val="Style Before:  0.25&quot;"/>
    <w:basedOn w:val="Normal"/>
    <w:rsid w:val="00F62039"/>
    <w:pPr>
      <w:ind w:left="360"/>
    </w:pPr>
  </w:style>
  <w:style w:type="paragraph" w:customStyle="1" w:styleId="StyleHeading4Firstline0">
    <w:name w:val="Style Heading 4 + First line:  0&quot;"/>
    <w:basedOn w:val="Heading4"/>
    <w:rsid w:val="00F62039"/>
    <w:pPr>
      <w:ind w:firstLine="0"/>
    </w:pPr>
  </w:style>
  <w:style w:type="paragraph" w:customStyle="1" w:styleId="InlineCode">
    <w:name w:val="Inline Code"/>
    <w:basedOn w:val="Normal"/>
    <w:link w:val="InlineCodeChar"/>
    <w:rsid w:val="00FA1385"/>
    <w:pPr>
      <w:ind w:left="360"/>
    </w:pPr>
    <w:rPr>
      <w:sz w:val="20"/>
      <w:szCs w:val="20"/>
    </w:rPr>
  </w:style>
  <w:style w:type="table" w:styleId="TableGrid">
    <w:name w:val="Table Grid"/>
    <w:basedOn w:val="TableNormal"/>
    <w:uiPriority w:val="59"/>
    <w:rsid w:val="00476A8C"/>
    <w:pPr>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InlineCodeChar">
    <w:name w:val="Inline Code Char"/>
    <w:basedOn w:val="DefaultParagraphFont"/>
    <w:link w:val="InlineCode"/>
    <w:rsid w:val="00791978"/>
    <w:rPr>
      <w:lang w:val="en-US" w:eastAsia="en-US" w:bidi="he-IL"/>
    </w:rPr>
  </w:style>
  <w:style w:type="paragraph" w:customStyle="1" w:styleId="StyleHeading3BoldCharChar">
    <w:name w:val="Style Heading 3 + Bold Char Char"/>
    <w:basedOn w:val="Heading3"/>
    <w:link w:val="StyleHeading3BoldCharCharChar"/>
    <w:rsid w:val="00E70ADA"/>
    <w:pPr>
      <w:keepNext w:val="0"/>
      <w:numPr>
        <w:numId w:val="1"/>
      </w:numPr>
      <w:adjustRightInd/>
      <w:spacing w:before="120" w:after="120"/>
    </w:pPr>
    <w:rPr>
      <w:rFonts w:cs="Miriam"/>
      <w:b w:val="0"/>
      <w:sz w:val="24"/>
      <w:szCs w:val="24"/>
    </w:rPr>
  </w:style>
  <w:style w:type="character" w:customStyle="1" w:styleId="StyleHeading3BoldCharCharChar">
    <w:name w:val="Style Heading 3 + Bold Char Char Char"/>
    <w:basedOn w:val="DefaultParagraphFont"/>
    <w:link w:val="StyleHeading3BoldCharChar"/>
    <w:rsid w:val="00E70ADA"/>
    <w:rPr>
      <w:rFonts w:cs="Miriam"/>
      <w:bCs/>
      <w:sz w:val="24"/>
      <w:szCs w:val="24"/>
      <w:lang w:val="en-US" w:eastAsia="en-US" w:bidi="he-IL"/>
    </w:rPr>
  </w:style>
  <w:style w:type="character" w:customStyle="1" w:styleId="Heading3Char">
    <w:name w:val="Heading 3 Char"/>
    <w:basedOn w:val="DefaultParagraphFont"/>
    <w:link w:val="Heading3"/>
    <w:rsid w:val="00BF03E1"/>
    <w:rPr>
      <w:rFonts w:cs="Times New Roman"/>
      <w:b/>
      <w:bCs/>
      <w:sz w:val="26"/>
      <w:szCs w:val="18"/>
    </w:rPr>
  </w:style>
  <w:style w:type="paragraph" w:styleId="ListParagraph">
    <w:name w:val="List Paragraph"/>
    <w:basedOn w:val="Normal"/>
    <w:uiPriority w:val="34"/>
    <w:qFormat/>
    <w:rsid w:val="00BF03E1"/>
    <w:pPr>
      <w:autoSpaceDE/>
      <w:autoSpaceDN/>
      <w:adjustRightInd/>
      <w:spacing w:after="200" w:line="276" w:lineRule="auto"/>
      <w:ind w:left="720"/>
      <w:contextualSpacing/>
    </w:pPr>
    <w:rPr>
      <w:rFonts w:asciiTheme="minorHAnsi" w:eastAsiaTheme="minorEastAsia" w:hAnsiTheme="minorHAnsi" w:cstheme="minorBidi"/>
      <w:sz w:val="22"/>
      <w:szCs w:val="22"/>
      <w:lang w:bidi="en-US"/>
    </w:rPr>
  </w:style>
  <w:style w:type="paragraph" w:styleId="BalloonText">
    <w:name w:val="Balloon Text"/>
    <w:basedOn w:val="Normal"/>
    <w:link w:val="BalloonTextChar"/>
    <w:rsid w:val="00FA48E3"/>
    <w:rPr>
      <w:rFonts w:ascii="Tahoma" w:hAnsi="Tahoma" w:cs="Tahoma"/>
      <w:sz w:val="16"/>
      <w:szCs w:val="16"/>
    </w:rPr>
  </w:style>
  <w:style w:type="character" w:customStyle="1" w:styleId="BalloonTextChar">
    <w:name w:val="Balloon Text Char"/>
    <w:basedOn w:val="DefaultParagraphFont"/>
    <w:link w:val="BalloonText"/>
    <w:rsid w:val="00FA48E3"/>
    <w:rPr>
      <w:rFonts w:ascii="Tahoma" w:hAnsi="Tahoma" w:cs="Tahoma"/>
      <w:sz w:val="16"/>
      <w:szCs w:val="16"/>
    </w:rPr>
  </w:style>
  <w:style w:type="paragraph" w:styleId="HTMLPreformatted">
    <w:name w:val="HTML Preformatted"/>
    <w:basedOn w:val="Normal"/>
    <w:link w:val="HTMLPreformattedChar"/>
    <w:uiPriority w:val="99"/>
    <w:unhideWhenUsed/>
    <w:rsid w:val="003768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7684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crypto.biu.ac.il/scapi/s_examples.html" TargetMode="External"/><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yperlink" Target="http://docs.oracle.com/javase/6/docs/api/java/io/Serializable.html"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emf"/><Relationship Id="rId10" Type="http://schemas.openxmlformats.org/officeDocument/2006/relationships/image" Target="media/image2.png"/><Relationship Id="rId19" Type="http://schemas.openxmlformats.org/officeDocument/2006/relationships/oleObject" Target="embeddings/oleObject3.bin"/><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7.bin"/><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LAST_Project\Docs\UserManu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56DCAA-06E2-460C-8B9A-702912FC5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UserManual_Template.dotx</Template>
  <TotalTime>4397</TotalTime>
  <Pages>14</Pages>
  <Words>3103</Words>
  <Characters>17692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&lt;software item name&gt; Software Design Description</vt:lpstr>
    </vt:vector>
  </TitlesOfParts>
  <Company>Applied Materials</Company>
  <LinksUpToDate>false</LinksUpToDate>
  <CharactersWithSpaces>20754</CharactersWithSpaces>
  <SharedDoc>false</SharedDoc>
  <HLinks>
    <vt:vector size="144" baseType="variant">
      <vt:variant>
        <vt:i4>2031665</vt:i4>
      </vt:variant>
      <vt:variant>
        <vt:i4>152</vt:i4>
      </vt:variant>
      <vt:variant>
        <vt:i4>0</vt:i4>
      </vt:variant>
      <vt:variant>
        <vt:i4>5</vt:i4>
      </vt:variant>
      <vt:variant>
        <vt:lpwstr/>
      </vt:variant>
      <vt:variant>
        <vt:lpwstr>_Toc275429427</vt:lpwstr>
      </vt:variant>
      <vt:variant>
        <vt:i4>2031665</vt:i4>
      </vt:variant>
      <vt:variant>
        <vt:i4>146</vt:i4>
      </vt:variant>
      <vt:variant>
        <vt:i4>0</vt:i4>
      </vt:variant>
      <vt:variant>
        <vt:i4>5</vt:i4>
      </vt:variant>
      <vt:variant>
        <vt:lpwstr/>
      </vt:variant>
      <vt:variant>
        <vt:lpwstr>_Toc275429426</vt:lpwstr>
      </vt:variant>
      <vt:variant>
        <vt:i4>2031665</vt:i4>
      </vt:variant>
      <vt:variant>
        <vt:i4>140</vt:i4>
      </vt:variant>
      <vt:variant>
        <vt:i4>0</vt:i4>
      </vt:variant>
      <vt:variant>
        <vt:i4>5</vt:i4>
      </vt:variant>
      <vt:variant>
        <vt:lpwstr/>
      </vt:variant>
      <vt:variant>
        <vt:lpwstr>_Toc275429425</vt:lpwstr>
      </vt:variant>
      <vt:variant>
        <vt:i4>2031665</vt:i4>
      </vt:variant>
      <vt:variant>
        <vt:i4>134</vt:i4>
      </vt:variant>
      <vt:variant>
        <vt:i4>0</vt:i4>
      </vt:variant>
      <vt:variant>
        <vt:i4>5</vt:i4>
      </vt:variant>
      <vt:variant>
        <vt:lpwstr/>
      </vt:variant>
      <vt:variant>
        <vt:lpwstr>_Toc275429424</vt:lpwstr>
      </vt:variant>
      <vt:variant>
        <vt:i4>2031665</vt:i4>
      </vt:variant>
      <vt:variant>
        <vt:i4>128</vt:i4>
      </vt:variant>
      <vt:variant>
        <vt:i4>0</vt:i4>
      </vt:variant>
      <vt:variant>
        <vt:i4>5</vt:i4>
      </vt:variant>
      <vt:variant>
        <vt:lpwstr/>
      </vt:variant>
      <vt:variant>
        <vt:lpwstr>_Toc275429423</vt:lpwstr>
      </vt:variant>
      <vt:variant>
        <vt:i4>2031665</vt:i4>
      </vt:variant>
      <vt:variant>
        <vt:i4>122</vt:i4>
      </vt:variant>
      <vt:variant>
        <vt:i4>0</vt:i4>
      </vt:variant>
      <vt:variant>
        <vt:i4>5</vt:i4>
      </vt:variant>
      <vt:variant>
        <vt:lpwstr/>
      </vt:variant>
      <vt:variant>
        <vt:lpwstr>_Toc275429422</vt:lpwstr>
      </vt:variant>
      <vt:variant>
        <vt:i4>2031665</vt:i4>
      </vt:variant>
      <vt:variant>
        <vt:i4>116</vt:i4>
      </vt:variant>
      <vt:variant>
        <vt:i4>0</vt:i4>
      </vt:variant>
      <vt:variant>
        <vt:i4>5</vt:i4>
      </vt:variant>
      <vt:variant>
        <vt:lpwstr/>
      </vt:variant>
      <vt:variant>
        <vt:lpwstr>_Toc275429421</vt:lpwstr>
      </vt:variant>
      <vt:variant>
        <vt:i4>2031665</vt:i4>
      </vt:variant>
      <vt:variant>
        <vt:i4>110</vt:i4>
      </vt:variant>
      <vt:variant>
        <vt:i4>0</vt:i4>
      </vt:variant>
      <vt:variant>
        <vt:i4>5</vt:i4>
      </vt:variant>
      <vt:variant>
        <vt:lpwstr/>
      </vt:variant>
      <vt:variant>
        <vt:lpwstr>_Toc275429420</vt:lpwstr>
      </vt:variant>
      <vt:variant>
        <vt:i4>1835057</vt:i4>
      </vt:variant>
      <vt:variant>
        <vt:i4>104</vt:i4>
      </vt:variant>
      <vt:variant>
        <vt:i4>0</vt:i4>
      </vt:variant>
      <vt:variant>
        <vt:i4>5</vt:i4>
      </vt:variant>
      <vt:variant>
        <vt:lpwstr/>
      </vt:variant>
      <vt:variant>
        <vt:lpwstr>_Toc275429419</vt:lpwstr>
      </vt:variant>
      <vt:variant>
        <vt:i4>1835057</vt:i4>
      </vt:variant>
      <vt:variant>
        <vt:i4>98</vt:i4>
      </vt:variant>
      <vt:variant>
        <vt:i4>0</vt:i4>
      </vt:variant>
      <vt:variant>
        <vt:i4>5</vt:i4>
      </vt:variant>
      <vt:variant>
        <vt:lpwstr/>
      </vt:variant>
      <vt:variant>
        <vt:lpwstr>_Toc275429418</vt:lpwstr>
      </vt:variant>
      <vt:variant>
        <vt:i4>1835057</vt:i4>
      </vt:variant>
      <vt:variant>
        <vt:i4>92</vt:i4>
      </vt:variant>
      <vt:variant>
        <vt:i4>0</vt:i4>
      </vt:variant>
      <vt:variant>
        <vt:i4>5</vt:i4>
      </vt:variant>
      <vt:variant>
        <vt:lpwstr/>
      </vt:variant>
      <vt:variant>
        <vt:lpwstr>_Toc275429417</vt:lpwstr>
      </vt:variant>
      <vt:variant>
        <vt:i4>1835057</vt:i4>
      </vt:variant>
      <vt:variant>
        <vt:i4>86</vt:i4>
      </vt:variant>
      <vt:variant>
        <vt:i4>0</vt:i4>
      </vt:variant>
      <vt:variant>
        <vt:i4>5</vt:i4>
      </vt:variant>
      <vt:variant>
        <vt:lpwstr/>
      </vt:variant>
      <vt:variant>
        <vt:lpwstr>_Toc275429416</vt:lpwstr>
      </vt:variant>
      <vt:variant>
        <vt:i4>1835057</vt:i4>
      </vt:variant>
      <vt:variant>
        <vt:i4>80</vt:i4>
      </vt:variant>
      <vt:variant>
        <vt:i4>0</vt:i4>
      </vt:variant>
      <vt:variant>
        <vt:i4>5</vt:i4>
      </vt:variant>
      <vt:variant>
        <vt:lpwstr/>
      </vt:variant>
      <vt:variant>
        <vt:lpwstr>_Toc275429415</vt:lpwstr>
      </vt:variant>
      <vt:variant>
        <vt:i4>1835057</vt:i4>
      </vt:variant>
      <vt:variant>
        <vt:i4>74</vt:i4>
      </vt:variant>
      <vt:variant>
        <vt:i4>0</vt:i4>
      </vt:variant>
      <vt:variant>
        <vt:i4>5</vt:i4>
      </vt:variant>
      <vt:variant>
        <vt:lpwstr/>
      </vt:variant>
      <vt:variant>
        <vt:lpwstr>_Toc275429414</vt:lpwstr>
      </vt:variant>
      <vt:variant>
        <vt:i4>1835057</vt:i4>
      </vt:variant>
      <vt:variant>
        <vt:i4>68</vt:i4>
      </vt:variant>
      <vt:variant>
        <vt:i4>0</vt:i4>
      </vt:variant>
      <vt:variant>
        <vt:i4>5</vt:i4>
      </vt:variant>
      <vt:variant>
        <vt:lpwstr/>
      </vt:variant>
      <vt:variant>
        <vt:lpwstr>_Toc275429413</vt:lpwstr>
      </vt:variant>
      <vt:variant>
        <vt:i4>1835057</vt:i4>
      </vt:variant>
      <vt:variant>
        <vt:i4>62</vt:i4>
      </vt:variant>
      <vt:variant>
        <vt:i4>0</vt:i4>
      </vt:variant>
      <vt:variant>
        <vt:i4>5</vt:i4>
      </vt:variant>
      <vt:variant>
        <vt:lpwstr/>
      </vt:variant>
      <vt:variant>
        <vt:lpwstr>_Toc275429412</vt:lpwstr>
      </vt:variant>
      <vt:variant>
        <vt:i4>1835057</vt:i4>
      </vt:variant>
      <vt:variant>
        <vt:i4>56</vt:i4>
      </vt:variant>
      <vt:variant>
        <vt:i4>0</vt:i4>
      </vt:variant>
      <vt:variant>
        <vt:i4>5</vt:i4>
      </vt:variant>
      <vt:variant>
        <vt:lpwstr/>
      </vt:variant>
      <vt:variant>
        <vt:lpwstr>_Toc275429411</vt:lpwstr>
      </vt:variant>
      <vt:variant>
        <vt:i4>1835057</vt:i4>
      </vt:variant>
      <vt:variant>
        <vt:i4>50</vt:i4>
      </vt:variant>
      <vt:variant>
        <vt:i4>0</vt:i4>
      </vt:variant>
      <vt:variant>
        <vt:i4>5</vt:i4>
      </vt:variant>
      <vt:variant>
        <vt:lpwstr/>
      </vt:variant>
      <vt:variant>
        <vt:lpwstr>_Toc275429410</vt:lpwstr>
      </vt:variant>
      <vt:variant>
        <vt:i4>1900593</vt:i4>
      </vt:variant>
      <vt:variant>
        <vt:i4>44</vt:i4>
      </vt:variant>
      <vt:variant>
        <vt:i4>0</vt:i4>
      </vt:variant>
      <vt:variant>
        <vt:i4>5</vt:i4>
      </vt:variant>
      <vt:variant>
        <vt:lpwstr/>
      </vt:variant>
      <vt:variant>
        <vt:lpwstr>_Toc275429409</vt:lpwstr>
      </vt:variant>
      <vt:variant>
        <vt:i4>1900593</vt:i4>
      </vt:variant>
      <vt:variant>
        <vt:i4>38</vt:i4>
      </vt:variant>
      <vt:variant>
        <vt:i4>0</vt:i4>
      </vt:variant>
      <vt:variant>
        <vt:i4>5</vt:i4>
      </vt:variant>
      <vt:variant>
        <vt:lpwstr/>
      </vt:variant>
      <vt:variant>
        <vt:lpwstr>_Toc275429408</vt:lpwstr>
      </vt:variant>
      <vt:variant>
        <vt:i4>1900593</vt:i4>
      </vt:variant>
      <vt:variant>
        <vt:i4>32</vt:i4>
      </vt:variant>
      <vt:variant>
        <vt:i4>0</vt:i4>
      </vt:variant>
      <vt:variant>
        <vt:i4>5</vt:i4>
      </vt:variant>
      <vt:variant>
        <vt:lpwstr/>
      </vt:variant>
      <vt:variant>
        <vt:lpwstr>_Toc275429407</vt:lpwstr>
      </vt:variant>
      <vt:variant>
        <vt:i4>1900593</vt:i4>
      </vt:variant>
      <vt:variant>
        <vt:i4>26</vt:i4>
      </vt:variant>
      <vt:variant>
        <vt:i4>0</vt:i4>
      </vt:variant>
      <vt:variant>
        <vt:i4>5</vt:i4>
      </vt:variant>
      <vt:variant>
        <vt:lpwstr/>
      </vt:variant>
      <vt:variant>
        <vt:lpwstr>_Toc275429406</vt:lpwstr>
      </vt:variant>
      <vt:variant>
        <vt:i4>1900593</vt:i4>
      </vt:variant>
      <vt:variant>
        <vt:i4>20</vt:i4>
      </vt:variant>
      <vt:variant>
        <vt:i4>0</vt:i4>
      </vt:variant>
      <vt:variant>
        <vt:i4>5</vt:i4>
      </vt:variant>
      <vt:variant>
        <vt:lpwstr/>
      </vt:variant>
      <vt:variant>
        <vt:lpwstr>_Toc275429405</vt:lpwstr>
      </vt:variant>
      <vt:variant>
        <vt:i4>1900593</vt:i4>
      </vt:variant>
      <vt:variant>
        <vt:i4>14</vt:i4>
      </vt:variant>
      <vt:variant>
        <vt:i4>0</vt:i4>
      </vt:variant>
      <vt:variant>
        <vt:i4>5</vt:i4>
      </vt:variant>
      <vt:variant>
        <vt:lpwstr/>
      </vt:variant>
      <vt:variant>
        <vt:lpwstr>_Toc275429404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&lt;software item name&gt; Software Design Description</dc:title>
  <dc:creator>Yael Ejgenberg</dc:creator>
  <cp:lastModifiedBy>Yael Ejgenberg</cp:lastModifiedBy>
  <cp:revision>7</cp:revision>
  <cp:lastPrinted>2006-01-24T17:44:00Z</cp:lastPrinted>
  <dcterms:created xsi:type="dcterms:W3CDTF">2013-05-29T09:06:00Z</dcterms:created>
  <dcterms:modified xsi:type="dcterms:W3CDTF">2013-06-02T13:11:00Z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bjectIdentification">
    <vt:lpwstr>&lt;software item name&gt; </vt:lpwstr>
  </property>
  <property fmtid="{D5CDD505-2E9C-101B-9397-08002B2CF9AE}" pid="3" name="DocumentType">
    <vt:lpwstr>Software Design Description</vt:lpwstr>
  </property>
  <property fmtid="{D5CDD505-2E9C-101B-9397-08002B2CF9AE}" pid="4" name="DocumentCode">
    <vt:lpwstr>SDD</vt:lpwstr>
  </property>
</Properties>
</file>