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243" w:rsidRPr="005D2BDA" w:rsidRDefault="00BB2243" w:rsidP="00BB2243">
      <w:pPr>
        <w:bidi w:val="0"/>
        <w:spacing w:before="100" w:beforeAutospacing="1" w:after="100" w:afterAutospacing="1" w:line="240" w:lineRule="auto"/>
        <w:rPr>
          <w:rFonts w:asciiTheme="majorHAnsi" w:eastAsia="Times New Roman" w:hAnsiTheme="majorHAnsi" w:cs="Times New Roman"/>
          <w:sz w:val="40"/>
          <w:szCs w:val="40"/>
        </w:rPr>
      </w:pPr>
      <w:proofErr w:type="spellStart"/>
      <w:r w:rsidRPr="005D2BDA">
        <w:rPr>
          <w:rFonts w:asciiTheme="majorHAnsi" w:hAnsiTheme="majorHAnsi"/>
          <w:sz w:val="40"/>
          <w:szCs w:val="40"/>
        </w:rPr>
        <w:t>Paillier</w:t>
      </w:r>
      <w:proofErr w:type="spellEnd"/>
      <w:r w:rsidRPr="005D2BDA">
        <w:rPr>
          <w:rFonts w:asciiTheme="majorHAnsi" w:hAnsiTheme="majorHAnsi"/>
          <w:sz w:val="40"/>
          <w:szCs w:val="40"/>
        </w:rPr>
        <w:t xml:space="preserve"> cryptosystem</w:t>
      </w:r>
    </w:p>
    <w:p w:rsidR="00BB2243" w:rsidRPr="00BB2243" w:rsidRDefault="00BB2243" w:rsidP="00BB2243">
      <w:p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The scheme works as follows:</w:t>
      </w:r>
    </w:p>
    <w:p w:rsidR="00BB2243" w:rsidRPr="00BB2243" w:rsidRDefault="00BB2243" w:rsidP="00BB224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B2243">
        <w:rPr>
          <w:rFonts w:ascii="Times New Roman" w:eastAsia="Times New Roman" w:hAnsi="Times New Roman" w:cs="Times New Roman"/>
          <w:b/>
          <w:bCs/>
          <w:sz w:val="27"/>
          <w:szCs w:val="27"/>
        </w:rPr>
        <w:t>[</w:t>
      </w:r>
      <w:hyperlink r:id="rId6" w:tooltip="Edit section: Key generation" w:history="1">
        <w:r w:rsidRPr="00BB2243">
          <w:rPr>
            <w:rFonts w:ascii="Times New Roman" w:eastAsia="Times New Roman" w:hAnsi="Times New Roman" w:cs="Times New Roman"/>
            <w:b/>
            <w:bCs/>
            <w:color w:val="0000FF"/>
            <w:sz w:val="27"/>
            <w:szCs w:val="27"/>
            <w:u w:val="single"/>
          </w:rPr>
          <w:t>edit</w:t>
        </w:r>
      </w:hyperlink>
      <w:r w:rsidRPr="00BB2243">
        <w:rPr>
          <w:rFonts w:ascii="Times New Roman" w:eastAsia="Times New Roman" w:hAnsi="Times New Roman" w:cs="Times New Roman"/>
          <w:b/>
          <w:bCs/>
          <w:sz w:val="27"/>
          <w:szCs w:val="27"/>
        </w:rPr>
        <w:t>] Key generation</w:t>
      </w:r>
    </w:p>
    <w:p w:rsidR="00BB2243" w:rsidRPr="00BB2243" w:rsidRDefault="00BB2243" w:rsidP="00BB2243">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Choose two large </w:t>
      </w:r>
      <w:hyperlink r:id="rId7" w:tooltip="Prime number" w:history="1">
        <w:r w:rsidRPr="00BB2243">
          <w:rPr>
            <w:rFonts w:ascii="Times New Roman" w:eastAsia="Times New Roman" w:hAnsi="Times New Roman" w:cs="Times New Roman"/>
            <w:color w:val="0000FF"/>
            <w:sz w:val="24"/>
            <w:szCs w:val="24"/>
            <w:u w:val="single"/>
          </w:rPr>
          <w:t>prime numbers</w:t>
        </w:r>
      </w:hyperlink>
      <w:r w:rsidRPr="00BB2243">
        <w:rPr>
          <w:rFonts w:ascii="Times New Roman" w:eastAsia="Times New Roman" w:hAnsi="Times New Roman" w:cs="Times New Roman"/>
          <w:sz w:val="24"/>
          <w:szCs w:val="24"/>
        </w:rPr>
        <w:t xml:space="preserve"> </w:t>
      </w:r>
      <w:r w:rsidRPr="00BB2243">
        <w:rPr>
          <w:rFonts w:ascii="Times New Roman" w:eastAsia="Times New Roman" w:hAnsi="Times New Roman" w:cs="Times New Roman"/>
          <w:i/>
          <w:iCs/>
          <w:sz w:val="24"/>
          <w:szCs w:val="24"/>
        </w:rPr>
        <w:t>p</w:t>
      </w:r>
      <w:r w:rsidRPr="00BB2243">
        <w:rPr>
          <w:rFonts w:ascii="Times New Roman" w:eastAsia="Times New Roman" w:hAnsi="Times New Roman" w:cs="Times New Roman"/>
          <w:sz w:val="24"/>
          <w:szCs w:val="24"/>
        </w:rPr>
        <w:t xml:space="preserve"> and </w:t>
      </w:r>
      <w:r w:rsidRPr="00BB2243">
        <w:rPr>
          <w:rFonts w:ascii="Times New Roman" w:eastAsia="Times New Roman" w:hAnsi="Times New Roman" w:cs="Times New Roman"/>
          <w:i/>
          <w:iCs/>
          <w:sz w:val="24"/>
          <w:szCs w:val="24"/>
        </w:rPr>
        <w:t>q</w:t>
      </w:r>
      <w:r w:rsidRPr="00BB2243">
        <w:rPr>
          <w:rFonts w:ascii="Times New Roman" w:eastAsia="Times New Roman" w:hAnsi="Times New Roman" w:cs="Times New Roman"/>
          <w:sz w:val="24"/>
          <w:szCs w:val="24"/>
        </w:rPr>
        <w:t xml:space="preserve"> randomly and independently of each other such that </w:t>
      </w:r>
      <w:proofErr w:type="spellStart"/>
      <w:r w:rsidRPr="00BB2243">
        <w:rPr>
          <w:rFonts w:ascii="Times New Roman" w:eastAsia="Times New Roman" w:hAnsi="Times New Roman" w:cs="Times New Roman"/>
          <w:sz w:val="30"/>
        </w:rPr>
        <w:t>gcd</w:t>
      </w:r>
      <w:proofErr w:type="spellEnd"/>
      <w:r w:rsidRPr="00BB2243">
        <w:rPr>
          <w:rFonts w:ascii="Times New Roman" w:eastAsia="Times New Roman" w:hAnsi="Times New Roman" w:cs="Times New Roman"/>
          <w:sz w:val="30"/>
        </w:rPr>
        <w:t>(</w:t>
      </w:r>
      <w:proofErr w:type="spellStart"/>
      <w:r w:rsidRPr="00BB2243">
        <w:rPr>
          <w:rFonts w:ascii="Times New Roman" w:eastAsia="Times New Roman" w:hAnsi="Times New Roman" w:cs="Times New Roman"/>
          <w:i/>
          <w:iCs/>
          <w:sz w:val="30"/>
        </w:rPr>
        <w:t>pq</w:t>
      </w:r>
      <w:proofErr w:type="spellEnd"/>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p</w:t>
      </w:r>
      <w:r w:rsidRPr="00BB2243">
        <w:rPr>
          <w:rFonts w:ascii="Times New Roman" w:eastAsia="Times New Roman" w:hAnsi="Times New Roman" w:cs="Times New Roman"/>
          <w:sz w:val="30"/>
        </w:rPr>
        <w:t xml:space="preserve"> − 1)(</w:t>
      </w:r>
      <w:r w:rsidRPr="00BB2243">
        <w:rPr>
          <w:rFonts w:ascii="Times New Roman" w:eastAsia="Times New Roman" w:hAnsi="Times New Roman" w:cs="Times New Roman"/>
          <w:i/>
          <w:iCs/>
          <w:sz w:val="30"/>
        </w:rPr>
        <w:t>q</w:t>
      </w:r>
      <w:r w:rsidRPr="00BB2243">
        <w:rPr>
          <w:rFonts w:ascii="Times New Roman" w:eastAsia="Times New Roman" w:hAnsi="Times New Roman" w:cs="Times New Roman"/>
          <w:sz w:val="30"/>
        </w:rPr>
        <w:t xml:space="preserve"> − 1)) = 1</w:t>
      </w:r>
      <w:r w:rsidRPr="00BB2243">
        <w:rPr>
          <w:rFonts w:ascii="Times New Roman" w:eastAsia="Times New Roman" w:hAnsi="Times New Roman" w:cs="Times New Roman"/>
          <w:sz w:val="24"/>
          <w:szCs w:val="24"/>
        </w:rPr>
        <w:t xml:space="preserve">. This property is assured if both primes are of equivalent length, i.e., </w:t>
      </w:r>
      <w:r>
        <w:rPr>
          <w:rFonts w:ascii="Times New Roman" w:eastAsia="Times New Roman" w:hAnsi="Times New Roman" w:cs="Times New Roman"/>
          <w:noProof/>
          <w:sz w:val="24"/>
          <w:szCs w:val="24"/>
        </w:rPr>
        <w:drawing>
          <wp:inline distT="0" distB="0" distL="0" distR="0">
            <wp:extent cx="1397000" cy="222250"/>
            <wp:effectExtent l="19050" t="0" r="0" b="0"/>
            <wp:docPr id="1" name="Picture 1" descr="p, q \in 1 || \{0,1\}^{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 q \in 1 || \{0,1\}^{s-1}"/>
                    <pic:cNvPicPr>
                      <a:picLocks noChangeAspect="1" noChangeArrowheads="1"/>
                    </pic:cNvPicPr>
                  </pic:nvPicPr>
                  <pic:blipFill>
                    <a:blip r:embed="rId8" cstate="print"/>
                    <a:srcRect/>
                    <a:stretch>
                      <a:fillRect/>
                    </a:stretch>
                  </pic:blipFill>
                  <pic:spPr bwMode="auto">
                    <a:xfrm>
                      <a:off x="0" y="0"/>
                      <a:ext cx="1397000" cy="22225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for security parameter </w:t>
      </w:r>
      <w:r w:rsidRPr="00BB2243">
        <w:rPr>
          <w:rFonts w:ascii="Times New Roman" w:eastAsia="Times New Roman" w:hAnsi="Times New Roman" w:cs="Times New Roman"/>
          <w:i/>
          <w:iCs/>
          <w:sz w:val="30"/>
        </w:rPr>
        <w:t>s</w:t>
      </w:r>
      <w:r w:rsidRPr="00BB2243">
        <w:rPr>
          <w:rFonts w:ascii="Times New Roman" w:eastAsia="Times New Roman" w:hAnsi="Times New Roman" w:cs="Times New Roman"/>
          <w:sz w:val="24"/>
          <w:szCs w:val="24"/>
        </w:rPr>
        <w:t>.</w:t>
      </w:r>
      <w:hyperlink r:id="rId9" w:anchor="cite_note-katzLindell-0" w:history="1">
        <w:r w:rsidRPr="00BB2243">
          <w:rPr>
            <w:rFonts w:ascii="Times New Roman" w:eastAsia="Times New Roman" w:hAnsi="Times New Roman" w:cs="Times New Roman"/>
            <w:color w:val="0000FF"/>
            <w:sz w:val="24"/>
            <w:szCs w:val="24"/>
            <w:u w:val="single"/>
            <w:vertAlign w:val="superscript"/>
          </w:rPr>
          <w:t>[1]</w:t>
        </w:r>
      </w:hyperlink>
      <w:r w:rsidRPr="00BB2243">
        <w:rPr>
          <w:rFonts w:ascii="Times New Roman" w:eastAsia="Times New Roman" w:hAnsi="Times New Roman" w:cs="Times New Roman"/>
          <w:sz w:val="24"/>
          <w:szCs w:val="24"/>
        </w:rPr>
        <w:t xml:space="preserve"> </w:t>
      </w:r>
    </w:p>
    <w:p w:rsidR="00261C99" w:rsidRPr="00261C99" w:rsidRDefault="00BB2243" w:rsidP="00261C99">
      <w:pPr>
        <w:bidi w:val="0"/>
        <w:ind w:left="720"/>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Compute </w:t>
      </w:r>
      <w:r w:rsidRPr="00BB2243">
        <w:rPr>
          <w:rFonts w:ascii="Times New Roman" w:eastAsia="Times New Roman" w:hAnsi="Times New Roman" w:cs="Times New Roman"/>
          <w:i/>
          <w:iCs/>
          <w:sz w:val="30"/>
        </w:rPr>
        <w:t>n</w:t>
      </w:r>
      <w:r w:rsidRPr="00BB2243">
        <w:rPr>
          <w:rFonts w:ascii="Times New Roman" w:eastAsia="Times New Roman" w:hAnsi="Times New Roman" w:cs="Times New Roman"/>
          <w:sz w:val="30"/>
        </w:rPr>
        <w:t xml:space="preserve"> = </w:t>
      </w:r>
      <w:proofErr w:type="spellStart"/>
      <w:r w:rsidRPr="00BB2243">
        <w:rPr>
          <w:rFonts w:ascii="Times New Roman" w:eastAsia="Times New Roman" w:hAnsi="Times New Roman" w:cs="Times New Roman"/>
          <w:i/>
          <w:iCs/>
          <w:sz w:val="30"/>
        </w:rPr>
        <w:t>pq</w:t>
      </w:r>
      <w:proofErr w:type="spellEnd"/>
      <w:r w:rsidRPr="00BB2243">
        <w:rPr>
          <w:rFonts w:ascii="Times New Roman" w:eastAsia="Times New Roman" w:hAnsi="Times New Roman" w:cs="Times New Roman"/>
          <w:sz w:val="24"/>
          <w:szCs w:val="24"/>
        </w:rPr>
        <w:t xml:space="preserve"> and </w:t>
      </w:r>
      <w:r>
        <w:rPr>
          <w:rFonts w:ascii="Times New Roman" w:eastAsia="Times New Roman" w:hAnsi="Times New Roman" w:cs="Times New Roman"/>
          <w:noProof/>
          <w:sz w:val="24"/>
          <w:szCs w:val="24"/>
        </w:rPr>
        <w:drawing>
          <wp:inline distT="0" distB="0" distL="0" distR="0">
            <wp:extent cx="1689100" cy="203200"/>
            <wp:effectExtent l="19050" t="0" r="6350" b="0"/>
            <wp:docPr id="2" name="Picture 2" descr="\lambda=\operatorname{lcm}(p-1,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mbda=\operatorname{lcm}(p-1,q-1)"/>
                    <pic:cNvPicPr>
                      <a:picLocks noChangeAspect="1" noChangeArrowheads="1"/>
                    </pic:cNvPicPr>
                  </pic:nvPicPr>
                  <pic:blipFill>
                    <a:blip r:embed="rId10" cstate="print"/>
                    <a:srcRect/>
                    <a:stretch>
                      <a:fillRect/>
                    </a:stretch>
                  </pic:blipFill>
                  <pic:spPr bwMode="auto">
                    <a:xfrm>
                      <a:off x="0" y="0"/>
                      <a:ext cx="1689100" cy="20320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 </w:t>
      </w:r>
      <w:r w:rsidR="00261C99">
        <w:rPr>
          <w:rFonts w:ascii="Times New Roman" w:eastAsia="Times New Roman" w:hAnsi="Times New Roman" w:cs="Times New Roman"/>
          <w:sz w:val="24"/>
          <w:szCs w:val="24"/>
        </w:rPr>
        <w:t xml:space="preserve"> Where lcm can be computed as follows: </w:t>
      </w:r>
      <w:r w:rsidR="00261C99">
        <w:rPr>
          <w:rFonts w:ascii="Times New Roman" w:eastAsia="Times New Roman" w:hAnsi="Times New Roman" w:cs="Times New Roman"/>
          <w:noProof/>
          <w:sz w:val="24"/>
          <w:szCs w:val="24"/>
        </w:rPr>
        <w:drawing>
          <wp:inline distT="0" distB="0" distL="0" distR="0">
            <wp:extent cx="1708150" cy="444500"/>
            <wp:effectExtent l="19050" t="0" r="6350" b="0"/>
            <wp:docPr id="115" name="Picture 115" descr="\operatorname{lcm}(a,b)=\frac{|a\cdot b|}{\operatorname{gcd}(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operatorname{lcm}(a,b)=\frac{|a\cdot b|}{\operatorname{gcd}(a,b)}."/>
                    <pic:cNvPicPr>
                      <a:picLocks noChangeAspect="1" noChangeArrowheads="1"/>
                    </pic:cNvPicPr>
                  </pic:nvPicPr>
                  <pic:blipFill>
                    <a:blip r:embed="rId11" cstate="print"/>
                    <a:srcRect/>
                    <a:stretch>
                      <a:fillRect/>
                    </a:stretch>
                  </pic:blipFill>
                  <pic:spPr bwMode="auto">
                    <a:xfrm>
                      <a:off x="0" y="0"/>
                      <a:ext cx="1708150" cy="444500"/>
                    </a:xfrm>
                    <a:prstGeom prst="rect">
                      <a:avLst/>
                    </a:prstGeom>
                    <a:noFill/>
                    <a:ln w="9525">
                      <a:noFill/>
                      <a:miter lim="800000"/>
                      <a:headEnd/>
                      <a:tailEnd/>
                    </a:ln>
                  </pic:spPr>
                </pic:pic>
              </a:graphicData>
            </a:graphic>
          </wp:inline>
        </w:drawing>
      </w:r>
    </w:p>
    <w:p w:rsidR="00BB2243" w:rsidRPr="00BB2243" w:rsidRDefault="00BB2243" w:rsidP="00BB2243">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Select random integer </w:t>
      </w:r>
      <w:r w:rsidRPr="00BB2243">
        <w:rPr>
          <w:rFonts w:ascii="Times New Roman" w:eastAsia="Times New Roman" w:hAnsi="Times New Roman" w:cs="Times New Roman"/>
          <w:i/>
          <w:iCs/>
          <w:sz w:val="30"/>
        </w:rPr>
        <w:t>g</w:t>
      </w:r>
      <w:r w:rsidRPr="00BB2243">
        <w:rPr>
          <w:rFonts w:ascii="Times New Roman" w:eastAsia="Times New Roman" w:hAnsi="Times New Roman" w:cs="Times New Roman"/>
          <w:sz w:val="24"/>
          <w:szCs w:val="24"/>
        </w:rPr>
        <w:t xml:space="preserve"> where </w:t>
      </w:r>
      <w:r>
        <w:rPr>
          <w:rFonts w:ascii="Times New Roman" w:eastAsia="Times New Roman" w:hAnsi="Times New Roman" w:cs="Times New Roman"/>
          <w:noProof/>
          <w:sz w:val="24"/>
          <w:szCs w:val="24"/>
        </w:rPr>
        <w:drawing>
          <wp:inline distT="0" distB="0" distL="0" distR="0">
            <wp:extent cx="590550" cy="203200"/>
            <wp:effectExtent l="19050" t="0" r="0" b="0"/>
            <wp:docPr id="3" name="Picture 3" descr="g\in \mathbb Z^{*}_{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n \mathbb Z^{*}_{n^{2}}"/>
                    <pic:cNvPicPr>
                      <a:picLocks noChangeAspect="1" noChangeArrowheads="1"/>
                    </pic:cNvPicPr>
                  </pic:nvPicPr>
                  <pic:blipFill>
                    <a:blip r:embed="rId12" cstate="print"/>
                    <a:srcRect/>
                    <a:stretch>
                      <a:fillRect/>
                    </a:stretch>
                  </pic:blipFill>
                  <pic:spPr bwMode="auto">
                    <a:xfrm>
                      <a:off x="0" y="0"/>
                      <a:ext cx="590550" cy="203200"/>
                    </a:xfrm>
                    <a:prstGeom prst="rect">
                      <a:avLst/>
                    </a:prstGeom>
                    <a:noFill/>
                    <a:ln w="9525">
                      <a:noFill/>
                      <a:miter lim="800000"/>
                      <a:headEnd/>
                      <a:tailEnd/>
                    </a:ln>
                  </pic:spPr>
                </pic:pic>
              </a:graphicData>
            </a:graphic>
          </wp:inline>
        </w:drawing>
      </w:r>
    </w:p>
    <w:p w:rsidR="00BB2243" w:rsidRPr="00BB2243" w:rsidRDefault="00BB2243" w:rsidP="00BB2243">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Ensure </w:t>
      </w:r>
      <w:r w:rsidRPr="00BB2243">
        <w:rPr>
          <w:rFonts w:ascii="Times New Roman" w:eastAsia="Times New Roman" w:hAnsi="Times New Roman" w:cs="Times New Roman"/>
          <w:i/>
          <w:iCs/>
          <w:sz w:val="30"/>
        </w:rPr>
        <w:t>n</w:t>
      </w:r>
      <w:r w:rsidRPr="00BB2243">
        <w:rPr>
          <w:rFonts w:ascii="Times New Roman" w:eastAsia="Times New Roman" w:hAnsi="Times New Roman" w:cs="Times New Roman"/>
          <w:sz w:val="24"/>
          <w:szCs w:val="24"/>
        </w:rPr>
        <w:t xml:space="preserve"> divides the order of </w:t>
      </w:r>
      <w:r w:rsidRPr="00BB2243">
        <w:rPr>
          <w:rFonts w:ascii="Times New Roman" w:eastAsia="Times New Roman" w:hAnsi="Times New Roman" w:cs="Times New Roman"/>
          <w:i/>
          <w:iCs/>
          <w:sz w:val="30"/>
        </w:rPr>
        <w:t>g</w:t>
      </w:r>
      <w:r w:rsidRPr="00BB2243">
        <w:rPr>
          <w:rFonts w:ascii="Times New Roman" w:eastAsia="Times New Roman" w:hAnsi="Times New Roman" w:cs="Times New Roman"/>
          <w:sz w:val="24"/>
          <w:szCs w:val="24"/>
        </w:rPr>
        <w:t xml:space="preserve"> by checking the existence of the following </w:t>
      </w:r>
      <w:hyperlink r:id="rId13" w:tooltip="Modular multiplicative inverse" w:history="1">
        <w:r w:rsidRPr="00BB2243">
          <w:rPr>
            <w:rFonts w:ascii="Times New Roman" w:eastAsia="Times New Roman" w:hAnsi="Times New Roman" w:cs="Times New Roman"/>
            <w:color w:val="0000FF"/>
            <w:sz w:val="24"/>
            <w:szCs w:val="24"/>
            <w:u w:val="single"/>
          </w:rPr>
          <w:t>modular multiplicative inverse</w:t>
        </w:r>
      </w:hyperlink>
      <w:r w:rsidRPr="00BB2243">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660650" cy="222250"/>
            <wp:effectExtent l="19050" t="0" r="6350" b="0"/>
            <wp:docPr id="4" name="Picture 4" descr="\mu = (L(g^{\lambda} \mod n^{2}))^{-1} \mod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 = (L(g^{\lambda} \mod n^{2}))^{-1} \mod n"/>
                    <pic:cNvPicPr>
                      <a:picLocks noChangeAspect="1" noChangeArrowheads="1"/>
                    </pic:cNvPicPr>
                  </pic:nvPicPr>
                  <pic:blipFill>
                    <a:blip r:embed="rId14" cstate="print"/>
                    <a:srcRect/>
                    <a:stretch>
                      <a:fillRect/>
                    </a:stretch>
                  </pic:blipFill>
                  <pic:spPr bwMode="auto">
                    <a:xfrm>
                      <a:off x="0" y="0"/>
                      <a:ext cx="2660650" cy="22225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 </w:t>
      </w:r>
    </w:p>
    <w:p w:rsidR="00BB2243" w:rsidRPr="00BB2243" w:rsidRDefault="00BB2243" w:rsidP="00BB2243">
      <w:pPr>
        <w:bidi w:val="0"/>
        <w:spacing w:after="0" w:line="240" w:lineRule="auto"/>
        <w:ind w:left="720"/>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where function </w:t>
      </w:r>
      <w:r w:rsidRPr="00BB2243">
        <w:rPr>
          <w:rFonts w:ascii="Times New Roman" w:eastAsia="Times New Roman" w:hAnsi="Times New Roman" w:cs="Times New Roman"/>
          <w:i/>
          <w:iCs/>
          <w:sz w:val="30"/>
        </w:rPr>
        <w:t>L</w:t>
      </w:r>
      <w:r w:rsidRPr="00BB2243">
        <w:rPr>
          <w:rFonts w:ascii="Times New Roman" w:eastAsia="Times New Roman" w:hAnsi="Times New Roman" w:cs="Times New Roman"/>
          <w:sz w:val="24"/>
          <w:szCs w:val="24"/>
        </w:rPr>
        <w:t xml:space="preserve"> is defined as </w:t>
      </w:r>
      <w:r>
        <w:rPr>
          <w:rFonts w:ascii="Times New Roman" w:eastAsia="Times New Roman" w:hAnsi="Times New Roman" w:cs="Times New Roman"/>
          <w:noProof/>
          <w:sz w:val="24"/>
          <w:szCs w:val="24"/>
        </w:rPr>
        <w:drawing>
          <wp:inline distT="0" distB="0" distL="0" distR="0">
            <wp:extent cx="1085850" cy="387350"/>
            <wp:effectExtent l="19050" t="0" r="0" b="0"/>
            <wp:docPr id="5" name="Picture 5" descr="L(u) = \frac{u-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 = \frac{u-1}{n}"/>
                    <pic:cNvPicPr>
                      <a:picLocks noChangeAspect="1" noChangeArrowheads="1"/>
                    </pic:cNvPicPr>
                  </pic:nvPicPr>
                  <pic:blipFill>
                    <a:blip r:embed="rId15" cstate="print"/>
                    <a:srcRect/>
                    <a:stretch>
                      <a:fillRect/>
                    </a:stretch>
                  </pic:blipFill>
                  <pic:spPr bwMode="auto">
                    <a:xfrm>
                      <a:off x="0" y="0"/>
                      <a:ext cx="1085850" cy="38735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 </w:t>
      </w:r>
    </w:p>
    <w:p w:rsidR="00BB2243" w:rsidRPr="00BB2243" w:rsidRDefault="00BB2243" w:rsidP="00BB2243">
      <w:pPr>
        <w:bidi w:val="0"/>
        <w:spacing w:after="0" w:line="240" w:lineRule="auto"/>
        <w:ind w:left="720"/>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Note that the notation </w:t>
      </w:r>
      <w:r>
        <w:rPr>
          <w:rFonts w:ascii="Times New Roman" w:eastAsia="Times New Roman" w:hAnsi="Times New Roman" w:cs="Times New Roman"/>
          <w:noProof/>
          <w:sz w:val="24"/>
          <w:szCs w:val="24"/>
        </w:rPr>
        <w:drawing>
          <wp:inline distT="0" distB="0" distL="0" distR="0">
            <wp:extent cx="101600" cy="342900"/>
            <wp:effectExtent l="19050" t="0" r="0" b="0"/>
            <wp:docPr id="6" name="Picture 6" descr="\frac{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c{a}{b}"/>
                    <pic:cNvPicPr>
                      <a:picLocks noChangeAspect="1" noChangeArrowheads="1"/>
                    </pic:cNvPicPr>
                  </pic:nvPicPr>
                  <pic:blipFill>
                    <a:blip r:embed="rId16" cstate="print"/>
                    <a:srcRect/>
                    <a:stretch>
                      <a:fillRect/>
                    </a:stretch>
                  </pic:blipFill>
                  <pic:spPr bwMode="auto">
                    <a:xfrm>
                      <a:off x="0" y="0"/>
                      <a:ext cx="101600" cy="34290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does not denote the modular multiplication of </w:t>
      </w:r>
      <w:r w:rsidRPr="00BB2243">
        <w:rPr>
          <w:rFonts w:ascii="Times New Roman" w:eastAsia="Times New Roman" w:hAnsi="Times New Roman" w:cs="Times New Roman"/>
          <w:i/>
          <w:iCs/>
          <w:sz w:val="30"/>
        </w:rPr>
        <w:t>a</w:t>
      </w:r>
      <w:r w:rsidRPr="00BB2243">
        <w:rPr>
          <w:rFonts w:ascii="Times New Roman" w:eastAsia="Times New Roman" w:hAnsi="Times New Roman" w:cs="Times New Roman"/>
          <w:sz w:val="24"/>
          <w:szCs w:val="24"/>
        </w:rPr>
        <w:t xml:space="preserve"> times the </w:t>
      </w:r>
      <w:hyperlink r:id="rId17" w:tooltip="Modular multiplicative inverse" w:history="1">
        <w:r w:rsidRPr="00BB2243">
          <w:rPr>
            <w:rFonts w:ascii="Times New Roman" w:eastAsia="Times New Roman" w:hAnsi="Times New Roman" w:cs="Times New Roman"/>
            <w:color w:val="0000FF"/>
            <w:sz w:val="24"/>
            <w:szCs w:val="24"/>
            <w:u w:val="single"/>
          </w:rPr>
          <w:t>modular multiplicative inverse</w:t>
        </w:r>
      </w:hyperlink>
      <w:r w:rsidRPr="00BB2243">
        <w:rPr>
          <w:rFonts w:ascii="Times New Roman" w:eastAsia="Times New Roman" w:hAnsi="Times New Roman" w:cs="Times New Roman"/>
          <w:sz w:val="24"/>
          <w:szCs w:val="24"/>
        </w:rPr>
        <w:t xml:space="preserve"> of </w:t>
      </w:r>
      <w:r w:rsidRPr="00BB2243">
        <w:rPr>
          <w:rFonts w:ascii="Times New Roman" w:eastAsia="Times New Roman" w:hAnsi="Times New Roman" w:cs="Times New Roman"/>
          <w:i/>
          <w:iCs/>
          <w:sz w:val="30"/>
        </w:rPr>
        <w:t>b</w:t>
      </w:r>
      <w:r w:rsidRPr="00BB2243">
        <w:rPr>
          <w:rFonts w:ascii="Times New Roman" w:eastAsia="Times New Roman" w:hAnsi="Times New Roman" w:cs="Times New Roman"/>
          <w:sz w:val="24"/>
          <w:szCs w:val="24"/>
        </w:rPr>
        <w:t xml:space="preserve"> but rather the </w:t>
      </w:r>
      <w:hyperlink r:id="rId18" w:tooltip="Quotient" w:history="1">
        <w:r w:rsidRPr="00BB2243">
          <w:rPr>
            <w:rFonts w:ascii="Times New Roman" w:eastAsia="Times New Roman" w:hAnsi="Times New Roman" w:cs="Times New Roman"/>
            <w:color w:val="0000FF"/>
            <w:sz w:val="24"/>
            <w:szCs w:val="24"/>
            <w:u w:val="single"/>
          </w:rPr>
          <w:t>quotient</w:t>
        </w:r>
      </w:hyperlink>
      <w:r w:rsidRPr="00BB2243">
        <w:rPr>
          <w:rFonts w:ascii="Times New Roman" w:eastAsia="Times New Roman" w:hAnsi="Times New Roman" w:cs="Times New Roman"/>
          <w:sz w:val="24"/>
          <w:szCs w:val="24"/>
        </w:rPr>
        <w:t xml:space="preserve"> of </w:t>
      </w:r>
      <w:r w:rsidRPr="00BB2243">
        <w:rPr>
          <w:rFonts w:ascii="Times New Roman" w:eastAsia="Times New Roman" w:hAnsi="Times New Roman" w:cs="Times New Roman"/>
          <w:i/>
          <w:iCs/>
          <w:sz w:val="30"/>
        </w:rPr>
        <w:t>a</w:t>
      </w:r>
      <w:r w:rsidRPr="00BB2243">
        <w:rPr>
          <w:rFonts w:ascii="Times New Roman" w:eastAsia="Times New Roman" w:hAnsi="Times New Roman" w:cs="Times New Roman"/>
          <w:sz w:val="24"/>
          <w:szCs w:val="24"/>
        </w:rPr>
        <w:t xml:space="preserve"> divided by </w:t>
      </w:r>
      <w:r w:rsidRPr="00BB2243">
        <w:rPr>
          <w:rFonts w:ascii="Times New Roman" w:eastAsia="Times New Roman" w:hAnsi="Times New Roman" w:cs="Times New Roman"/>
          <w:i/>
          <w:iCs/>
          <w:sz w:val="30"/>
        </w:rPr>
        <w:t>b</w:t>
      </w:r>
      <w:r w:rsidRPr="00BB2243">
        <w:rPr>
          <w:rFonts w:ascii="Times New Roman" w:eastAsia="Times New Roman" w:hAnsi="Times New Roman" w:cs="Times New Roman"/>
          <w:sz w:val="24"/>
          <w:szCs w:val="24"/>
        </w:rPr>
        <w:t xml:space="preserve">, i.e., the largest integer value </w:t>
      </w:r>
      <w:r>
        <w:rPr>
          <w:rFonts w:ascii="Times New Roman" w:eastAsia="Times New Roman" w:hAnsi="Times New Roman" w:cs="Times New Roman"/>
          <w:noProof/>
          <w:sz w:val="24"/>
          <w:szCs w:val="24"/>
        </w:rPr>
        <w:drawing>
          <wp:inline distT="0" distB="0" distL="0" distR="0">
            <wp:extent cx="438150" cy="158750"/>
            <wp:effectExtent l="19050" t="0" r="0" b="0"/>
            <wp:docPr id="7" name="Picture 7" descr="v \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 \ge 0"/>
                    <pic:cNvPicPr>
                      <a:picLocks noChangeAspect="1" noChangeArrowheads="1"/>
                    </pic:cNvPicPr>
                  </pic:nvPicPr>
                  <pic:blipFill>
                    <a:blip r:embed="rId19" cstate="print"/>
                    <a:srcRect/>
                    <a:stretch>
                      <a:fillRect/>
                    </a:stretch>
                  </pic:blipFill>
                  <pic:spPr bwMode="auto">
                    <a:xfrm>
                      <a:off x="0" y="0"/>
                      <a:ext cx="438150" cy="15875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to satisfy the relation </w:t>
      </w:r>
      <w:r>
        <w:rPr>
          <w:rFonts w:ascii="Times New Roman" w:eastAsia="Times New Roman" w:hAnsi="Times New Roman" w:cs="Times New Roman"/>
          <w:noProof/>
          <w:sz w:val="24"/>
          <w:szCs w:val="24"/>
        </w:rPr>
        <w:drawing>
          <wp:inline distT="0" distB="0" distL="0" distR="0">
            <wp:extent cx="533400" cy="158750"/>
            <wp:effectExtent l="19050" t="0" r="0" b="0"/>
            <wp:docPr id="8" name="Picture 8" descr="a \ge 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ge vb"/>
                    <pic:cNvPicPr>
                      <a:picLocks noChangeAspect="1" noChangeArrowheads="1"/>
                    </pic:cNvPicPr>
                  </pic:nvPicPr>
                  <pic:blipFill>
                    <a:blip r:embed="rId20" cstate="print"/>
                    <a:srcRect/>
                    <a:stretch>
                      <a:fillRect/>
                    </a:stretch>
                  </pic:blipFill>
                  <pic:spPr bwMode="auto">
                    <a:xfrm>
                      <a:off x="0" y="0"/>
                      <a:ext cx="533400" cy="15875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 </w:t>
      </w:r>
    </w:p>
    <w:p w:rsidR="00BB2243" w:rsidRPr="00BB2243" w:rsidRDefault="00BB2243" w:rsidP="00BB224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The public (encryption) key is </w:t>
      </w:r>
      <w:r w:rsidRPr="00BB2243">
        <w:rPr>
          <w:rFonts w:ascii="Times New Roman" w:eastAsia="Times New Roman" w:hAnsi="Times New Roman" w:cs="Times New Roman"/>
          <w:sz w:val="30"/>
        </w:rPr>
        <w:t>(</w:t>
      </w:r>
      <w:proofErr w:type="spellStart"/>
      <w:r w:rsidRPr="00BB2243">
        <w:rPr>
          <w:rFonts w:ascii="Times New Roman" w:eastAsia="Times New Roman" w:hAnsi="Times New Roman" w:cs="Times New Roman"/>
          <w:i/>
          <w:iCs/>
          <w:sz w:val="30"/>
        </w:rPr>
        <w:t>n</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g</w:t>
      </w:r>
      <w:proofErr w:type="spellEnd"/>
      <w:r w:rsidRPr="00BB2243">
        <w:rPr>
          <w:rFonts w:ascii="Times New Roman" w:eastAsia="Times New Roman" w:hAnsi="Times New Roman" w:cs="Times New Roman"/>
          <w:sz w:val="30"/>
        </w:rPr>
        <w:t>)</w:t>
      </w:r>
      <w:r w:rsidRPr="00BB2243">
        <w:rPr>
          <w:rFonts w:ascii="Times New Roman" w:eastAsia="Times New Roman" w:hAnsi="Times New Roman" w:cs="Times New Roman"/>
          <w:sz w:val="24"/>
          <w:szCs w:val="24"/>
        </w:rPr>
        <w:t xml:space="preserve">. </w:t>
      </w:r>
    </w:p>
    <w:p w:rsidR="00BB2243" w:rsidRPr="00BB2243" w:rsidRDefault="00BB2243" w:rsidP="00BB224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The private (decryption) key is </w:t>
      </w:r>
      <w:r w:rsidRPr="00BB2243">
        <w:rPr>
          <w:rFonts w:ascii="Times New Roman" w:eastAsia="Times New Roman" w:hAnsi="Times New Roman" w:cs="Times New Roman"/>
          <w:sz w:val="30"/>
        </w:rPr>
        <w:t>(</w:t>
      </w:r>
      <w:proofErr w:type="spellStart"/>
      <w:r w:rsidRPr="00BB2243">
        <w:rPr>
          <w:rFonts w:ascii="Times New Roman" w:eastAsia="Times New Roman" w:hAnsi="Times New Roman" w:cs="Times New Roman"/>
          <w:sz w:val="30"/>
        </w:rPr>
        <w:t>λ,μ</w:t>
      </w:r>
      <w:proofErr w:type="spellEnd"/>
      <w:r w:rsidRPr="00BB2243">
        <w:rPr>
          <w:rFonts w:ascii="Times New Roman" w:eastAsia="Times New Roman" w:hAnsi="Times New Roman" w:cs="Times New Roman"/>
          <w:sz w:val="30"/>
        </w:rPr>
        <w:t>).</w:t>
      </w:r>
      <w:r w:rsidRPr="00BB2243">
        <w:rPr>
          <w:rFonts w:ascii="Times New Roman" w:eastAsia="Times New Roman" w:hAnsi="Times New Roman" w:cs="Times New Roman"/>
          <w:sz w:val="24"/>
          <w:szCs w:val="24"/>
        </w:rPr>
        <w:t xml:space="preserve"> </w:t>
      </w:r>
    </w:p>
    <w:p w:rsidR="00BB2243" w:rsidRPr="00BB2243" w:rsidRDefault="00BB2243" w:rsidP="00BB2243">
      <w:p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If using </w:t>
      </w:r>
      <w:proofErr w:type="spellStart"/>
      <w:r w:rsidRPr="00BB2243">
        <w:rPr>
          <w:rFonts w:ascii="Times New Roman" w:eastAsia="Times New Roman" w:hAnsi="Times New Roman" w:cs="Times New Roman"/>
          <w:sz w:val="24"/>
          <w:szCs w:val="24"/>
        </w:rPr>
        <w:t>p,q</w:t>
      </w:r>
      <w:proofErr w:type="spellEnd"/>
      <w:r w:rsidRPr="00BB2243">
        <w:rPr>
          <w:rFonts w:ascii="Times New Roman" w:eastAsia="Times New Roman" w:hAnsi="Times New Roman" w:cs="Times New Roman"/>
          <w:sz w:val="24"/>
          <w:szCs w:val="24"/>
        </w:rPr>
        <w:t xml:space="preserve"> of equivalent length, a simpler variant of the above key generation steps would be to set </w:t>
      </w:r>
      <w:r>
        <w:rPr>
          <w:rFonts w:ascii="Times New Roman" w:eastAsia="Times New Roman" w:hAnsi="Times New Roman" w:cs="Times New Roman"/>
          <w:noProof/>
          <w:sz w:val="24"/>
          <w:szCs w:val="24"/>
        </w:rPr>
        <w:drawing>
          <wp:inline distT="0" distB="0" distL="0" distR="0">
            <wp:extent cx="1651000" cy="203200"/>
            <wp:effectExtent l="19050" t="0" r="6350" b="0"/>
            <wp:docPr id="9" name="Picture 9" descr="g = n+1, \lambda =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 = n+1, \lambda = \varphi(n),"/>
                    <pic:cNvPicPr>
                      <a:picLocks noChangeAspect="1" noChangeArrowheads="1"/>
                    </pic:cNvPicPr>
                  </pic:nvPicPr>
                  <pic:blipFill>
                    <a:blip r:embed="rId21" cstate="print"/>
                    <a:srcRect/>
                    <a:stretch>
                      <a:fillRect/>
                    </a:stretch>
                  </pic:blipFill>
                  <pic:spPr bwMode="auto">
                    <a:xfrm>
                      <a:off x="0" y="0"/>
                      <a:ext cx="1651000" cy="20320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1638300" cy="222250"/>
            <wp:effectExtent l="19050" t="0" r="0" b="0"/>
            <wp:docPr id="10" name="Picture 10" descr="\mu = \varphi(n)^{-1} \mod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u = \varphi(n)^{-1} \mod n"/>
                    <pic:cNvPicPr>
                      <a:picLocks noChangeAspect="1" noChangeArrowheads="1"/>
                    </pic:cNvPicPr>
                  </pic:nvPicPr>
                  <pic:blipFill>
                    <a:blip r:embed="rId22" cstate="print"/>
                    <a:srcRect/>
                    <a:stretch>
                      <a:fillRect/>
                    </a:stretch>
                  </pic:blipFill>
                  <pic:spPr bwMode="auto">
                    <a:xfrm>
                      <a:off x="0" y="0"/>
                      <a:ext cx="1638300" cy="22225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 where </w:t>
      </w:r>
      <w:r>
        <w:rPr>
          <w:rFonts w:ascii="Times New Roman" w:eastAsia="Times New Roman" w:hAnsi="Times New Roman" w:cs="Times New Roman"/>
          <w:noProof/>
          <w:sz w:val="24"/>
          <w:szCs w:val="24"/>
        </w:rPr>
        <w:drawing>
          <wp:inline distT="0" distB="0" distL="0" distR="0">
            <wp:extent cx="1733550" cy="203200"/>
            <wp:effectExtent l="19050" t="0" r="0" b="0"/>
            <wp:docPr id="11" name="Picture 11" descr="\varphi(n) = (p-1)(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phi(n) = (p-1)(q-1)"/>
                    <pic:cNvPicPr>
                      <a:picLocks noChangeAspect="1" noChangeArrowheads="1"/>
                    </pic:cNvPicPr>
                  </pic:nvPicPr>
                  <pic:blipFill>
                    <a:blip r:embed="rId23" cstate="print"/>
                    <a:srcRect/>
                    <a:stretch>
                      <a:fillRect/>
                    </a:stretch>
                  </pic:blipFill>
                  <pic:spPr bwMode="auto">
                    <a:xfrm>
                      <a:off x="0" y="0"/>
                      <a:ext cx="1733550" cy="20320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w:t>
      </w:r>
      <w:hyperlink r:id="rId24" w:anchor="cite_note-katzLindell-0" w:history="1">
        <w:r w:rsidRPr="00BB2243">
          <w:rPr>
            <w:rFonts w:ascii="Times New Roman" w:eastAsia="Times New Roman" w:hAnsi="Times New Roman" w:cs="Times New Roman"/>
            <w:color w:val="0000FF"/>
            <w:sz w:val="24"/>
            <w:szCs w:val="24"/>
            <w:u w:val="single"/>
            <w:vertAlign w:val="superscript"/>
          </w:rPr>
          <w:t>[1]</w:t>
        </w:r>
      </w:hyperlink>
    </w:p>
    <w:p w:rsidR="00BB2243" w:rsidRPr="00BB2243" w:rsidRDefault="00BB2243" w:rsidP="00BB224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B2243">
        <w:rPr>
          <w:rFonts w:ascii="Times New Roman" w:eastAsia="Times New Roman" w:hAnsi="Times New Roman" w:cs="Times New Roman"/>
          <w:b/>
          <w:bCs/>
          <w:sz w:val="27"/>
          <w:szCs w:val="27"/>
        </w:rPr>
        <w:t>[</w:t>
      </w:r>
      <w:hyperlink r:id="rId25" w:tooltip="Edit section: Encryption" w:history="1">
        <w:r w:rsidRPr="00BB2243">
          <w:rPr>
            <w:rFonts w:ascii="Times New Roman" w:eastAsia="Times New Roman" w:hAnsi="Times New Roman" w:cs="Times New Roman"/>
            <w:b/>
            <w:bCs/>
            <w:color w:val="0000FF"/>
            <w:sz w:val="27"/>
            <w:szCs w:val="27"/>
            <w:u w:val="single"/>
          </w:rPr>
          <w:t>edit</w:t>
        </w:r>
      </w:hyperlink>
      <w:r w:rsidRPr="00BB2243">
        <w:rPr>
          <w:rFonts w:ascii="Times New Roman" w:eastAsia="Times New Roman" w:hAnsi="Times New Roman" w:cs="Times New Roman"/>
          <w:b/>
          <w:bCs/>
          <w:sz w:val="27"/>
          <w:szCs w:val="27"/>
        </w:rPr>
        <w:t>] Encryption</w:t>
      </w:r>
    </w:p>
    <w:p w:rsidR="00BB2243" w:rsidRPr="00BB2243" w:rsidRDefault="00BB2243" w:rsidP="00BB2243">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Let </w:t>
      </w:r>
      <w:r w:rsidRPr="00BB2243">
        <w:rPr>
          <w:rFonts w:ascii="Times New Roman" w:eastAsia="Times New Roman" w:hAnsi="Times New Roman" w:cs="Times New Roman"/>
          <w:i/>
          <w:iCs/>
          <w:sz w:val="30"/>
        </w:rPr>
        <w:t>m</w:t>
      </w:r>
      <w:r w:rsidRPr="00BB2243">
        <w:rPr>
          <w:rFonts w:ascii="Times New Roman" w:eastAsia="Times New Roman" w:hAnsi="Times New Roman" w:cs="Times New Roman"/>
          <w:sz w:val="24"/>
          <w:szCs w:val="24"/>
        </w:rPr>
        <w:t xml:space="preserve"> be a message to be encrypted where </w:t>
      </w:r>
      <w:r>
        <w:rPr>
          <w:rFonts w:ascii="Times New Roman" w:eastAsia="Times New Roman" w:hAnsi="Times New Roman" w:cs="Times New Roman"/>
          <w:noProof/>
          <w:sz w:val="24"/>
          <w:szCs w:val="24"/>
        </w:rPr>
        <w:drawing>
          <wp:inline distT="0" distB="0" distL="0" distR="0">
            <wp:extent cx="603250" cy="158750"/>
            <wp:effectExtent l="19050" t="0" r="6350" b="0"/>
            <wp:docPr id="12" name="Picture 12" descr="m\in \mathbb Z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n \mathbb Z_{n}"/>
                    <pic:cNvPicPr>
                      <a:picLocks noChangeAspect="1" noChangeArrowheads="1"/>
                    </pic:cNvPicPr>
                  </pic:nvPicPr>
                  <pic:blipFill>
                    <a:blip r:embed="rId26" cstate="print"/>
                    <a:srcRect/>
                    <a:stretch>
                      <a:fillRect/>
                    </a:stretch>
                  </pic:blipFill>
                  <pic:spPr bwMode="auto">
                    <a:xfrm>
                      <a:off x="0" y="0"/>
                      <a:ext cx="603250" cy="158750"/>
                    </a:xfrm>
                    <a:prstGeom prst="rect">
                      <a:avLst/>
                    </a:prstGeom>
                    <a:noFill/>
                    <a:ln w="9525">
                      <a:noFill/>
                      <a:miter lim="800000"/>
                      <a:headEnd/>
                      <a:tailEnd/>
                    </a:ln>
                  </pic:spPr>
                </pic:pic>
              </a:graphicData>
            </a:graphic>
          </wp:inline>
        </w:drawing>
      </w:r>
    </w:p>
    <w:p w:rsidR="00BB2243" w:rsidRPr="00BB2243" w:rsidRDefault="00BB2243" w:rsidP="00BB2243">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Select random </w:t>
      </w:r>
      <w:r w:rsidRPr="00BB2243">
        <w:rPr>
          <w:rFonts w:ascii="Times New Roman" w:eastAsia="Times New Roman" w:hAnsi="Times New Roman" w:cs="Times New Roman"/>
          <w:i/>
          <w:iCs/>
          <w:sz w:val="30"/>
        </w:rPr>
        <w:t>r</w:t>
      </w:r>
      <w:r w:rsidRPr="00BB2243">
        <w:rPr>
          <w:rFonts w:ascii="Times New Roman" w:eastAsia="Times New Roman" w:hAnsi="Times New Roman" w:cs="Times New Roman"/>
          <w:sz w:val="24"/>
          <w:szCs w:val="24"/>
        </w:rPr>
        <w:t xml:space="preserve"> where </w:t>
      </w:r>
      <w:r>
        <w:rPr>
          <w:rFonts w:ascii="Times New Roman" w:eastAsia="Times New Roman" w:hAnsi="Times New Roman" w:cs="Times New Roman"/>
          <w:noProof/>
          <w:sz w:val="24"/>
          <w:szCs w:val="24"/>
        </w:rPr>
        <w:drawing>
          <wp:inline distT="0" distB="0" distL="0" distR="0">
            <wp:extent cx="533400" cy="203200"/>
            <wp:effectExtent l="19050" t="0" r="0" b="0"/>
            <wp:docPr id="13" name="Picture 13" descr="r\in \mathbb Z^{*}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in \mathbb Z^{*}_{n} "/>
                    <pic:cNvPicPr>
                      <a:picLocks noChangeAspect="1" noChangeArrowheads="1"/>
                    </pic:cNvPicPr>
                  </pic:nvPicPr>
                  <pic:blipFill>
                    <a:blip r:embed="rId27" cstate="print"/>
                    <a:srcRect/>
                    <a:stretch>
                      <a:fillRect/>
                    </a:stretch>
                  </pic:blipFill>
                  <pic:spPr bwMode="auto">
                    <a:xfrm>
                      <a:off x="0" y="0"/>
                      <a:ext cx="533400" cy="203200"/>
                    </a:xfrm>
                    <a:prstGeom prst="rect">
                      <a:avLst/>
                    </a:prstGeom>
                    <a:noFill/>
                    <a:ln w="9525">
                      <a:noFill/>
                      <a:miter lim="800000"/>
                      <a:headEnd/>
                      <a:tailEnd/>
                    </a:ln>
                  </pic:spPr>
                </pic:pic>
              </a:graphicData>
            </a:graphic>
          </wp:inline>
        </w:drawing>
      </w:r>
    </w:p>
    <w:p w:rsidR="00BB2243" w:rsidRPr="00BB2243" w:rsidRDefault="00BB2243" w:rsidP="00BB2243">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Compute </w:t>
      </w:r>
      <w:proofErr w:type="spellStart"/>
      <w:r w:rsidRPr="00BB2243">
        <w:rPr>
          <w:rFonts w:ascii="Times New Roman" w:eastAsia="Times New Roman" w:hAnsi="Times New Roman" w:cs="Times New Roman"/>
          <w:sz w:val="24"/>
          <w:szCs w:val="24"/>
        </w:rPr>
        <w:t>ciphertext</w:t>
      </w:r>
      <w:proofErr w:type="spellEnd"/>
      <w:r w:rsidRPr="00BB2243">
        <w:rPr>
          <w:rFonts w:ascii="Times New Roman" w:eastAsia="Times New Roman" w:hAnsi="Times New Roman" w:cs="Times New Roman"/>
          <w:sz w:val="24"/>
          <w:szCs w:val="24"/>
        </w:rPr>
        <w:t xml:space="preserve"> as: </w:t>
      </w:r>
      <w:r>
        <w:rPr>
          <w:rFonts w:ascii="Times New Roman" w:eastAsia="Times New Roman" w:hAnsi="Times New Roman" w:cs="Times New Roman"/>
          <w:noProof/>
          <w:sz w:val="24"/>
          <w:szCs w:val="24"/>
        </w:rPr>
        <w:drawing>
          <wp:inline distT="0" distB="0" distL="0" distR="0">
            <wp:extent cx="1657350" cy="209550"/>
            <wp:effectExtent l="19050" t="0" r="0" b="0"/>
            <wp:docPr id="14" name="Picture 14" descr=" c=g^m \cdot r^n \mod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c=g^m \cdot r^n \mod n^2 "/>
                    <pic:cNvPicPr>
                      <a:picLocks noChangeAspect="1" noChangeArrowheads="1"/>
                    </pic:cNvPicPr>
                  </pic:nvPicPr>
                  <pic:blipFill>
                    <a:blip r:embed="rId28" cstate="print"/>
                    <a:srcRect/>
                    <a:stretch>
                      <a:fillRect/>
                    </a:stretch>
                  </pic:blipFill>
                  <pic:spPr bwMode="auto">
                    <a:xfrm>
                      <a:off x="0" y="0"/>
                      <a:ext cx="1657350" cy="209550"/>
                    </a:xfrm>
                    <a:prstGeom prst="rect">
                      <a:avLst/>
                    </a:prstGeom>
                    <a:noFill/>
                    <a:ln w="9525">
                      <a:noFill/>
                      <a:miter lim="800000"/>
                      <a:headEnd/>
                      <a:tailEnd/>
                    </a:ln>
                  </pic:spPr>
                </pic:pic>
              </a:graphicData>
            </a:graphic>
          </wp:inline>
        </w:drawing>
      </w:r>
    </w:p>
    <w:p w:rsidR="00BB2243" w:rsidRPr="00BB2243" w:rsidRDefault="00BB2243" w:rsidP="00BB224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BB2243">
        <w:rPr>
          <w:rFonts w:ascii="Times New Roman" w:eastAsia="Times New Roman" w:hAnsi="Times New Roman" w:cs="Times New Roman"/>
          <w:b/>
          <w:bCs/>
          <w:sz w:val="27"/>
          <w:szCs w:val="27"/>
        </w:rPr>
        <w:t>[</w:t>
      </w:r>
      <w:hyperlink r:id="rId29" w:tooltip="Edit section: Decryption" w:history="1">
        <w:r w:rsidRPr="00BB2243">
          <w:rPr>
            <w:rFonts w:ascii="Times New Roman" w:eastAsia="Times New Roman" w:hAnsi="Times New Roman" w:cs="Times New Roman"/>
            <w:b/>
            <w:bCs/>
            <w:color w:val="0000FF"/>
            <w:sz w:val="27"/>
            <w:szCs w:val="27"/>
            <w:u w:val="single"/>
          </w:rPr>
          <w:t>edit</w:t>
        </w:r>
      </w:hyperlink>
      <w:r w:rsidRPr="00BB2243">
        <w:rPr>
          <w:rFonts w:ascii="Times New Roman" w:eastAsia="Times New Roman" w:hAnsi="Times New Roman" w:cs="Times New Roman"/>
          <w:b/>
          <w:bCs/>
          <w:sz w:val="27"/>
          <w:szCs w:val="27"/>
        </w:rPr>
        <w:t>] Decryption</w:t>
      </w:r>
    </w:p>
    <w:p w:rsidR="00BB2243" w:rsidRPr="00BB2243" w:rsidRDefault="00BB2243" w:rsidP="00BB2243">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BB2243">
        <w:rPr>
          <w:rFonts w:ascii="Times New Roman" w:eastAsia="Times New Roman" w:hAnsi="Times New Roman" w:cs="Times New Roman"/>
          <w:sz w:val="24"/>
          <w:szCs w:val="24"/>
        </w:rPr>
        <w:lastRenderedPageBreak/>
        <w:t>Ciphertext</w:t>
      </w:r>
      <w:proofErr w:type="spellEnd"/>
      <w:r w:rsidRPr="00BB2243">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584200" cy="203200"/>
            <wp:effectExtent l="19050" t="0" r="6350" b="0"/>
            <wp:docPr id="15" name="Picture 15" descr="c\in \mathbb Z^{*}_{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n \mathbb Z^{*}_{n^{2}} "/>
                    <pic:cNvPicPr>
                      <a:picLocks noChangeAspect="1" noChangeArrowheads="1"/>
                    </pic:cNvPicPr>
                  </pic:nvPicPr>
                  <pic:blipFill>
                    <a:blip r:embed="rId30" cstate="print"/>
                    <a:srcRect/>
                    <a:stretch>
                      <a:fillRect/>
                    </a:stretch>
                  </pic:blipFill>
                  <pic:spPr bwMode="auto">
                    <a:xfrm>
                      <a:off x="0" y="0"/>
                      <a:ext cx="584200" cy="203200"/>
                    </a:xfrm>
                    <a:prstGeom prst="rect">
                      <a:avLst/>
                    </a:prstGeom>
                    <a:noFill/>
                    <a:ln w="9525">
                      <a:noFill/>
                      <a:miter lim="800000"/>
                      <a:headEnd/>
                      <a:tailEnd/>
                    </a:ln>
                  </pic:spPr>
                </pic:pic>
              </a:graphicData>
            </a:graphic>
          </wp:inline>
        </w:drawing>
      </w:r>
    </w:p>
    <w:p w:rsidR="00BB2243" w:rsidRPr="00BB2243" w:rsidRDefault="00BB2243" w:rsidP="00BB2243">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Compute message: </w:t>
      </w:r>
      <w:r>
        <w:rPr>
          <w:rFonts w:ascii="Times New Roman" w:eastAsia="Times New Roman" w:hAnsi="Times New Roman" w:cs="Times New Roman"/>
          <w:noProof/>
          <w:sz w:val="24"/>
          <w:szCs w:val="24"/>
        </w:rPr>
        <w:drawing>
          <wp:inline distT="0" distB="0" distL="0" distR="0">
            <wp:extent cx="2622550" cy="222250"/>
            <wp:effectExtent l="19050" t="0" r="6350" b="0"/>
            <wp:docPr id="16" name="Picture 16" descr="m = L(c^{\lambda} \mod n^{2}) \cdot \mu \mod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 = L(c^{\lambda} \mod n^{2}) \cdot \mu \mod n"/>
                    <pic:cNvPicPr>
                      <a:picLocks noChangeAspect="1" noChangeArrowheads="1"/>
                    </pic:cNvPicPr>
                  </pic:nvPicPr>
                  <pic:blipFill>
                    <a:blip r:embed="rId31" cstate="print"/>
                    <a:srcRect/>
                    <a:stretch>
                      <a:fillRect/>
                    </a:stretch>
                  </pic:blipFill>
                  <pic:spPr bwMode="auto">
                    <a:xfrm>
                      <a:off x="0" y="0"/>
                      <a:ext cx="2622550" cy="222250"/>
                    </a:xfrm>
                    <a:prstGeom prst="rect">
                      <a:avLst/>
                    </a:prstGeom>
                    <a:noFill/>
                    <a:ln w="9525">
                      <a:noFill/>
                      <a:miter lim="800000"/>
                      <a:headEnd/>
                      <a:tailEnd/>
                    </a:ln>
                  </pic:spPr>
                </pic:pic>
              </a:graphicData>
            </a:graphic>
          </wp:inline>
        </w:drawing>
      </w:r>
    </w:p>
    <w:p w:rsidR="000256F3" w:rsidRDefault="000256F3">
      <w:pPr>
        <w:rPr>
          <w:rtl/>
        </w:rPr>
      </w:pPr>
    </w:p>
    <w:p w:rsidR="00BB2243" w:rsidRPr="005D2BDA" w:rsidRDefault="00BB2243" w:rsidP="00BB2243">
      <w:pPr>
        <w:bidi w:val="0"/>
        <w:rPr>
          <w:rFonts w:asciiTheme="majorHAnsi" w:hAnsiTheme="majorHAnsi"/>
          <w:sz w:val="40"/>
          <w:szCs w:val="40"/>
        </w:rPr>
      </w:pPr>
      <w:r w:rsidRPr="005D2BDA">
        <w:rPr>
          <w:rFonts w:asciiTheme="majorHAnsi" w:hAnsiTheme="majorHAnsi"/>
          <w:sz w:val="40"/>
          <w:szCs w:val="40"/>
        </w:rPr>
        <w:t>Cramer–</w:t>
      </w:r>
      <w:proofErr w:type="spellStart"/>
      <w:r w:rsidRPr="005D2BDA">
        <w:rPr>
          <w:rFonts w:asciiTheme="majorHAnsi" w:hAnsiTheme="majorHAnsi"/>
          <w:sz w:val="40"/>
          <w:szCs w:val="40"/>
        </w:rPr>
        <w:t>Shoup</w:t>
      </w:r>
      <w:proofErr w:type="spellEnd"/>
      <w:r w:rsidRPr="005D2BDA">
        <w:rPr>
          <w:rFonts w:asciiTheme="majorHAnsi" w:hAnsiTheme="majorHAnsi"/>
          <w:sz w:val="40"/>
          <w:szCs w:val="40"/>
        </w:rPr>
        <w:t xml:space="preserve"> cryptosystem</w:t>
      </w:r>
    </w:p>
    <w:p w:rsidR="00BB2243" w:rsidRPr="00BB2243" w:rsidRDefault="00BB2243" w:rsidP="00BB2243">
      <w:p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Cramer–</w:t>
      </w:r>
      <w:proofErr w:type="spellStart"/>
      <w:r w:rsidRPr="00BB2243">
        <w:rPr>
          <w:rFonts w:ascii="Times New Roman" w:eastAsia="Times New Roman" w:hAnsi="Times New Roman" w:cs="Times New Roman"/>
          <w:sz w:val="24"/>
          <w:szCs w:val="24"/>
        </w:rPr>
        <w:t>Shoup</w:t>
      </w:r>
      <w:proofErr w:type="spellEnd"/>
      <w:r w:rsidRPr="00BB2243">
        <w:rPr>
          <w:rFonts w:ascii="Times New Roman" w:eastAsia="Times New Roman" w:hAnsi="Times New Roman" w:cs="Times New Roman"/>
          <w:sz w:val="24"/>
          <w:szCs w:val="24"/>
        </w:rPr>
        <w:t xml:space="preserve"> consists of three algorithms: the key generator, the encryption algorithm, and the decryption algorithm.</w:t>
      </w:r>
    </w:p>
    <w:p w:rsidR="00BB2243" w:rsidRPr="00BB2243" w:rsidRDefault="00BB2243" w:rsidP="00BB2243">
      <w:p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The key generator works as follows:</w:t>
      </w:r>
    </w:p>
    <w:p w:rsidR="00BB2243" w:rsidRPr="00BB2243" w:rsidRDefault="000A2E24" w:rsidP="00BB2243">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hyperlink r:id="rId32" w:tooltip="Alice and Bob" w:history="1">
        <w:r w:rsidR="00BB2243" w:rsidRPr="00BB2243">
          <w:rPr>
            <w:rFonts w:ascii="Times New Roman" w:eastAsia="Times New Roman" w:hAnsi="Times New Roman" w:cs="Times New Roman"/>
            <w:color w:val="0000FF"/>
            <w:sz w:val="24"/>
            <w:szCs w:val="24"/>
            <w:u w:val="single"/>
          </w:rPr>
          <w:t>Alice</w:t>
        </w:r>
      </w:hyperlink>
      <w:r w:rsidR="00BB2243" w:rsidRPr="00BB2243">
        <w:rPr>
          <w:rFonts w:ascii="Times New Roman" w:eastAsia="Times New Roman" w:hAnsi="Times New Roman" w:cs="Times New Roman"/>
          <w:sz w:val="24"/>
          <w:szCs w:val="24"/>
        </w:rPr>
        <w:t xml:space="preserve"> generates an efficient description of a </w:t>
      </w:r>
      <w:hyperlink r:id="rId33" w:tooltip="Cyclic group" w:history="1">
        <w:r w:rsidR="00BB2243" w:rsidRPr="00BB2243">
          <w:rPr>
            <w:rFonts w:ascii="Times New Roman" w:eastAsia="Times New Roman" w:hAnsi="Times New Roman" w:cs="Times New Roman"/>
            <w:color w:val="0000FF"/>
            <w:sz w:val="24"/>
            <w:szCs w:val="24"/>
            <w:u w:val="single"/>
          </w:rPr>
          <w:t>cyclic group</w:t>
        </w:r>
      </w:hyperlink>
      <w:r w:rsidR="00BB2243" w:rsidRPr="00BB2243">
        <w:rPr>
          <w:rFonts w:ascii="Times New Roman" w:eastAsia="Times New Roman" w:hAnsi="Times New Roman" w:cs="Times New Roman"/>
          <w:sz w:val="24"/>
          <w:szCs w:val="24"/>
        </w:rPr>
        <w:t xml:space="preserve"> </w:t>
      </w:r>
      <w:r w:rsidR="00BB2243" w:rsidRPr="00BB2243">
        <w:rPr>
          <w:rFonts w:ascii="Times New Roman" w:eastAsia="Times New Roman" w:hAnsi="Times New Roman" w:cs="Times New Roman"/>
          <w:i/>
          <w:iCs/>
          <w:sz w:val="30"/>
        </w:rPr>
        <w:t>G</w:t>
      </w:r>
      <w:r w:rsidR="00BB2243" w:rsidRPr="00BB2243">
        <w:rPr>
          <w:rFonts w:ascii="Times New Roman" w:eastAsia="Times New Roman" w:hAnsi="Times New Roman" w:cs="Times New Roman"/>
          <w:sz w:val="24"/>
          <w:szCs w:val="24"/>
        </w:rPr>
        <w:t xml:space="preserve"> of order </w:t>
      </w:r>
      <w:r w:rsidR="00BB2243" w:rsidRPr="00BB2243">
        <w:rPr>
          <w:rFonts w:ascii="Times New Roman" w:eastAsia="Times New Roman" w:hAnsi="Times New Roman" w:cs="Times New Roman"/>
          <w:i/>
          <w:iCs/>
          <w:sz w:val="30"/>
        </w:rPr>
        <w:t>q</w:t>
      </w:r>
      <w:r w:rsidR="00BB2243" w:rsidRPr="00BB2243">
        <w:rPr>
          <w:rFonts w:ascii="Times New Roman" w:eastAsia="Times New Roman" w:hAnsi="Times New Roman" w:cs="Times New Roman"/>
          <w:sz w:val="24"/>
          <w:szCs w:val="24"/>
        </w:rPr>
        <w:t xml:space="preserve"> with two distinct, random </w:t>
      </w:r>
      <w:hyperlink r:id="rId34" w:tooltip="Generating set of a group" w:history="1">
        <w:r w:rsidR="00BB2243" w:rsidRPr="00BB2243">
          <w:rPr>
            <w:rFonts w:ascii="Times New Roman" w:eastAsia="Times New Roman" w:hAnsi="Times New Roman" w:cs="Times New Roman"/>
            <w:color w:val="0000FF"/>
            <w:sz w:val="24"/>
            <w:szCs w:val="24"/>
            <w:u w:val="single"/>
          </w:rPr>
          <w:t>generators</w:t>
        </w:r>
      </w:hyperlink>
      <w:r w:rsidR="00BB2243" w:rsidRPr="00BB2243">
        <w:rPr>
          <w:rFonts w:ascii="Times New Roman" w:eastAsia="Times New Roman" w:hAnsi="Times New Roman" w:cs="Times New Roman"/>
          <w:sz w:val="24"/>
          <w:szCs w:val="24"/>
        </w:rPr>
        <w:t xml:space="preserve"> </w:t>
      </w:r>
      <w:r w:rsidR="00BB2243" w:rsidRPr="00BB2243">
        <w:rPr>
          <w:rFonts w:ascii="Times New Roman" w:eastAsia="Times New Roman" w:hAnsi="Times New Roman" w:cs="Times New Roman"/>
          <w:i/>
          <w:iCs/>
          <w:sz w:val="30"/>
        </w:rPr>
        <w:t>g</w:t>
      </w:r>
      <w:r w:rsidR="00BB2243" w:rsidRPr="00BB2243">
        <w:rPr>
          <w:rFonts w:ascii="Times New Roman" w:eastAsia="Times New Roman" w:hAnsi="Times New Roman" w:cs="Times New Roman"/>
          <w:sz w:val="30"/>
          <w:vertAlign w:val="subscript"/>
        </w:rPr>
        <w:t>1</w:t>
      </w:r>
      <w:r w:rsidR="00BB2243" w:rsidRPr="00BB2243">
        <w:rPr>
          <w:rFonts w:ascii="Times New Roman" w:eastAsia="Times New Roman" w:hAnsi="Times New Roman" w:cs="Times New Roman"/>
          <w:sz w:val="30"/>
        </w:rPr>
        <w:t>,</w:t>
      </w:r>
      <w:r w:rsidR="00BB2243" w:rsidRPr="00BB2243">
        <w:rPr>
          <w:rFonts w:ascii="Times New Roman" w:eastAsia="Times New Roman" w:hAnsi="Times New Roman" w:cs="Times New Roman"/>
          <w:i/>
          <w:iCs/>
          <w:sz w:val="30"/>
        </w:rPr>
        <w:t>g</w:t>
      </w:r>
      <w:r w:rsidR="00BB2243" w:rsidRPr="00BB2243">
        <w:rPr>
          <w:rFonts w:ascii="Times New Roman" w:eastAsia="Times New Roman" w:hAnsi="Times New Roman" w:cs="Times New Roman"/>
          <w:sz w:val="30"/>
          <w:vertAlign w:val="subscript"/>
        </w:rPr>
        <w:t>2</w:t>
      </w:r>
      <w:r w:rsidR="00BB2243" w:rsidRPr="00BB2243">
        <w:rPr>
          <w:rFonts w:ascii="Times New Roman" w:eastAsia="Times New Roman" w:hAnsi="Times New Roman" w:cs="Times New Roman"/>
          <w:sz w:val="24"/>
          <w:szCs w:val="24"/>
        </w:rPr>
        <w:t xml:space="preserve">. </w:t>
      </w:r>
    </w:p>
    <w:p w:rsidR="00BB2243" w:rsidRPr="00BB2243" w:rsidRDefault="00BB2243" w:rsidP="00BB2243">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Alice chooses five random values </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x</w:t>
      </w:r>
      <w:r w:rsidRPr="00BB2243">
        <w:rPr>
          <w:rFonts w:ascii="Times New Roman" w:eastAsia="Times New Roman" w:hAnsi="Times New Roman" w:cs="Times New Roman"/>
          <w:sz w:val="30"/>
          <w:vertAlign w:val="subscript"/>
        </w:rPr>
        <w:t>1</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x</w:t>
      </w:r>
      <w:r w:rsidRPr="00BB2243">
        <w:rPr>
          <w:rFonts w:ascii="Times New Roman" w:eastAsia="Times New Roman" w:hAnsi="Times New Roman" w:cs="Times New Roman"/>
          <w:sz w:val="30"/>
          <w:vertAlign w:val="subscript"/>
        </w:rPr>
        <w:t>2</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y</w:t>
      </w:r>
      <w:r w:rsidRPr="00BB2243">
        <w:rPr>
          <w:rFonts w:ascii="Times New Roman" w:eastAsia="Times New Roman" w:hAnsi="Times New Roman" w:cs="Times New Roman"/>
          <w:sz w:val="30"/>
          <w:vertAlign w:val="subscript"/>
        </w:rPr>
        <w:t>1</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y</w:t>
      </w:r>
      <w:r w:rsidRPr="00BB2243">
        <w:rPr>
          <w:rFonts w:ascii="Times New Roman" w:eastAsia="Times New Roman" w:hAnsi="Times New Roman" w:cs="Times New Roman"/>
          <w:sz w:val="30"/>
          <w:vertAlign w:val="subscript"/>
        </w:rPr>
        <w:t>2</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z</w:t>
      </w:r>
      <w:r w:rsidRPr="00BB2243">
        <w:rPr>
          <w:rFonts w:ascii="Times New Roman" w:eastAsia="Times New Roman" w:hAnsi="Times New Roman" w:cs="Times New Roman"/>
          <w:sz w:val="30"/>
        </w:rPr>
        <w:t>)</w:t>
      </w:r>
      <w:r w:rsidRPr="00BB2243">
        <w:rPr>
          <w:rFonts w:ascii="Times New Roman" w:eastAsia="Times New Roman" w:hAnsi="Times New Roman" w:cs="Times New Roman"/>
          <w:sz w:val="24"/>
          <w:szCs w:val="24"/>
        </w:rPr>
        <w:t xml:space="preserve"> from </w:t>
      </w:r>
      <w:r>
        <w:rPr>
          <w:rFonts w:ascii="Times New Roman" w:eastAsia="Times New Roman" w:hAnsi="Times New Roman" w:cs="Times New Roman"/>
          <w:noProof/>
          <w:sz w:val="24"/>
          <w:szCs w:val="24"/>
        </w:rPr>
        <w:drawing>
          <wp:inline distT="0" distB="0" distL="0" distR="0">
            <wp:extent cx="1092200" cy="190500"/>
            <wp:effectExtent l="19050" t="0" r="0" b="0"/>
            <wp:docPr id="33" name="Picture 33" descr="\{0, \ldots, 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0, \ldots, q-1\}"/>
                    <pic:cNvPicPr>
                      <a:picLocks noChangeAspect="1" noChangeArrowheads="1"/>
                    </pic:cNvPicPr>
                  </pic:nvPicPr>
                  <pic:blipFill>
                    <a:blip r:embed="rId35" cstate="print"/>
                    <a:srcRect/>
                    <a:stretch>
                      <a:fillRect/>
                    </a:stretch>
                  </pic:blipFill>
                  <pic:spPr bwMode="auto">
                    <a:xfrm>
                      <a:off x="0" y="0"/>
                      <a:ext cx="1092200" cy="19050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 </w:t>
      </w:r>
    </w:p>
    <w:p w:rsidR="00BB2243" w:rsidRPr="00BB2243" w:rsidRDefault="00BB2243" w:rsidP="00BB2243">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Alice computes </w:t>
      </w:r>
      <w:r>
        <w:rPr>
          <w:rFonts w:ascii="Times New Roman" w:eastAsia="Times New Roman" w:hAnsi="Times New Roman" w:cs="Times New Roman"/>
          <w:noProof/>
          <w:sz w:val="24"/>
          <w:szCs w:val="24"/>
        </w:rPr>
        <w:drawing>
          <wp:inline distT="0" distB="0" distL="0" distR="0">
            <wp:extent cx="2324100" cy="203200"/>
            <wp:effectExtent l="19050" t="0" r="0" b="0"/>
            <wp:docPr id="34" name="Picture 34" descr="c = {g}_{1}^{x_1} g_{2}^{x_2}, d = {g}_{1}^{y_1} g_{2}^{y_2}, h = {g}_{1}^{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 = {g}_{1}^{x_1} g_{2}^{x_2}, d = {g}_{1}^{y_1} g_{2}^{y_2}, h = {g}_{1}^{z}"/>
                    <pic:cNvPicPr>
                      <a:picLocks noChangeAspect="1" noChangeArrowheads="1"/>
                    </pic:cNvPicPr>
                  </pic:nvPicPr>
                  <pic:blipFill>
                    <a:blip r:embed="rId36" cstate="print"/>
                    <a:srcRect/>
                    <a:stretch>
                      <a:fillRect/>
                    </a:stretch>
                  </pic:blipFill>
                  <pic:spPr bwMode="auto">
                    <a:xfrm>
                      <a:off x="0" y="0"/>
                      <a:ext cx="2324100" cy="20320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 </w:t>
      </w:r>
    </w:p>
    <w:p w:rsidR="00BB2243" w:rsidRPr="00BB2243" w:rsidRDefault="00BB2243" w:rsidP="00BB2243">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Alice publishes </w:t>
      </w:r>
      <w:r w:rsidRPr="00BB2243">
        <w:rPr>
          <w:rFonts w:ascii="Times New Roman" w:eastAsia="Times New Roman" w:hAnsi="Times New Roman" w:cs="Times New Roman"/>
          <w:sz w:val="30"/>
        </w:rPr>
        <w:t>(</w:t>
      </w:r>
      <w:proofErr w:type="spellStart"/>
      <w:r w:rsidRPr="00BB2243">
        <w:rPr>
          <w:rFonts w:ascii="Times New Roman" w:eastAsia="Times New Roman" w:hAnsi="Times New Roman" w:cs="Times New Roman"/>
          <w:i/>
          <w:iCs/>
          <w:sz w:val="30"/>
        </w:rPr>
        <w:t>c</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d</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h</w:t>
      </w:r>
      <w:proofErr w:type="spellEnd"/>
      <w:r w:rsidRPr="00BB2243">
        <w:rPr>
          <w:rFonts w:ascii="Times New Roman" w:eastAsia="Times New Roman" w:hAnsi="Times New Roman" w:cs="Times New Roman"/>
          <w:sz w:val="30"/>
        </w:rPr>
        <w:t>)</w:t>
      </w:r>
      <w:r w:rsidRPr="00BB2243">
        <w:rPr>
          <w:rFonts w:ascii="Times New Roman" w:eastAsia="Times New Roman" w:hAnsi="Times New Roman" w:cs="Times New Roman"/>
          <w:sz w:val="24"/>
          <w:szCs w:val="24"/>
        </w:rPr>
        <w:t xml:space="preserve">, along with the description of </w:t>
      </w:r>
      <w:r w:rsidRPr="00BB2243">
        <w:rPr>
          <w:rFonts w:ascii="Times New Roman" w:eastAsia="Times New Roman" w:hAnsi="Times New Roman" w:cs="Times New Roman"/>
          <w:i/>
          <w:iCs/>
          <w:sz w:val="30"/>
        </w:rPr>
        <w:t>G</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q</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g</w:t>
      </w:r>
      <w:r w:rsidRPr="00BB2243">
        <w:rPr>
          <w:rFonts w:ascii="Times New Roman" w:eastAsia="Times New Roman" w:hAnsi="Times New Roman" w:cs="Times New Roman"/>
          <w:sz w:val="30"/>
          <w:vertAlign w:val="subscript"/>
        </w:rPr>
        <w:t>1</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g</w:t>
      </w:r>
      <w:r w:rsidRPr="00BB2243">
        <w:rPr>
          <w:rFonts w:ascii="Times New Roman" w:eastAsia="Times New Roman" w:hAnsi="Times New Roman" w:cs="Times New Roman"/>
          <w:sz w:val="30"/>
          <w:vertAlign w:val="subscript"/>
        </w:rPr>
        <w:t>2</w:t>
      </w:r>
      <w:r w:rsidRPr="00BB2243">
        <w:rPr>
          <w:rFonts w:ascii="Times New Roman" w:eastAsia="Times New Roman" w:hAnsi="Times New Roman" w:cs="Times New Roman"/>
          <w:sz w:val="24"/>
          <w:szCs w:val="24"/>
        </w:rPr>
        <w:t xml:space="preserve">, as her </w:t>
      </w:r>
      <w:hyperlink r:id="rId37" w:tooltip="Public key" w:history="1">
        <w:r w:rsidRPr="00BB2243">
          <w:rPr>
            <w:rFonts w:ascii="Times New Roman" w:eastAsia="Times New Roman" w:hAnsi="Times New Roman" w:cs="Times New Roman"/>
            <w:color w:val="0000FF"/>
            <w:sz w:val="24"/>
            <w:szCs w:val="24"/>
            <w:u w:val="single"/>
          </w:rPr>
          <w:t>public key</w:t>
        </w:r>
      </w:hyperlink>
      <w:r w:rsidRPr="00BB2243">
        <w:rPr>
          <w:rFonts w:ascii="Times New Roman" w:eastAsia="Times New Roman" w:hAnsi="Times New Roman" w:cs="Times New Roman"/>
          <w:sz w:val="24"/>
          <w:szCs w:val="24"/>
        </w:rPr>
        <w:t xml:space="preserve">. Alice retains </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x</w:t>
      </w:r>
      <w:r w:rsidRPr="00BB2243">
        <w:rPr>
          <w:rFonts w:ascii="Times New Roman" w:eastAsia="Times New Roman" w:hAnsi="Times New Roman" w:cs="Times New Roman"/>
          <w:sz w:val="30"/>
          <w:vertAlign w:val="subscript"/>
        </w:rPr>
        <w:t>1</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x</w:t>
      </w:r>
      <w:r w:rsidRPr="00BB2243">
        <w:rPr>
          <w:rFonts w:ascii="Times New Roman" w:eastAsia="Times New Roman" w:hAnsi="Times New Roman" w:cs="Times New Roman"/>
          <w:sz w:val="30"/>
          <w:vertAlign w:val="subscript"/>
        </w:rPr>
        <w:t>2</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y</w:t>
      </w:r>
      <w:r w:rsidRPr="00BB2243">
        <w:rPr>
          <w:rFonts w:ascii="Times New Roman" w:eastAsia="Times New Roman" w:hAnsi="Times New Roman" w:cs="Times New Roman"/>
          <w:sz w:val="30"/>
          <w:vertAlign w:val="subscript"/>
        </w:rPr>
        <w:t>1</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y</w:t>
      </w:r>
      <w:r w:rsidRPr="00BB2243">
        <w:rPr>
          <w:rFonts w:ascii="Times New Roman" w:eastAsia="Times New Roman" w:hAnsi="Times New Roman" w:cs="Times New Roman"/>
          <w:sz w:val="30"/>
          <w:vertAlign w:val="subscript"/>
        </w:rPr>
        <w:t>2</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z</w:t>
      </w:r>
      <w:r w:rsidRPr="00BB2243">
        <w:rPr>
          <w:rFonts w:ascii="Times New Roman" w:eastAsia="Times New Roman" w:hAnsi="Times New Roman" w:cs="Times New Roman"/>
          <w:sz w:val="30"/>
        </w:rPr>
        <w:t>)</w:t>
      </w:r>
      <w:r w:rsidRPr="00BB2243">
        <w:rPr>
          <w:rFonts w:ascii="Times New Roman" w:eastAsia="Times New Roman" w:hAnsi="Times New Roman" w:cs="Times New Roman"/>
          <w:sz w:val="24"/>
          <w:szCs w:val="24"/>
        </w:rPr>
        <w:t xml:space="preserve"> as her </w:t>
      </w:r>
      <w:hyperlink r:id="rId38" w:tooltip="Secret key" w:history="1">
        <w:r w:rsidRPr="00BB2243">
          <w:rPr>
            <w:rFonts w:ascii="Times New Roman" w:eastAsia="Times New Roman" w:hAnsi="Times New Roman" w:cs="Times New Roman"/>
            <w:color w:val="0000FF"/>
            <w:sz w:val="24"/>
            <w:szCs w:val="24"/>
            <w:u w:val="single"/>
          </w:rPr>
          <w:t>secret key</w:t>
        </w:r>
      </w:hyperlink>
      <w:r w:rsidRPr="00BB2243">
        <w:rPr>
          <w:rFonts w:ascii="Times New Roman" w:eastAsia="Times New Roman" w:hAnsi="Times New Roman" w:cs="Times New Roman"/>
          <w:sz w:val="24"/>
          <w:szCs w:val="24"/>
        </w:rPr>
        <w:t xml:space="preserve">. The group can be shared between users of the system. </w:t>
      </w:r>
    </w:p>
    <w:p w:rsidR="00BB2243" w:rsidRPr="00BB2243" w:rsidRDefault="00BB2243" w:rsidP="00BB2243">
      <w:p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The encryption algorithm works as follows: to encrypt a message </w:t>
      </w:r>
      <w:r w:rsidRPr="00BB2243">
        <w:rPr>
          <w:rFonts w:ascii="Times New Roman" w:eastAsia="Times New Roman" w:hAnsi="Times New Roman" w:cs="Times New Roman"/>
          <w:i/>
          <w:iCs/>
          <w:sz w:val="30"/>
        </w:rPr>
        <w:t>m</w:t>
      </w:r>
      <w:r w:rsidRPr="00BB2243">
        <w:rPr>
          <w:rFonts w:ascii="Times New Roman" w:eastAsia="Times New Roman" w:hAnsi="Times New Roman" w:cs="Times New Roman"/>
          <w:sz w:val="24"/>
          <w:szCs w:val="24"/>
        </w:rPr>
        <w:t xml:space="preserve"> to Alice under her public key </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G</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q</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g</w:t>
      </w:r>
      <w:r w:rsidRPr="00BB2243">
        <w:rPr>
          <w:rFonts w:ascii="Times New Roman" w:eastAsia="Times New Roman" w:hAnsi="Times New Roman" w:cs="Times New Roman"/>
          <w:sz w:val="30"/>
          <w:vertAlign w:val="subscript"/>
        </w:rPr>
        <w:t>1</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g</w:t>
      </w:r>
      <w:r w:rsidRPr="00BB2243">
        <w:rPr>
          <w:rFonts w:ascii="Times New Roman" w:eastAsia="Times New Roman" w:hAnsi="Times New Roman" w:cs="Times New Roman"/>
          <w:sz w:val="30"/>
          <w:vertAlign w:val="subscript"/>
        </w:rPr>
        <w:t>2</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c</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d</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h</w:t>
      </w:r>
      <w:r w:rsidRPr="00BB2243">
        <w:rPr>
          <w:rFonts w:ascii="Times New Roman" w:eastAsia="Times New Roman" w:hAnsi="Times New Roman" w:cs="Times New Roman"/>
          <w:sz w:val="30"/>
        </w:rPr>
        <w:t>)</w:t>
      </w:r>
      <w:r w:rsidRPr="00BB2243">
        <w:rPr>
          <w:rFonts w:ascii="Times New Roman" w:eastAsia="Times New Roman" w:hAnsi="Times New Roman" w:cs="Times New Roman"/>
          <w:sz w:val="24"/>
          <w:szCs w:val="24"/>
        </w:rPr>
        <w:t>,</w:t>
      </w:r>
    </w:p>
    <w:p w:rsidR="00BB2243" w:rsidRPr="00BB2243" w:rsidRDefault="00BB2243" w:rsidP="00BB2243">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Bob converts </w:t>
      </w:r>
      <w:r w:rsidRPr="00BB2243">
        <w:rPr>
          <w:rFonts w:ascii="Times New Roman" w:eastAsia="Times New Roman" w:hAnsi="Times New Roman" w:cs="Times New Roman"/>
          <w:i/>
          <w:iCs/>
          <w:sz w:val="30"/>
        </w:rPr>
        <w:t>m</w:t>
      </w:r>
      <w:r w:rsidRPr="00BB2243">
        <w:rPr>
          <w:rFonts w:ascii="Times New Roman" w:eastAsia="Times New Roman" w:hAnsi="Times New Roman" w:cs="Times New Roman"/>
          <w:sz w:val="24"/>
          <w:szCs w:val="24"/>
        </w:rPr>
        <w:t xml:space="preserve"> into an element of </w:t>
      </w:r>
      <w:r w:rsidRPr="00BB2243">
        <w:rPr>
          <w:rFonts w:ascii="Times New Roman" w:eastAsia="Times New Roman" w:hAnsi="Times New Roman" w:cs="Times New Roman"/>
          <w:i/>
          <w:iCs/>
          <w:sz w:val="30"/>
        </w:rPr>
        <w:t>G</w:t>
      </w:r>
      <w:r w:rsidRPr="00BB2243">
        <w:rPr>
          <w:rFonts w:ascii="Times New Roman" w:eastAsia="Times New Roman" w:hAnsi="Times New Roman" w:cs="Times New Roman"/>
          <w:sz w:val="24"/>
          <w:szCs w:val="24"/>
        </w:rPr>
        <w:t xml:space="preserve">. </w:t>
      </w:r>
    </w:p>
    <w:p w:rsidR="00BB2243" w:rsidRPr="00BB2243" w:rsidRDefault="00BB2243" w:rsidP="00BB2243">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Bob chooses a random </w:t>
      </w:r>
      <w:r w:rsidRPr="00BB2243">
        <w:rPr>
          <w:rFonts w:ascii="Times New Roman" w:eastAsia="Times New Roman" w:hAnsi="Times New Roman" w:cs="Times New Roman"/>
          <w:i/>
          <w:iCs/>
          <w:sz w:val="30"/>
        </w:rPr>
        <w:t>k</w:t>
      </w:r>
      <w:r w:rsidRPr="00BB2243">
        <w:rPr>
          <w:rFonts w:ascii="Times New Roman" w:eastAsia="Times New Roman" w:hAnsi="Times New Roman" w:cs="Times New Roman"/>
          <w:sz w:val="24"/>
          <w:szCs w:val="24"/>
        </w:rPr>
        <w:t xml:space="preserve"> from </w:t>
      </w:r>
      <w:r>
        <w:rPr>
          <w:rFonts w:ascii="Times New Roman" w:eastAsia="Times New Roman" w:hAnsi="Times New Roman" w:cs="Times New Roman"/>
          <w:noProof/>
          <w:sz w:val="24"/>
          <w:szCs w:val="24"/>
        </w:rPr>
        <w:drawing>
          <wp:inline distT="0" distB="0" distL="0" distR="0">
            <wp:extent cx="1092200" cy="190500"/>
            <wp:effectExtent l="19050" t="0" r="0" b="0"/>
            <wp:docPr id="35" name="Picture 35" descr="\{0, \ldots, 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0, \ldots, q-1\}"/>
                    <pic:cNvPicPr>
                      <a:picLocks noChangeAspect="1" noChangeArrowheads="1"/>
                    </pic:cNvPicPr>
                  </pic:nvPicPr>
                  <pic:blipFill>
                    <a:blip r:embed="rId35" cstate="print"/>
                    <a:srcRect/>
                    <a:stretch>
                      <a:fillRect/>
                    </a:stretch>
                  </pic:blipFill>
                  <pic:spPr bwMode="auto">
                    <a:xfrm>
                      <a:off x="0" y="0"/>
                      <a:ext cx="1092200" cy="19050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 then calculates: </w:t>
      </w:r>
    </w:p>
    <w:p w:rsidR="00BB2243" w:rsidRPr="00BB2243" w:rsidRDefault="00BB2243" w:rsidP="00BB2243">
      <w:pPr>
        <w:numPr>
          <w:ilvl w:val="1"/>
          <w:numId w:val="6"/>
        </w:num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89050" cy="228600"/>
            <wp:effectExtent l="19050" t="0" r="6350" b="0"/>
            <wp:docPr id="36" name="Picture 36" descr="u_1 = {g}_{1}^{k}, u_2 = {g}_{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_1 = {g}_{1}^{k}, u_2 = {g}_{2}^{k}"/>
                    <pic:cNvPicPr>
                      <a:picLocks noChangeAspect="1" noChangeArrowheads="1"/>
                    </pic:cNvPicPr>
                  </pic:nvPicPr>
                  <pic:blipFill>
                    <a:blip r:embed="rId39" cstate="print"/>
                    <a:srcRect/>
                    <a:stretch>
                      <a:fillRect/>
                    </a:stretch>
                  </pic:blipFill>
                  <pic:spPr bwMode="auto">
                    <a:xfrm>
                      <a:off x="0" y="0"/>
                      <a:ext cx="1289050" cy="228600"/>
                    </a:xfrm>
                    <a:prstGeom prst="rect">
                      <a:avLst/>
                    </a:prstGeom>
                    <a:noFill/>
                    <a:ln w="9525">
                      <a:noFill/>
                      <a:miter lim="800000"/>
                      <a:headEnd/>
                      <a:tailEnd/>
                    </a:ln>
                  </pic:spPr>
                </pic:pic>
              </a:graphicData>
            </a:graphic>
          </wp:inline>
        </w:drawing>
      </w:r>
    </w:p>
    <w:p w:rsidR="00BB2243" w:rsidRPr="00BB2243" w:rsidRDefault="00BB2243" w:rsidP="00BB2243">
      <w:pPr>
        <w:numPr>
          <w:ilvl w:val="1"/>
          <w:numId w:val="6"/>
        </w:num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79450" cy="190500"/>
            <wp:effectExtent l="19050" t="0" r="6350" b="0"/>
            <wp:docPr id="37" name="Picture 37" descr="e = h^k 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 = h^k m \,"/>
                    <pic:cNvPicPr>
                      <a:picLocks noChangeAspect="1" noChangeArrowheads="1"/>
                    </pic:cNvPicPr>
                  </pic:nvPicPr>
                  <pic:blipFill>
                    <a:blip r:embed="rId40" cstate="print"/>
                    <a:srcRect/>
                    <a:stretch>
                      <a:fillRect/>
                    </a:stretch>
                  </pic:blipFill>
                  <pic:spPr bwMode="auto">
                    <a:xfrm>
                      <a:off x="0" y="0"/>
                      <a:ext cx="679450" cy="190500"/>
                    </a:xfrm>
                    <a:prstGeom prst="rect">
                      <a:avLst/>
                    </a:prstGeom>
                    <a:noFill/>
                    <a:ln w="9525">
                      <a:noFill/>
                      <a:miter lim="800000"/>
                      <a:headEnd/>
                      <a:tailEnd/>
                    </a:ln>
                  </pic:spPr>
                </pic:pic>
              </a:graphicData>
            </a:graphic>
          </wp:inline>
        </w:drawing>
      </w:r>
    </w:p>
    <w:p w:rsidR="00BB2243" w:rsidRPr="00BB2243" w:rsidRDefault="00BB2243" w:rsidP="00BB2243">
      <w:pPr>
        <w:numPr>
          <w:ilvl w:val="1"/>
          <w:numId w:val="6"/>
        </w:num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76350" cy="190500"/>
            <wp:effectExtent l="19050" t="0" r="0" b="0"/>
            <wp:docPr id="38" name="Picture 38" descr="\alpha = H(u_1, u_2,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lpha = H(u_1, u_2, e) \,"/>
                    <pic:cNvPicPr>
                      <a:picLocks noChangeAspect="1" noChangeArrowheads="1"/>
                    </pic:cNvPicPr>
                  </pic:nvPicPr>
                  <pic:blipFill>
                    <a:blip r:embed="rId41" cstate="print"/>
                    <a:srcRect/>
                    <a:stretch>
                      <a:fillRect/>
                    </a:stretch>
                  </pic:blipFill>
                  <pic:spPr bwMode="auto">
                    <a:xfrm>
                      <a:off x="0" y="0"/>
                      <a:ext cx="1276350" cy="19050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 where H() is a collision-resistant </w:t>
      </w:r>
      <w:hyperlink r:id="rId42" w:tooltip="Cryptographic hash function" w:history="1">
        <w:r w:rsidRPr="00BB2243">
          <w:rPr>
            <w:rFonts w:ascii="Times New Roman" w:eastAsia="Times New Roman" w:hAnsi="Times New Roman" w:cs="Times New Roman"/>
            <w:color w:val="0000FF"/>
            <w:sz w:val="24"/>
            <w:szCs w:val="24"/>
            <w:u w:val="single"/>
          </w:rPr>
          <w:t>cryptographic hash function</w:t>
        </w:r>
      </w:hyperlink>
      <w:r w:rsidRPr="00BB2243">
        <w:rPr>
          <w:rFonts w:ascii="Times New Roman" w:eastAsia="Times New Roman" w:hAnsi="Times New Roman" w:cs="Times New Roman"/>
          <w:sz w:val="24"/>
          <w:szCs w:val="24"/>
        </w:rPr>
        <w:t xml:space="preserve">. </w:t>
      </w:r>
    </w:p>
    <w:p w:rsidR="00BB2243" w:rsidRPr="00BB2243" w:rsidRDefault="00BB2243" w:rsidP="00BB2243">
      <w:pPr>
        <w:numPr>
          <w:ilvl w:val="1"/>
          <w:numId w:val="6"/>
        </w:num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8350" cy="190500"/>
            <wp:effectExtent l="19050" t="0" r="0" b="0"/>
            <wp:docPr id="39" name="Picture 39" descr="v = c^k d^{k\alph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 = c^k d^{k\alpha} \,"/>
                    <pic:cNvPicPr>
                      <a:picLocks noChangeAspect="1" noChangeArrowheads="1"/>
                    </pic:cNvPicPr>
                  </pic:nvPicPr>
                  <pic:blipFill>
                    <a:blip r:embed="rId43" cstate="print"/>
                    <a:srcRect/>
                    <a:stretch>
                      <a:fillRect/>
                    </a:stretch>
                  </pic:blipFill>
                  <pic:spPr bwMode="auto">
                    <a:xfrm>
                      <a:off x="0" y="0"/>
                      <a:ext cx="768350" cy="190500"/>
                    </a:xfrm>
                    <a:prstGeom prst="rect">
                      <a:avLst/>
                    </a:prstGeom>
                    <a:noFill/>
                    <a:ln w="9525">
                      <a:noFill/>
                      <a:miter lim="800000"/>
                      <a:headEnd/>
                      <a:tailEnd/>
                    </a:ln>
                  </pic:spPr>
                </pic:pic>
              </a:graphicData>
            </a:graphic>
          </wp:inline>
        </w:drawing>
      </w:r>
    </w:p>
    <w:p w:rsidR="00BB2243" w:rsidRPr="00BB2243" w:rsidRDefault="00BB2243" w:rsidP="00BB2243">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Bob sends the </w:t>
      </w:r>
      <w:proofErr w:type="spellStart"/>
      <w:r w:rsidRPr="00BB2243">
        <w:rPr>
          <w:rFonts w:ascii="Times New Roman" w:eastAsia="Times New Roman" w:hAnsi="Times New Roman" w:cs="Times New Roman"/>
          <w:sz w:val="24"/>
          <w:szCs w:val="24"/>
        </w:rPr>
        <w:t>ciphertext</w:t>
      </w:r>
      <w:proofErr w:type="spellEnd"/>
      <w:r w:rsidRPr="00BB2243">
        <w:rPr>
          <w:rFonts w:ascii="Times New Roman" w:eastAsia="Times New Roman" w:hAnsi="Times New Roman" w:cs="Times New Roman"/>
          <w:sz w:val="24"/>
          <w:szCs w:val="24"/>
        </w:rPr>
        <w:t xml:space="preserve"> </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u</w:t>
      </w:r>
      <w:r w:rsidRPr="00BB2243">
        <w:rPr>
          <w:rFonts w:ascii="Times New Roman" w:eastAsia="Times New Roman" w:hAnsi="Times New Roman" w:cs="Times New Roman"/>
          <w:sz w:val="30"/>
          <w:vertAlign w:val="subscript"/>
        </w:rPr>
        <w:t>1</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u</w:t>
      </w:r>
      <w:r w:rsidRPr="00BB2243">
        <w:rPr>
          <w:rFonts w:ascii="Times New Roman" w:eastAsia="Times New Roman" w:hAnsi="Times New Roman" w:cs="Times New Roman"/>
          <w:sz w:val="30"/>
          <w:vertAlign w:val="subscript"/>
        </w:rPr>
        <w:t>2</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e</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v</w:t>
      </w:r>
      <w:r w:rsidRPr="00BB2243">
        <w:rPr>
          <w:rFonts w:ascii="Times New Roman" w:eastAsia="Times New Roman" w:hAnsi="Times New Roman" w:cs="Times New Roman"/>
          <w:sz w:val="30"/>
        </w:rPr>
        <w:t>)</w:t>
      </w:r>
      <w:r w:rsidRPr="00BB2243">
        <w:rPr>
          <w:rFonts w:ascii="Times New Roman" w:eastAsia="Times New Roman" w:hAnsi="Times New Roman" w:cs="Times New Roman"/>
          <w:sz w:val="24"/>
          <w:szCs w:val="24"/>
        </w:rPr>
        <w:t xml:space="preserve"> to Alice. </w:t>
      </w:r>
    </w:p>
    <w:p w:rsidR="00BB2243" w:rsidRPr="00BB2243" w:rsidRDefault="00BB2243" w:rsidP="00BB2243">
      <w:p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The decryption algorithm works as follows: to decrypt a </w:t>
      </w:r>
      <w:proofErr w:type="spellStart"/>
      <w:r w:rsidRPr="00BB2243">
        <w:rPr>
          <w:rFonts w:ascii="Times New Roman" w:eastAsia="Times New Roman" w:hAnsi="Times New Roman" w:cs="Times New Roman"/>
          <w:sz w:val="24"/>
          <w:szCs w:val="24"/>
        </w:rPr>
        <w:t>ciphertext</w:t>
      </w:r>
      <w:proofErr w:type="spellEnd"/>
      <w:r w:rsidRPr="00BB2243">
        <w:rPr>
          <w:rFonts w:ascii="Times New Roman" w:eastAsia="Times New Roman" w:hAnsi="Times New Roman" w:cs="Times New Roman"/>
          <w:sz w:val="24"/>
          <w:szCs w:val="24"/>
        </w:rPr>
        <w:t xml:space="preserve"> </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u</w:t>
      </w:r>
      <w:r w:rsidRPr="00BB2243">
        <w:rPr>
          <w:rFonts w:ascii="Times New Roman" w:eastAsia="Times New Roman" w:hAnsi="Times New Roman" w:cs="Times New Roman"/>
          <w:sz w:val="30"/>
          <w:vertAlign w:val="subscript"/>
        </w:rPr>
        <w:t>1</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u</w:t>
      </w:r>
      <w:r w:rsidRPr="00BB2243">
        <w:rPr>
          <w:rFonts w:ascii="Times New Roman" w:eastAsia="Times New Roman" w:hAnsi="Times New Roman" w:cs="Times New Roman"/>
          <w:sz w:val="30"/>
          <w:vertAlign w:val="subscript"/>
        </w:rPr>
        <w:t>2</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e</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v</w:t>
      </w:r>
      <w:r w:rsidRPr="00BB2243">
        <w:rPr>
          <w:rFonts w:ascii="Times New Roman" w:eastAsia="Times New Roman" w:hAnsi="Times New Roman" w:cs="Times New Roman"/>
          <w:sz w:val="30"/>
        </w:rPr>
        <w:t>)</w:t>
      </w:r>
      <w:r w:rsidRPr="00BB2243">
        <w:rPr>
          <w:rFonts w:ascii="Times New Roman" w:eastAsia="Times New Roman" w:hAnsi="Times New Roman" w:cs="Times New Roman"/>
          <w:sz w:val="24"/>
          <w:szCs w:val="24"/>
        </w:rPr>
        <w:t xml:space="preserve"> with Alice's secret key </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x</w:t>
      </w:r>
      <w:r w:rsidRPr="00BB2243">
        <w:rPr>
          <w:rFonts w:ascii="Times New Roman" w:eastAsia="Times New Roman" w:hAnsi="Times New Roman" w:cs="Times New Roman"/>
          <w:sz w:val="30"/>
          <w:vertAlign w:val="subscript"/>
        </w:rPr>
        <w:t>1</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x</w:t>
      </w:r>
      <w:r w:rsidRPr="00BB2243">
        <w:rPr>
          <w:rFonts w:ascii="Times New Roman" w:eastAsia="Times New Roman" w:hAnsi="Times New Roman" w:cs="Times New Roman"/>
          <w:sz w:val="30"/>
          <w:vertAlign w:val="subscript"/>
        </w:rPr>
        <w:t>2</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y</w:t>
      </w:r>
      <w:r w:rsidRPr="00BB2243">
        <w:rPr>
          <w:rFonts w:ascii="Times New Roman" w:eastAsia="Times New Roman" w:hAnsi="Times New Roman" w:cs="Times New Roman"/>
          <w:sz w:val="30"/>
          <w:vertAlign w:val="subscript"/>
        </w:rPr>
        <w:t>1</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y</w:t>
      </w:r>
      <w:r w:rsidRPr="00BB2243">
        <w:rPr>
          <w:rFonts w:ascii="Times New Roman" w:eastAsia="Times New Roman" w:hAnsi="Times New Roman" w:cs="Times New Roman"/>
          <w:sz w:val="30"/>
          <w:vertAlign w:val="subscript"/>
        </w:rPr>
        <w:t>2</w:t>
      </w:r>
      <w:r w:rsidRPr="00BB2243">
        <w:rPr>
          <w:rFonts w:ascii="Times New Roman" w:eastAsia="Times New Roman" w:hAnsi="Times New Roman" w:cs="Times New Roman"/>
          <w:sz w:val="30"/>
        </w:rPr>
        <w:t>,</w:t>
      </w:r>
      <w:r w:rsidRPr="00BB2243">
        <w:rPr>
          <w:rFonts w:ascii="Times New Roman" w:eastAsia="Times New Roman" w:hAnsi="Times New Roman" w:cs="Times New Roman"/>
          <w:i/>
          <w:iCs/>
          <w:sz w:val="30"/>
        </w:rPr>
        <w:t>z</w:t>
      </w:r>
      <w:r w:rsidRPr="00BB2243">
        <w:rPr>
          <w:rFonts w:ascii="Times New Roman" w:eastAsia="Times New Roman" w:hAnsi="Times New Roman" w:cs="Times New Roman"/>
          <w:sz w:val="30"/>
        </w:rPr>
        <w:t>)</w:t>
      </w:r>
      <w:r w:rsidRPr="00BB2243">
        <w:rPr>
          <w:rFonts w:ascii="Times New Roman" w:eastAsia="Times New Roman" w:hAnsi="Times New Roman" w:cs="Times New Roman"/>
          <w:sz w:val="24"/>
          <w:szCs w:val="24"/>
        </w:rPr>
        <w:t>,</w:t>
      </w:r>
    </w:p>
    <w:p w:rsidR="00BB2243" w:rsidRPr="00BB2243" w:rsidRDefault="00BB2243" w:rsidP="00BB2243">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Alice computes </w:t>
      </w:r>
      <w:r>
        <w:rPr>
          <w:rFonts w:ascii="Times New Roman" w:eastAsia="Times New Roman" w:hAnsi="Times New Roman" w:cs="Times New Roman"/>
          <w:noProof/>
          <w:sz w:val="24"/>
          <w:szCs w:val="24"/>
        </w:rPr>
        <w:drawing>
          <wp:inline distT="0" distB="0" distL="0" distR="0">
            <wp:extent cx="1276350" cy="190500"/>
            <wp:effectExtent l="19050" t="0" r="0" b="0"/>
            <wp:docPr id="40" name="Picture 40" descr="\alpha = H(u_1, u_2,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lpha = H(u_1, u_2, e) \,"/>
                    <pic:cNvPicPr>
                      <a:picLocks noChangeAspect="1" noChangeArrowheads="1"/>
                    </pic:cNvPicPr>
                  </pic:nvPicPr>
                  <pic:blipFill>
                    <a:blip r:embed="rId41" cstate="print"/>
                    <a:srcRect/>
                    <a:stretch>
                      <a:fillRect/>
                    </a:stretch>
                  </pic:blipFill>
                  <pic:spPr bwMode="auto">
                    <a:xfrm>
                      <a:off x="0" y="0"/>
                      <a:ext cx="1276350" cy="19050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and verifies that </w:t>
      </w:r>
      <w:r>
        <w:rPr>
          <w:rFonts w:ascii="Times New Roman" w:eastAsia="Times New Roman" w:hAnsi="Times New Roman" w:cs="Times New Roman"/>
          <w:noProof/>
          <w:sz w:val="24"/>
          <w:szCs w:val="24"/>
        </w:rPr>
        <w:drawing>
          <wp:inline distT="0" distB="0" distL="0" distR="0">
            <wp:extent cx="1581150" cy="203200"/>
            <wp:effectExtent l="19050" t="0" r="0" b="0"/>
            <wp:docPr id="41" name="Picture 41" descr="{u}_{1}^{x_1} u_{2}^{x_2} ({u}_{1}^{y_1} u_{2}^{y_2})^{\alpha} = 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_{1}^{x_1} u_{2}^{x_2} ({u}_{1}^{y_1} u_{2}^{y_2})^{\alpha} = v \,"/>
                    <pic:cNvPicPr>
                      <a:picLocks noChangeAspect="1" noChangeArrowheads="1"/>
                    </pic:cNvPicPr>
                  </pic:nvPicPr>
                  <pic:blipFill>
                    <a:blip r:embed="rId44" cstate="print"/>
                    <a:srcRect/>
                    <a:stretch>
                      <a:fillRect/>
                    </a:stretch>
                  </pic:blipFill>
                  <pic:spPr bwMode="auto">
                    <a:xfrm>
                      <a:off x="0" y="0"/>
                      <a:ext cx="1581150" cy="20320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 If this test fails, further decryption is aborted and the output is rejected. </w:t>
      </w:r>
    </w:p>
    <w:p w:rsidR="00BB2243" w:rsidRPr="00BB2243" w:rsidRDefault="00BB2243" w:rsidP="00BB2243">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Otherwise, Alice computes the plaintext as </w:t>
      </w:r>
      <w:r>
        <w:rPr>
          <w:rFonts w:ascii="Times New Roman" w:eastAsia="Times New Roman" w:hAnsi="Times New Roman" w:cs="Times New Roman"/>
          <w:noProof/>
          <w:sz w:val="24"/>
          <w:szCs w:val="24"/>
        </w:rPr>
        <w:drawing>
          <wp:inline distT="0" distB="0" distL="0" distR="0">
            <wp:extent cx="895350" cy="190500"/>
            <wp:effectExtent l="19050" t="0" r="0" b="0"/>
            <wp:docPr id="42" name="Picture 42" descr="m = e / ({u}_{1}^{z})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 = e / ({u}_{1}^{z}) \,"/>
                    <pic:cNvPicPr>
                      <a:picLocks noChangeAspect="1" noChangeArrowheads="1"/>
                    </pic:cNvPicPr>
                  </pic:nvPicPr>
                  <pic:blipFill>
                    <a:blip r:embed="rId45" cstate="print"/>
                    <a:srcRect/>
                    <a:stretch>
                      <a:fillRect/>
                    </a:stretch>
                  </pic:blipFill>
                  <pic:spPr bwMode="auto">
                    <a:xfrm>
                      <a:off x="0" y="0"/>
                      <a:ext cx="895350" cy="19050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 </w:t>
      </w:r>
    </w:p>
    <w:p w:rsidR="00BB2243" w:rsidRPr="00BB2243" w:rsidRDefault="00BB2243" w:rsidP="00BB2243">
      <w:pPr>
        <w:bidi w:val="0"/>
        <w:spacing w:before="100" w:beforeAutospacing="1" w:after="100" w:afterAutospacing="1" w:line="240" w:lineRule="auto"/>
        <w:rPr>
          <w:rFonts w:ascii="Times New Roman" w:eastAsia="Times New Roman" w:hAnsi="Times New Roman" w:cs="Times New Roman"/>
          <w:sz w:val="24"/>
          <w:szCs w:val="24"/>
        </w:rPr>
      </w:pPr>
      <w:r w:rsidRPr="00BB2243">
        <w:rPr>
          <w:rFonts w:ascii="Times New Roman" w:eastAsia="Times New Roman" w:hAnsi="Times New Roman" w:cs="Times New Roman"/>
          <w:sz w:val="24"/>
          <w:szCs w:val="24"/>
        </w:rPr>
        <w:t xml:space="preserve">The decryption stage correctly decrypts any properly-formed </w:t>
      </w:r>
      <w:proofErr w:type="spellStart"/>
      <w:r w:rsidRPr="00BB2243">
        <w:rPr>
          <w:rFonts w:ascii="Times New Roman" w:eastAsia="Times New Roman" w:hAnsi="Times New Roman" w:cs="Times New Roman"/>
          <w:sz w:val="24"/>
          <w:szCs w:val="24"/>
        </w:rPr>
        <w:t>ciphertext</w:t>
      </w:r>
      <w:proofErr w:type="spellEnd"/>
      <w:r w:rsidRPr="00BB2243">
        <w:rPr>
          <w:rFonts w:ascii="Times New Roman" w:eastAsia="Times New Roman" w:hAnsi="Times New Roman" w:cs="Times New Roman"/>
          <w:sz w:val="24"/>
          <w:szCs w:val="24"/>
        </w:rPr>
        <w:t>, since</w:t>
      </w:r>
    </w:p>
    <w:p w:rsidR="00BB2243" w:rsidRPr="00BB2243" w:rsidRDefault="00BB2243" w:rsidP="00BB2243">
      <w:pPr>
        <w:bidi w:val="0"/>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04900" cy="228600"/>
            <wp:effectExtent l="19050" t="0" r="0" b="0"/>
            <wp:docPr id="43" name="Picture 43" descr=" {u}_{1}^{z} = {g}_{1}^{k z} = h^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u}_{1}^{z} = {g}_{1}^{k z} = h^k \,"/>
                    <pic:cNvPicPr>
                      <a:picLocks noChangeAspect="1" noChangeArrowheads="1"/>
                    </pic:cNvPicPr>
                  </pic:nvPicPr>
                  <pic:blipFill>
                    <a:blip r:embed="rId46" cstate="print"/>
                    <a:srcRect/>
                    <a:stretch>
                      <a:fillRect/>
                    </a:stretch>
                  </pic:blipFill>
                  <pic:spPr bwMode="auto">
                    <a:xfrm>
                      <a:off x="0" y="0"/>
                      <a:ext cx="1104900" cy="228600"/>
                    </a:xfrm>
                    <a:prstGeom prst="rect">
                      <a:avLst/>
                    </a:prstGeom>
                    <a:noFill/>
                    <a:ln w="9525">
                      <a:noFill/>
                      <a:miter lim="800000"/>
                      <a:headEnd/>
                      <a:tailEnd/>
                    </a:ln>
                  </pic:spPr>
                </pic:pic>
              </a:graphicData>
            </a:graphic>
          </wp:inline>
        </w:drawing>
      </w:r>
      <w:r w:rsidRPr="00BB2243">
        <w:rPr>
          <w:rFonts w:ascii="Times New Roman" w:eastAsia="Times New Roman" w:hAnsi="Times New Roman" w:cs="Times New Roman"/>
          <w:sz w:val="24"/>
          <w:szCs w:val="24"/>
        </w:rPr>
        <w:t xml:space="preserve">, and </w:t>
      </w:r>
      <w:r>
        <w:rPr>
          <w:rFonts w:ascii="Times New Roman" w:eastAsia="Times New Roman" w:hAnsi="Times New Roman" w:cs="Times New Roman"/>
          <w:noProof/>
          <w:sz w:val="24"/>
          <w:szCs w:val="24"/>
        </w:rPr>
        <w:drawing>
          <wp:inline distT="0" distB="0" distL="0" distR="0">
            <wp:extent cx="819150" cy="222250"/>
            <wp:effectExtent l="19050" t="0" r="0" b="0"/>
            <wp:docPr id="44" name="Picture 44" descr="m = e / h^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 = e / h^k. \,"/>
                    <pic:cNvPicPr>
                      <a:picLocks noChangeAspect="1" noChangeArrowheads="1"/>
                    </pic:cNvPicPr>
                  </pic:nvPicPr>
                  <pic:blipFill>
                    <a:blip r:embed="rId47" cstate="print"/>
                    <a:srcRect/>
                    <a:stretch>
                      <a:fillRect/>
                    </a:stretch>
                  </pic:blipFill>
                  <pic:spPr bwMode="auto">
                    <a:xfrm>
                      <a:off x="0" y="0"/>
                      <a:ext cx="819150" cy="222250"/>
                    </a:xfrm>
                    <a:prstGeom prst="rect">
                      <a:avLst/>
                    </a:prstGeom>
                    <a:noFill/>
                    <a:ln w="9525">
                      <a:noFill/>
                      <a:miter lim="800000"/>
                      <a:headEnd/>
                      <a:tailEnd/>
                    </a:ln>
                  </pic:spPr>
                </pic:pic>
              </a:graphicData>
            </a:graphic>
          </wp:inline>
        </w:drawing>
      </w:r>
    </w:p>
    <w:p w:rsidR="00BB2243" w:rsidRDefault="00BB2243">
      <w:pPr>
        <w:rPr>
          <w:rtl/>
        </w:rPr>
      </w:pPr>
    </w:p>
    <w:p w:rsidR="00B31743" w:rsidRDefault="00B31743">
      <w:pPr>
        <w:rPr>
          <w:rtl/>
        </w:rPr>
      </w:pPr>
    </w:p>
    <w:p w:rsidR="00B31743" w:rsidRDefault="00B31743">
      <w:pPr>
        <w:rPr>
          <w:rtl/>
        </w:rPr>
      </w:pPr>
    </w:p>
    <w:p w:rsidR="00B31743" w:rsidRPr="00B31743" w:rsidRDefault="00B31743" w:rsidP="00B31743">
      <w:pPr>
        <w:pStyle w:val="Heading2"/>
        <w:bidi w:val="0"/>
        <w:rPr>
          <w:rStyle w:val="mw-headline"/>
          <w:color w:val="auto"/>
          <w:sz w:val="40"/>
          <w:szCs w:val="40"/>
        </w:rPr>
      </w:pPr>
      <w:r w:rsidRPr="00B31743">
        <w:rPr>
          <w:color w:val="auto"/>
          <w:sz w:val="40"/>
          <w:szCs w:val="40"/>
        </w:rPr>
        <w:t>Rabin cryptosystem</w:t>
      </w:r>
    </w:p>
    <w:p w:rsidR="00B31743" w:rsidRDefault="00B31743" w:rsidP="00B31743">
      <w:pPr>
        <w:pStyle w:val="Heading2"/>
        <w:bidi w:val="0"/>
      </w:pPr>
      <w:r>
        <w:rPr>
          <w:rStyle w:val="mw-headline"/>
        </w:rPr>
        <w:t>Key generation</w:t>
      </w:r>
    </w:p>
    <w:p w:rsidR="00B31743" w:rsidRDefault="00B31743" w:rsidP="00B31743">
      <w:pPr>
        <w:numPr>
          <w:ilvl w:val="0"/>
          <w:numId w:val="8"/>
        </w:numPr>
        <w:bidi w:val="0"/>
        <w:spacing w:before="100" w:beforeAutospacing="1" w:after="100" w:afterAutospacing="1" w:line="240" w:lineRule="auto"/>
      </w:pPr>
      <w:r>
        <w:t xml:space="preserve">Choose two large distinct primes </w:t>
      </w:r>
      <w:r>
        <w:rPr>
          <w:i/>
          <w:iCs/>
        </w:rPr>
        <w:t>p</w:t>
      </w:r>
      <w:r>
        <w:t xml:space="preserve"> and </w:t>
      </w:r>
      <w:r>
        <w:rPr>
          <w:i/>
          <w:iCs/>
        </w:rPr>
        <w:t>q</w:t>
      </w:r>
      <w:r>
        <w:t xml:space="preserve">. One may choose </w:t>
      </w:r>
      <w:r>
        <w:rPr>
          <w:noProof/>
        </w:rPr>
        <w:drawing>
          <wp:inline distT="0" distB="0" distL="0" distR="0">
            <wp:extent cx="1631950" cy="203200"/>
            <wp:effectExtent l="19050" t="0" r="6350" b="0"/>
            <wp:docPr id="57" name="Picture 57" descr="p \equiv q \equiv 3 \pmo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 \equiv q \equiv 3 \pmod{4}"/>
                    <pic:cNvPicPr>
                      <a:picLocks noChangeAspect="1" noChangeArrowheads="1"/>
                    </pic:cNvPicPr>
                  </pic:nvPicPr>
                  <pic:blipFill>
                    <a:blip r:embed="rId48" cstate="print"/>
                    <a:srcRect/>
                    <a:stretch>
                      <a:fillRect/>
                    </a:stretch>
                  </pic:blipFill>
                  <pic:spPr bwMode="auto">
                    <a:xfrm>
                      <a:off x="0" y="0"/>
                      <a:ext cx="1631950" cy="203200"/>
                    </a:xfrm>
                    <a:prstGeom prst="rect">
                      <a:avLst/>
                    </a:prstGeom>
                    <a:noFill/>
                    <a:ln w="9525">
                      <a:noFill/>
                      <a:miter lim="800000"/>
                      <a:headEnd/>
                      <a:tailEnd/>
                    </a:ln>
                  </pic:spPr>
                </pic:pic>
              </a:graphicData>
            </a:graphic>
          </wp:inline>
        </w:drawing>
      </w:r>
      <w:r>
        <w:t xml:space="preserve">to simplify the computation of square roots modulo </w:t>
      </w:r>
      <w:r>
        <w:rPr>
          <w:i/>
          <w:iCs/>
        </w:rPr>
        <w:t>p</w:t>
      </w:r>
      <w:r>
        <w:t xml:space="preserve"> and </w:t>
      </w:r>
      <w:r>
        <w:rPr>
          <w:i/>
          <w:iCs/>
        </w:rPr>
        <w:t>q</w:t>
      </w:r>
      <w:r>
        <w:t xml:space="preserve"> (see below). But the scheme works with any primes. </w:t>
      </w:r>
    </w:p>
    <w:p w:rsidR="00B31743" w:rsidRDefault="00B31743" w:rsidP="00B31743">
      <w:pPr>
        <w:numPr>
          <w:ilvl w:val="0"/>
          <w:numId w:val="8"/>
        </w:numPr>
        <w:bidi w:val="0"/>
        <w:spacing w:before="100" w:beforeAutospacing="1" w:after="100" w:afterAutospacing="1" w:line="240" w:lineRule="auto"/>
      </w:pPr>
      <w:r>
        <w:t xml:space="preserve">Let </w:t>
      </w:r>
      <w:r>
        <w:rPr>
          <w:noProof/>
        </w:rPr>
        <w:drawing>
          <wp:inline distT="0" distB="0" distL="0" distR="0">
            <wp:extent cx="679450" cy="120650"/>
            <wp:effectExtent l="19050" t="0" r="6350" b="0"/>
            <wp:docPr id="58" name="Picture 58" descr="n = p \cdot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 = p \cdot q"/>
                    <pic:cNvPicPr>
                      <a:picLocks noChangeAspect="1" noChangeArrowheads="1"/>
                    </pic:cNvPicPr>
                  </pic:nvPicPr>
                  <pic:blipFill>
                    <a:blip r:embed="rId49" cstate="print"/>
                    <a:srcRect/>
                    <a:stretch>
                      <a:fillRect/>
                    </a:stretch>
                  </pic:blipFill>
                  <pic:spPr bwMode="auto">
                    <a:xfrm>
                      <a:off x="0" y="0"/>
                      <a:ext cx="679450" cy="120650"/>
                    </a:xfrm>
                    <a:prstGeom prst="rect">
                      <a:avLst/>
                    </a:prstGeom>
                    <a:noFill/>
                    <a:ln w="9525">
                      <a:noFill/>
                      <a:miter lim="800000"/>
                      <a:headEnd/>
                      <a:tailEnd/>
                    </a:ln>
                  </pic:spPr>
                </pic:pic>
              </a:graphicData>
            </a:graphic>
          </wp:inline>
        </w:drawing>
      </w:r>
      <w:r>
        <w:t xml:space="preserve">. Then </w:t>
      </w:r>
      <w:r>
        <w:rPr>
          <w:i/>
          <w:iCs/>
        </w:rPr>
        <w:t>n</w:t>
      </w:r>
      <w:r>
        <w:t xml:space="preserve"> is the public key. The primes </w:t>
      </w:r>
      <w:r>
        <w:rPr>
          <w:i/>
          <w:iCs/>
        </w:rPr>
        <w:t>p</w:t>
      </w:r>
      <w:r>
        <w:t xml:space="preserve"> and </w:t>
      </w:r>
      <w:r>
        <w:rPr>
          <w:i/>
          <w:iCs/>
        </w:rPr>
        <w:t>q</w:t>
      </w:r>
      <w:r>
        <w:t xml:space="preserve"> are the private key. </w:t>
      </w:r>
    </w:p>
    <w:p w:rsidR="00B31743" w:rsidRDefault="00B31743" w:rsidP="00B31743">
      <w:pPr>
        <w:pStyle w:val="NormalWeb"/>
      </w:pPr>
      <w:r>
        <w:t xml:space="preserve">To encrypt a message only the public key </w:t>
      </w:r>
      <w:r>
        <w:rPr>
          <w:i/>
          <w:iCs/>
        </w:rPr>
        <w:t>n</w:t>
      </w:r>
      <w:r>
        <w:t xml:space="preserve"> is needed. To decrypt a </w:t>
      </w:r>
      <w:proofErr w:type="spellStart"/>
      <w:r>
        <w:t>ciphertext</w:t>
      </w:r>
      <w:proofErr w:type="spellEnd"/>
      <w:r>
        <w:t xml:space="preserve"> the factors </w:t>
      </w:r>
      <w:r>
        <w:rPr>
          <w:i/>
          <w:iCs/>
        </w:rPr>
        <w:t>p</w:t>
      </w:r>
      <w:r>
        <w:t xml:space="preserve"> and </w:t>
      </w:r>
      <w:r>
        <w:rPr>
          <w:i/>
          <w:iCs/>
        </w:rPr>
        <w:t>q</w:t>
      </w:r>
      <w:r>
        <w:t xml:space="preserve"> of </w:t>
      </w:r>
      <w:r>
        <w:rPr>
          <w:i/>
          <w:iCs/>
        </w:rPr>
        <w:t>n</w:t>
      </w:r>
      <w:r>
        <w:t xml:space="preserve"> are necessary.</w:t>
      </w:r>
    </w:p>
    <w:p w:rsidR="00B31743" w:rsidRDefault="005028A3" w:rsidP="00B31743">
      <w:pPr>
        <w:pStyle w:val="Heading2"/>
        <w:bidi w:val="0"/>
      </w:pPr>
      <w:r>
        <w:rPr>
          <w:rStyle w:val="editsection"/>
        </w:rPr>
        <w:t xml:space="preserve"> </w:t>
      </w:r>
      <w:r w:rsidR="00B31743">
        <w:rPr>
          <w:rStyle w:val="editsection"/>
        </w:rPr>
        <w:t>[</w:t>
      </w:r>
      <w:hyperlink r:id="rId50" w:tooltip="Edit section: Encryption" w:history="1">
        <w:r w:rsidR="00B31743">
          <w:rPr>
            <w:rStyle w:val="Hyperlink"/>
          </w:rPr>
          <w:t>edit</w:t>
        </w:r>
      </w:hyperlink>
      <w:r w:rsidR="00B31743">
        <w:rPr>
          <w:rStyle w:val="editsection"/>
        </w:rPr>
        <w:t>]</w:t>
      </w:r>
      <w:r w:rsidR="00B31743">
        <w:t xml:space="preserve"> </w:t>
      </w:r>
      <w:r w:rsidR="00B31743">
        <w:rPr>
          <w:rStyle w:val="mw-headline"/>
        </w:rPr>
        <w:t>Encryption</w:t>
      </w:r>
    </w:p>
    <w:p w:rsidR="00B31743" w:rsidRDefault="00B31743" w:rsidP="00B31743">
      <w:pPr>
        <w:pStyle w:val="NormalWeb"/>
      </w:pPr>
      <w:r>
        <w:t xml:space="preserve">Let </w:t>
      </w:r>
      <w:r>
        <w:rPr>
          <w:rStyle w:val="texhtml1"/>
          <w:i/>
          <w:iCs/>
        </w:rPr>
        <w:t>P</w:t>
      </w:r>
      <w:r>
        <w:rPr>
          <w:rStyle w:val="texhtml1"/>
        </w:rPr>
        <w:t xml:space="preserve"> = {0,...,</w:t>
      </w:r>
      <w:r>
        <w:rPr>
          <w:rStyle w:val="texhtml1"/>
          <w:i/>
          <w:iCs/>
        </w:rPr>
        <w:t>n</w:t>
      </w:r>
      <w:r>
        <w:rPr>
          <w:rStyle w:val="texhtml1"/>
        </w:rPr>
        <w:t xml:space="preserve"> − 1}</w:t>
      </w:r>
      <w:r>
        <w:t xml:space="preserve"> be the plaintext space (consisting of numbers) and </w:t>
      </w:r>
      <w:r>
        <w:rPr>
          <w:noProof/>
        </w:rPr>
        <w:drawing>
          <wp:inline distT="0" distB="0" distL="0" distR="0">
            <wp:extent cx="546100" cy="139700"/>
            <wp:effectExtent l="19050" t="0" r="6350" b="0"/>
            <wp:docPr id="59" name="Picture 59" descr="m \in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 \in P"/>
                    <pic:cNvPicPr>
                      <a:picLocks noChangeAspect="1" noChangeArrowheads="1"/>
                    </pic:cNvPicPr>
                  </pic:nvPicPr>
                  <pic:blipFill>
                    <a:blip r:embed="rId51" cstate="print"/>
                    <a:srcRect/>
                    <a:stretch>
                      <a:fillRect/>
                    </a:stretch>
                  </pic:blipFill>
                  <pic:spPr bwMode="auto">
                    <a:xfrm>
                      <a:off x="0" y="0"/>
                      <a:ext cx="546100" cy="139700"/>
                    </a:xfrm>
                    <a:prstGeom prst="rect">
                      <a:avLst/>
                    </a:prstGeom>
                    <a:noFill/>
                    <a:ln w="9525">
                      <a:noFill/>
                      <a:miter lim="800000"/>
                      <a:headEnd/>
                      <a:tailEnd/>
                    </a:ln>
                  </pic:spPr>
                </pic:pic>
              </a:graphicData>
            </a:graphic>
          </wp:inline>
        </w:drawing>
      </w:r>
      <w:r>
        <w:t xml:space="preserve">be the </w:t>
      </w:r>
      <w:hyperlink r:id="rId52" w:tooltip="Plaintext" w:history="1">
        <w:r>
          <w:rPr>
            <w:rStyle w:val="Hyperlink"/>
          </w:rPr>
          <w:t>plaintext</w:t>
        </w:r>
      </w:hyperlink>
      <w:r>
        <w:t xml:space="preserve">. Now the </w:t>
      </w:r>
      <w:hyperlink r:id="rId53" w:tooltip="Ciphertext" w:history="1">
        <w:proofErr w:type="spellStart"/>
        <w:r>
          <w:rPr>
            <w:rStyle w:val="Hyperlink"/>
          </w:rPr>
          <w:t>ciphertext</w:t>
        </w:r>
        <w:proofErr w:type="spellEnd"/>
      </w:hyperlink>
      <w:r>
        <w:t xml:space="preserve"> </w:t>
      </w:r>
      <w:r>
        <w:rPr>
          <w:rStyle w:val="texhtml1"/>
          <w:i/>
          <w:iCs/>
        </w:rPr>
        <w:t>c</w:t>
      </w:r>
      <w:r>
        <w:t xml:space="preserve"> is determined by</w:t>
      </w:r>
    </w:p>
    <w:p w:rsidR="00B31743" w:rsidRDefault="00B31743" w:rsidP="00B31743">
      <w:pPr>
        <w:bidi w:val="0"/>
        <w:ind w:left="720"/>
      </w:pPr>
      <w:r>
        <w:rPr>
          <w:noProof/>
        </w:rPr>
        <w:drawing>
          <wp:inline distT="0" distB="0" distL="0" distR="0">
            <wp:extent cx="1123950" cy="184150"/>
            <wp:effectExtent l="19050" t="0" r="0" b="0"/>
            <wp:docPr id="60" name="Picture 60" descr="c = m^2 \, \bmod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 = m^2 \, \bmod \, n"/>
                    <pic:cNvPicPr>
                      <a:picLocks noChangeAspect="1" noChangeArrowheads="1"/>
                    </pic:cNvPicPr>
                  </pic:nvPicPr>
                  <pic:blipFill>
                    <a:blip r:embed="rId54" cstate="print"/>
                    <a:srcRect/>
                    <a:stretch>
                      <a:fillRect/>
                    </a:stretch>
                  </pic:blipFill>
                  <pic:spPr bwMode="auto">
                    <a:xfrm>
                      <a:off x="0" y="0"/>
                      <a:ext cx="1123950" cy="184150"/>
                    </a:xfrm>
                    <a:prstGeom prst="rect">
                      <a:avLst/>
                    </a:prstGeom>
                    <a:noFill/>
                    <a:ln w="9525">
                      <a:noFill/>
                      <a:miter lim="800000"/>
                      <a:headEnd/>
                      <a:tailEnd/>
                    </a:ln>
                  </pic:spPr>
                </pic:pic>
              </a:graphicData>
            </a:graphic>
          </wp:inline>
        </w:drawing>
      </w:r>
      <w:r>
        <w:t xml:space="preserve">. </w:t>
      </w:r>
    </w:p>
    <w:p w:rsidR="00B31743" w:rsidRDefault="005028A3" w:rsidP="00B31743">
      <w:pPr>
        <w:pStyle w:val="Heading2"/>
        <w:bidi w:val="0"/>
      </w:pPr>
      <w:r>
        <w:rPr>
          <w:rStyle w:val="editsection"/>
        </w:rPr>
        <w:t xml:space="preserve"> </w:t>
      </w:r>
      <w:r w:rsidR="00B31743">
        <w:rPr>
          <w:rStyle w:val="editsection"/>
        </w:rPr>
        <w:t>[</w:t>
      </w:r>
      <w:hyperlink r:id="rId55" w:tooltip="Edit section: Decryption" w:history="1">
        <w:r w:rsidR="00B31743">
          <w:rPr>
            <w:rStyle w:val="Hyperlink"/>
          </w:rPr>
          <w:t>edit</w:t>
        </w:r>
      </w:hyperlink>
      <w:r w:rsidR="00B31743">
        <w:rPr>
          <w:rStyle w:val="editsection"/>
        </w:rPr>
        <w:t>]</w:t>
      </w:r>
      <w:r w:rsidR="00B31743">
        <w:t xml:space="preserve"> </w:t>
      </w:r>
      <w:r w:rsidR="00B31743">
        <w:rPr>
          <w:rStyle w:val="mw-headline"/>
        </w:rPr>
        <w:t>Decryption</w:t>
      </w:r>
    </w:p>
    <w:p w:rsidR="00B31743" w:rsidRDefault="00B31743" w:rsidP="00B31743">
      <w:pPr>
        <w:pStyle w:val="NormalWeb"/>
      </w:pPr>
      <w:r>
        <w:t xml:space="preserve">To decode the </w:t>
      </w:r>
      <w:proofErr w:type="spellStart"/>
      <w:r>
        <w:t>ciphertext</w:t>
      </w:r>
      <w:proofErr w:type="spellEnd"/>
      <w:r>
        <w:t>, the private keys are necessary. The process follows:</w:t>
      </w:r>
    </w:p>
    <w:p w:rsidR="00B31743" w:rsidRDefault="00B31743" w:rsidP="00B31743">
      <w:pPr>
        <w:pStyle w:val="NormalWeb"/>
      </w:pPr>
      <w:r>
        <w:t xml:space="preserve">If </w:t>
      </w:r>
      <w:r>
        <w:rPr>
          <w:i/>
          <w:iCs/>
        </w:rPr>
        <w:t>c</w:t>
      </w:r>
      <w:r>
        <w:t xml:space="preserve"> and </w:t>
      </w:r>
      <w:r>
        <w:rPr>
          <w:i/>
          <w:iCs/>
        </w:rPr>
        <w:t>r</w:t>
      </w:r>
      <w:r>
        <w:t xml:space="preserve"> are known, the plaintext is then </w:t>
      </w:r>
      <w:r>
        <w:rPr>
          <w:noProof/>
        </w:rPr>
        <w:drawing>
          <wp:inline distT="0" distB="0" distL="0" distR="0">
            <wp:extent cx="1504950" cy="222250"/>
            <wp:effectExtent l="19050" t="0" r="0" b="0"/>
            <wp:docPr id="63" name="Picture 63" descr="m \in \{ 0,  ..., n-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m \in \{ 0,  ..., n-1 \}"/>
                    <pic:cNvPicPr>
                      <a:picLocks noChangeAspect="1" noChangeArrowheads="1"/>
                    </pic:cNvPicPr>
                  </pic:nvPicPr>
                  <pic:blipFill>
                    <a:blip r:embed="rId56" cstate="print"/>
                    <a:srcRect/>
                    <a:stretch>
                      <a:fillRect/>
                    </a:stretch>
                  </pic:blipFill>
                  <pic:spPr bwMode="auto">
                    <a:xfrm>
                      <a:off x="0" y="0"/>
                      <a:ext cx="1504950" cy="222250"/>
                    </a:xfrm>
                    <a:prstGeom prst="rect">
                      <a:avLst/>
                    </a:prstGeom>
                    <a:noFill/>
                    <a:ln w="9525">
                      <a:noFill/>
                      <a:miter lim="800000"/>
                      <a:headEnd/>
                      <a:tailEnd/>
                    </a:ln>
                  </pic:spPr>
                </pic:pic>
              </a:graphicData>
            </a:graphic>
          </wp:inline>
        </w:drawing>
      </w:r>
      <w:r>
        <w:t xml:space="preserve">with </w:t>
      </w:r>
      <w:r>
        <w:rPr>
          <w:noProof/>
        </w:rPr>
        <w:drawing>
          <wp:inline distT="0" distB="0" distL="0" distR="0">
            <wp:extent cx="1397000" cy="222250"/>
            <wp:effectExtent l="19050" t="0" r="0" b="0"/>
            <wp:docPr id="64" name="Picture 64" descr="m^2 \equiv c\pmo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2 \equiv c\pmod{r}"/>
                    <pic:cNvPicPr>
                      <a:picLocks noChangeAspect="1" noChangeArrowheads="1"/>
                    </pic:cNvPicPr>
                  </pic:nvPicPr>
                  <pic:blipFill>
                    <a:blip r:embed="rId57" cstate="print"/>
                    <a:srcRect/>
                    <a:stretch>
                      <a:fillRect/>
                    </a:stretch>
                  </pic:blipFill>
                  <pic:spPr bwMode="auto">
                    <a:xfrm>
                      <a:off x="0" y="0"/>
                      <a:ext cx="1397000" cy="222250"/>
                    </a:xfrm>
                    <a:prstGeom prst="rect">
                      <a:avLst/>
                    </a:prstGeom>
                    <a:noFill/>
                    <a:ln w="9525">
                      <a:noFill/>
                      <a:miter lim="800000"/>
                      <a:headEnd/>
                      <a:tailEnd/>
                    </a:ln>
                  </pic:spPr>
                </pic:pic>
              </a:graphicData>
            </a:graphic>
          </wp:inline>
        </w:drawing>
      </w:r>
      <w:r>
        <w:t xml:space="preserve">. For a </w:t>
      </w:r>
      <w:hyperlink r:id="rId58" w:tooltip="Composite number" w:history="1">
        <w:r>
          <w:rPr>
            <w:rStyle w:val="Hyperlink"/>
          </w:rPr>
          <w:t>composite</w:t>
        </w:r>
      </w:hyperlink>
      <w:r>
        <w:t xml:space="preserve"> </w:t>
      </w:r>
      <w:r>
        <w:rPr>
          <w:i/>
          <w:iCs/>
        </w:rPr>
        <w:t>r</w:t>
      </w:r>
      <w:r>
        <w:t xml:space="preserve"> (that is, like the Rabin algorithm's </w:t>
      </w:r>
      <w:r>
        <w:rPr>
          <w:noProof/>
        </w:rPr>
        <w:drawing>
          <wp:inline distT="0" distB="0" distL="0" distR="0">
            <wp:extent cx="679450" cy="120650"/>
            <wp:effectExtent l="19050" t="0" r="6350" b="0"/>
            <wp:docPr id="65" name="Picture 65" descr="n = p \cdot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n = p \cdot q"/>
                    <pic:cNvPicPr>
                      <a:picLocks noChangeAspect="1" noChangeArrowheads="1"/>
                    </pic:cNvPicPr>
                  </pic:nvPicPr>
                  <pic:blipFill>
                    <a:blip r:embed="rId49" cstate="print"/>
                    <a:srcRect/>
                    <a:stretch>
                      <a:fillRect/>
                    </a:stretch>
                  </pic:blipFill>
                  <pic:spPr bwMode="auto">
                    <a:xfrm>
                      <a:off x="0" y="0"/>
                      <a:ext cx="679450" cy="120650"/>
                    </a:xfrm>
                    <a:prstGeom prst="rect">
                      <a:avLst/>
                    </a:prstGeom>
                    <a:noFill/>
                    <a:ln w="9525">
                      <a:noFill/>
                      <a:miter lim="800000"/>
                      <a:headEnd/>
                      <a:tailEnd/>
                    </a:ln>
                  </pic:spPr>
                </pic:pic>
              </a:graphicData>
            </a:graphic>
          </wp:inline>
        </w:drawing>
      </w:r>
      <w:r>
        <w:t xml:space="preserve">) there is no efficient method known for the finding of </w:t>
      </w:r>
      <w:r>
        <w:rPr>
          <w:i/>
          <w:iCs/>
        </w:rPr>
        <w:t>m</w:t>
      </w:r>
      <w:r>
        <w:t xml:space="preserve">. If, however </w:t>
      </w:r>
      <w:r>
        <w:rPr>
          <w:noProof/>
        </w:rPr>
        <w:drawing>
          <wp:inline distT="0" distB="0" distL="0" distR="0">
            <wp:extent cx="501650" cy="171450"/>
            <wp:effectExtent l="19050" t="0" r="0" b="0"/>
            <wp:docPr id="66" name="Picture 66" descr="r \in \mathb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r \in \mathbb{P}"/>
                    <pic:cNvPicPr>
                      <a:picLocks noChangeAspect="1" noChangeArrowheads="1"/>
                    </pic:cNvPicPr>
                  </pic:nvPicPr>
                  <pic:blipFill>
                    <a:blip r:embed="rId59" cstate="print"/>
                    <a:srcRect/>
                    <a:stretch>
                      <a:fillRect/>
                    </a:stretch>
                  </pic:blipFill>
                  <pic:spPr bwMode="auto">
                    <a:xfrm>
                      <a:off x="0" y="0"/>
                      <a:ext cx="501650" cy="171450"/>
                    </a:xfrm>
                    <a:prstGeom prst="rect">
                      <a:avLst/>
                    </a:prstGeom>
                    <a:noFill/>
                    <a:ln w="9525">
                      <a:noFill/>
                      <a:miter lim="800000"/>
                      <a:headEnd/>
                      <a:tailEnd/>
                    </a:ln>
                  </pic:spPr>
                </pic:pic>
              </a:graphicData>
            </a:graphic>
          </wp:inline>
        </w:drawing>
      </w:r>
      <w:r>
        <w:t xml:space="preserve">(as are </w:t>
      </w:r>
      <w:r>
        <w:rPr>
          <w:i/>
          <w:iCs/>
        </w:rPr>
        <w:t>p</w:t>
      </w:r>
      <w:r>
        <w:t xml:space="preserve"> and </w:t>
      </w:r>
      <w:r>
        <w:rPr>
          <w:i/>
          <w:iCs/>
        </w:rPr>
        <w:t>q</w:t>
      </w:r>
      <w:r>
        <w:t xml:space="preserve"> in the Rabin algorithm), the </w:t>
      </w:r>
      <w:hyperlink r:id="rId60" w:tooltip="Chinese remainder theorem" w:history="1">
        <w:r>
          <w:rPr>
            <w:rStyle w:val="Hyperlink"/>
          </w:rPr>
          <w:t>Chinese remainder theorem</w:t>
        </w:r>
      </w:hyperlink>
      <w:r>
        <w:t xml:space="preserve"> can be applied to solve for </w:t>
      </w:r>
      <w:r>
        <w:rPr>
          <w:i/>
          <w:iCs/>
        </w:rPr>
        <w:t>m</w:t>
      </w:r>
      <w:r>
        <w:t>.</w:t>
      </w:r>
    </w:p>
    <w:p w:rsidR="00B31743" w:rsidRDefault="00B31743" w:rsidP="00B31743">
      <w:pPr>
        <w:pStyle w:val="NormalWeb"/>
      </w:pPr>
      <w:r>
        <w:t xml:space="preserve">Thus the </w:t>
      </w:r>
      <w:hyperlink r:id="rId61" w:tooltip="Square root" w:history="1">
        <w:r>
          <w:rPr>
            <w:rStyle w:val="Hyperlink"/>
          </w:rPr>
          <w:t>square roots</w:t>
        </w:r>
      </w:hyperlink>
    </w:p>
    <w:p w:rsidR="00B31743" w:rsidRDefault="00B31743" w:rsidP="00B31743">
      <w:pPr>
        <w:bidi w:val="0"/>
        <w:ind w:left="720"/>
      </w:pPr>
      <w:r>
        <w:rPr>
          <w:noProof/>
        </w:rPr>
        <w:drawing>
          <wp:inline distT="0" distB="0" distL="0" distR="0">
            <wp:extent cx="1270000" cy="222250"/>
            <wp:effectExtent l="19050" t="0" r="6350" b="0"/>
            <wp:docPr id="67" name="Picture 67" descr="m_p = \sqrt{c} \, \bmod \,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m_p = \sqrt{c} \, \bmod \, p"/>
                    <pic:cNvPicPr>
                      <a:picLocks noChangeAspect="1" noChangeArrowheads="1"/>
                    </pic:cNvPicPr>
                  </pic:nvPicPr>
                  <pic:blipFill>
                    <a:blip r:embed="rId62" cstate="print"/>
                    <a:srcRect/>
                    <a:stretch>
                      <a:fillRect/>
                    </a:stretch>
                  </pic:blipFill>
                  <pic:spPr bwMode="auto">
                    <a:xfrm>
                      <a:off x="0" y="0"/>
                      <a:ext cx="1270000" cy="222250"/>
                    </a:xfrm>
                    <a:prstGeom prst="rect">
                      <a:avLst/>
                    </a:prstGeom>
                    <a:noFill/>
                    <a:ln w="9525">
                      <a:noFill/>
                      <a:miter lim="800000"/>
                      <a:headEnd/>
                      <a:tailEnd/>
                    </a:ln>
                  </pic:spPr>
                </pic:pic>
              </a:graphicData>
            </a:graphic>
          </wp:inline>
        </w:drawing>
      </w:r>
    </w:p>
    <w:p w:rsidR="00B31743" w:rsidRDefault="00B31743" w:rsidP="00B31743">
      <w:pPr>
        <w:pStyle w:val="NormalWeb"/>
      </w:pPr>
      <w:r>
        <w:t>and</w:t>
      </w:r>
    </w:p>
    <w:p w:rsidR="00B31743" w:rsidRDefault="00B31743" w:rsidP="00B31743">
      <w:pPr>
        <w:bidi w:val="0"/>
        <w:ind w:left="720"/>
      </w:pPr>
      <w:r>
        <w:rPr>
          <w:noProof/>
        </w:rPr>
        <w:drawing>
          <wp:inline distT="0" distB="0" distL="0" distR="0">
            <wp:extent cx="1289050" cy="241300"/>
            <wp:effectExtent l="19050" t="0" r="6350" b="0"/>
            <wp:docPr id="68" name="Picture 68" descr="m_q = \sqrt{c} \, \bmod \,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_q = \sqrt{c} \, \bmod \, q"/>
                    <pic:cNvPicPr>
                      <a:picLocks noChangeAspect="1" noChangeArrowheads="1"/>
                    </pic:cNvPicPr>
                  </pic:nvPicPr>
                  <pic:blipFill>
                    <a:blip r:embed="rId63" cstate="print"/>
                    <a:srcRect/>
                    <a:stretch>
                      <a:fillRect/>
                    </a:stretch>
                  </pic:blipFill>
                  <pic:spPr bwMode="auto">
                    <a:xfrm>
                      <a:off x="0" y="0"/>
                      <a:ext cx="1289050" cy="241300"/>
                    </a:xfrm>
                    <a:prstGeom prst="rect">
                      <a:avLst/>
                    </a:prstGeom>
                    <a:noFill/>
                    <a:ln w="9525">
                      <a:noFill/>
                      <a:miter lim="800000"/>
                      <a:headEnd/>
                      <a:tailEnd/>
                    </a:ln>
                  </pic:spPr>
                </pic:pic>
              </a:graphicData>
            </a:graphic>
          </wp:inline>
        </w:drawing>
      </w:r>
    </w:p>
    <w:p w:rsidR="00B31743" w:rsidRDefault="00B31743" w:rsidP="00B31743">
      <w:pPr>
        <w:pStyle w:val="NormalWeb"/>
      </w:pPr>
      <w:r>
        <w:t>must be calculated (see section below).</w:t>
      </w:r>
    </w:p>
    <w:p w:rsidR="00B31743" w:rsidRDefault="00B31743" w:rsidP="00B31743">
      <w:pPr>
        <w:pStyle w:val="NormalWeb"/>
      </w:pPr>
      <w:r>
        <w:t xml:space="preserve">In our example we get </w:t>
      </w:r>
      <w:r>
        <w:rPr>
          <w:rStyle w:val="texhtml1"/>
          <w:i/>
          <w:iCs/>
        </w:rPr>
        <w:t>m</w:t>
      </w:r>
      <w:r>
        <w:rPr>
          <w:rStyle w:val="texhtml1"/>
          <w:i/>
          <w:iCs/>
          <w:vertAlign w:val="subscript"/>
        </w:rPr>
        <w:t>p</w:t>
      </w:r>
      <w:r>
        <w:rPr>
          <w:rStyle w:val="texhtml1"/>
        </w:rPr>
        <w:t xml:space="preserve"> = 1</w:t>
      </w:r>
      <w:r>
        <w:t xml:space="preserve"> and </w:t>
      </w:r>
      <w:proofErr w:type="spellStart"/>
      <w:r>
        <w:rPr>
          <w:rStyle w:val="texhtml1"/>
          <w:i/>
          <w:iCs/>
        </w:rPr>
        <w:t>m</w:t>
      </w:r>
      <w:r>
        <w:rPr>
          <w:rStyle w:val="texhtml1"/>
          <w:i/>
          <w:iCs/>
          <w:vertAlign w:val="subscript"/>
        </w:rPr>
        <w:t>q</w:t>
      </w:r>
      <w:proofErr w:type="spellEnd"/>
      <w:r>
        <w:rPr>
          <w:rStyle w:val="texhtml1"/>
        </w:rPr>
        <w:t xml:space="preserve"> = 9</w:t>
      </w:r>
      <w:r>
        <w:t>.</w:t>
      </w:r>
    </w:p>
    <w:p w:rsidR="00B31743" w:rsidRDefault="00B31743" w:rsidP="00B31743">
      <w:pPr>
        <w:pStyle w:val="NormalWeb"/>
      </w:pPr>
      <w:r>
        <w:lastRenderedPageBreak/>
        <w:t xml:space="preserve">By applying the </w:t>
      </w:r>
      <w:hyperlink r:id="rId64" w:tooltip="Extended Euclidean algorithm" w:history="1">
        <w:r>
          <w:rPr>
            <w:rStyle w:val="Hyperlink"/>
          </w:rPr>
          <w:t>extended Euclidean algorithm</w:t>
        </w:r>
      </w:hyperlink>
      <w:r>
        <w:t xml:space="preserve">, </w:t>
      </w:r>
      <w:proofErr w:type="spellStart"/>
      <w:r>
        <w:rPr>
          <w:rStyle w:val="texhtml1"/>
          <w:i/>
          <w:iCs/>
        </w:rPr>
        <w:t>y</w:t>
      </w:r>
      <w:r>
        <w:rPr>
          <w:rStyle w:val="texhtml1"/>
          <w:i/>
          <w:iCs/>
          <w:vertAlign w:val="subscript"/>
        </w:rPr>
        <w:t>p</w:t>
      </w:r>
      <w:proofErr w:type="spellEnd"/>
      <w:r>
        <w:t xml:space="preserve"> and </w:t>
      </w:r>
      <w:proofErr w:type="spellStart"/>
      <w:r>
        <w:rPr>
          <w:rStyle w:val="texhtml1"/>
          <w:i/>
          <w:iCs/>
        </w:rPr>
        <w:t>y</w:t>
      </w:r>
      <w:r>
        <w:rPr>
          <w:rStyle w:val="texhtml1"/>
          <w:i/>
          <w:iCs/>
          <w:vertAlign w:val="subscript"/>
        </w:rPr>
        <w:t>q</w:t>
      </w:r>
      <w:proofErr w:type="spellEnd"/>
      <w:r>
        <w:t xml:space="preserve">, with </w:t>
      </w:r>
      <w:r>
        <w:rPr>
          <w:noProof/>
        </w:rPr>
        <w:drawing>
          <wp:inline distT="0" distB="0" distL="0" distR="0">
            <wp:extent cx="1352550" cy="190500"/>
            <wp:effectExtent l="19050" t="0" r="0" b="0"/>
            <wp:docPr id="69" name="Picture 69" descr="y_p \cdot p + y_q \cdot q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y_p \cdot p + y_q \cdot q = 1"/>
                    <pic:cNvPicPr>
                      <a:picLocks noChangeAspect="1" noChangeArrowheads="1"/>
                    </pic:cNvPicPr>
                  </pic:nvPicPr>
                  <pic:blipFill>
                    <a:blip r:embed="rId65" cstate="print"/>
                    <a:srcRect/>
                    <a:stretch>
                      <a:fillRect/>
                    </a:stretch>
                  </pic:blipFill>
                  <pic:spPr bwMode="auto">
                    <a:xfrm>
                      <a:off x="0" y="0"/>
                      <a:ext cx="1352550" cy="190500"/>
                    </a:xfrm>
                    <a:prstGeom prst="rect">
                      <a:avLst/>
                    </a:prstGeom>
                    <a:noFill/>
                    <a:ln w="9525">
                      <a:noFill/>
                      <a:miter lim="800000"/>
                      <a:headEnd/>
                      <a:tailEnd/>
                    </a:ln>
                  </pic:spPr>
                </pic:pic>
              </a:graphicData>
            </a:graphic>
          </wp:inline>
        </w:drawing>
      </w:r>
      <w:r>
        <w:t xml:space="preserve">are calculated. In our example, we have </w:t>
      </w:r>
      <w:proofErr w:type="spellStart"/>
      <w:r>
        <w:rPr>
          <w:rStyle w:val="texhtml1"/>
          <w:i/>
          <w:iCs/>
        </w:rPr>
        <w:t>y</w:t>
      </w:r>
      <w:r>
        <w:rPr>
          <w:rStyle w:val="texhtml1"/>
          <w:i/>
          <w:iCs/>
          <w:vertAlign w:val="subscript"/>
        </w:rPr>
        <w:t>p</w:t>
      </w:r>
      <w:proofErr w:type="spellEnd"/>
      <w:r>
        <w:rPr>
          <w:rStyle w:val="texhtml1"/>
        </w:rPr>
        <w:t xml:space="preserve"> = − 3</w:t>
      </w:r>
      <w:r>
        <w:t xml:space="preserve"> and </w:t>
      </w:r>
      <w:proofErr w:type="spellStart"/>
      <w:r>
        <w:rPr>
          <w:rStyle w:val="texhtml1"/>
          <w:i/>
          <w:iCs/>
        </w:rPr>
        <w:t>y</w:t>
      </w:r>
      <w:r>
        <w:rPr>
          <w:rStyle w:val="texhtml1"/>
          <w:i/>
          <w:iCs/>
          <w:vertAlign w:val="subscript"/>
        </w:rPr>
        <w:t>q</w:t>
      </w:r>
      <w:proofErr w:type="spellEnd"/>
      <w:r>
        <w:rPr>
          <w:rStyle w:val="texhtml1"/>
        </w:rPr>
        <w:t xml:space="preserve"> = 2</w:t>
      </w:r>
      <w:r>
        <w:t>.</w:t>
      </w:r>
    </w:p>
    <w:p w:rsidR="00B31743" w:rsidRDefault="00B31743" w:rsidP="00B31743">
      <w:pPr>
        <w:pStyle w:val="NormalWeb"/>
      </w:pPr>
      <w:r>
        <w:t xml:space="preserve">Now, by invocation of the Chinese remainder theorem, the four square roots </w:t>
      </w:r>
      <w:r>
        <w:rPr>
          <w:rStyle w:val="texhtml1"/>
        </w:rPr>
        <w:t xml:space="preserve">+ </w:t>
      </w:r>
      <w:r>
        <w:rPr>
          <w:rStyle w:val="texhtml1"/>
          <w:i/>
          <w:iCs/>
        </w:rPr>
        <w:t>r</w:t>
      </w:r>
      <w:r>
        <w:t xml:space="preserve">, </w:t>
      </w:r>
      <w:r>
        <w:rPr>
          <w:rStyle w:val="texhtml1"/>
        </w:rPr>
        <w:t xml:space="preserve">− </w:t>
      </w:r>
      <w:r>
        <w:rPr>
          <w:rStyle w:val="texhtml1"/>
          <w:i/>
          <w:iCs/>
        </w:rPr>
        <w:t>r</w:t>
      </w:r>
      <w:r>
        <w:t xml:space="preserve">, </w:t>
      </w:r>
      <w:r>
        <w:rPr>
          <w:rStyle w:val="texhtml1"/>
        </w:rPr>
        <w:t xml:space="preserve">+ </w:t>
      </w:r>
      <w:r>
        <w:rPr>
          <w:rStyle w:val="texhtml1"/>
          <w:i/>
          <w:iCs/>
        </w:rPr>
        <w:t>s</w:t>
      </w:r>
      <w:r>
        <w:t xml:space="preserve"> and </w:t>
      </w:r>
      <w:r>
        <w:rPr>
          <w:rStyle w:val="texhtml1"/>
        </w:rPr>
        <w:t xml:space="preserve">− </w:t>
      </w:r>
      <w:r>
        <w:rPr>
          <w:rStyle w:val="texhtml1"/>
          <w:i/>
          <w:iCs/>
        </w:rPr>
        <w:t>s</w:t>
      </w:r>
      <w:r>
        <w:t xml:space="preserve"> of </w:t>
      </w:r>
      <w:r>
        <w:rPr>
          <w:noProof/>
        </w:rPr>
        <w:drawing>
          <wp:inline distT="0" distB="0" distL="0" distR="0">
            <wp:extent cx="1308100" cy="222250"/>
            <wp:effectExtent l="19050" t="0" r="6350" b="0"/>
            <wp:docPr id="70" name="Picture 70" descr="c + n \mathbb{Z} \in \mathbb{Z} / n \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 + n \mathbb{Z} \in \mathbb{Z} / n \mathbb{Z}"/>
                    <pic:cNvPicPr>
                      <a:picLocks noChangeAspect="1" noChangeArrowheads="1"/>
                    </pic:cNvPicPr>
                  </pic:nvPicPr>
                  <pic:blipFill>
                    <a:blip r:embed="rId66" cstate="print"/>
                    <a:srcRect/>
                    <a:stretch>
                      <a:fillRect/>
                    </a:stretch>
                  </pic:blipFill>
                  <pic:spPr bwMode="auto">
                    <a:xfrm>
                      <a:off x="0" y="0"/>
                      <a:ext cx="1308100" cy="222250"/>
                    </a:xfrm>
                    <a:prstGeom prst="rect">
                      <a:avLst/>
                    </a:prstGeom>
                    <a:noFill/>
                    <a:ln w="9525">
                      <a:noFill/>
                      <a:miter lim="800000"/>
                      <a:headEnd/>
                      <a:tailEnd/>
                    </a:ln>
                  </pic:spPr>
                </pic:pic>
              </a:graphicData>
            </a:graphic>
          </wp:inline>
        </w:drawing>
      </w:r>
      <w:r>
        <w:t>are calculated (</w:t>
      </w:r>
      <w:r>
        <w:rPr>
          <w:noProof/>
        </w:rPr>
        <w:drawing>
          <wp:inline distT="0" distB="0" distL="0" distR="0">
            <wp:extent cx="457200" cy="203200"/>
            <wp:effectExtent l="19050" t="0" r="0" b="0"/>
            <wp:docPr id="71" name="Picture 71" descr="\mathbb{Z} / n \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mathbb{Z} / n \mathbb{Z}"/>
                    <pic:cNvPicPr>
                      <a:picLocks noChangeAspect="1" noChangeArrowheads="1"/>
                    </pic:cNvPicPr>
                  </pic:nvPicPr>
                  <pic:blipFill>
                    <a:blip r:embed="rId67" cstate="print"/>
                    <a:srcRect/>
                    <a:stretch>
                      <a:fillRect/>
                    </a:stretch>
                  </pic:blipFill>
                  <pic:spPr bwMode="auto">
                    <a:xfrm>
                      <a:off x="0" y="0"/>
                      <a:ext cx="457200" cy="203200"/>
                    </a:xfrm>
                    <a:prstGeom prst="rect">
                      <a:avLst/>
                    </a:prstGeom>
                    <a:noFill/>
                    <a:ln w="9525">
                      <a:noFill/>
                      <a:miter lim="800000"/>
                      <a:headEnd/>
                      <a:tailEnd/>
                    </a:ln>
                  </pic:spPr>
                </pic:pic>
              </a:graphicData>
            </a:graphic>
          </wp:inline>
        </w:drawing>
      </w:r>
      <w:r>
        <w:t xml:space="preserve"> here stands for the </w:t>
      </w:r>
      <w:hyperlink r:id="rId68" w:anchor="The_ring_of_congruence_classes" w:tooltip="Modular arithmetic" w:history="1">
        <w:r>
          <w:rPr>
            <w:rStyle w:val="Hyperlink"/>
          </w:rPr>
          <w:t>ring of congruence classes</w:t>
        </w:r>
      </w:hyperlink>
      <w:r>
        <w:t xml:space="preserve"> modulo </w:t>
      </w:r>
      <w:r>
        <w:rPr>
          <w:i/>
          <w:iCs/>
        </w:rPr>
        <w:t>n</w:t>
      </w:r>
      <w:r>
        <w:t xml:space="preserve">). The four square roots are in the set </w:t>
      </w:r>
      <w:r>
        <w:rPr>
          <w:rStyle w:val="texhtml1"/>
        </w:rPr>
        <w:t>{0,...,</w:t>
      </w:r>
      <w:r>
        <w:rPr>
          <w:rStyle w:val="texhtml1"/>
          <w:i/>
          <w:iCs/>
        </w:rPr>
        <w:t>n</w:t>
      </w:r>
      <w:r>
        <w:rPr>
          <w:rStyle w:val="texhtml1"/>
        </w:rPr>
        <w:t xml:space="preserve"> − 1}</w:t>
      </w:r>
      <w:r>
        <w:t>):</w:t>
      </w:r>
    </w:p>
    <w:p w:rsidR="00B31743" w:rsidRDefault="00B31743" w:rsidP="00B31743">
      <w:pPr>
        <w:bidi w:val="0"/>
        <w:ind w:left="720"/>
      </w:pPr>
      <w:r>
        <w:rPr>
          <w:noProof/>
        </w:rPr>
        <w:drawing>
          <wp:inline distT="0" distB="0" distL="0" distR="0">
            <wp:extent cx="3149600" cy="838200"/>
            <wp:effectExtent l="19050" t="0" r="0" b="0"/>
            <wp:docPr id="72" name="Picture 72" descr="\begin{matrix}&#10;r  &amp; = &amp; ( y_p \cdot p \cdot m_q + y_q \cdot q \cdot m_p) \, \bmod \, n  \\&#10;-r &amp; = &amp; n - r  \\&#10;s  &amp; = &amp; ( y_p \cdot p \cdot m_q - y_q \cdot q \cdot m_p) \, \bmod \, n  \\&#10;-s &amp; = &amp; n - s &#10;\end{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begin{matrix}&#10;r  &amp; = &amp; ( y_p \cdot p \cdot m_q + y_q \cdot q \cdot m_p) \, \bmod \, n  \\&#10;-r &amp; = &amp; n - r  \\&#10;s  &amp; = &amp; ( y_p \cdot p \cdot m_q - y_q \cdot q \cdot m_p) \, \bmod \, n  \\&#10;-s &amp; = &amp; n - s &#10;\end{matrix}"/>
                    <pic:cNvPicPr>
                      <a:picLocks noChangeAspect="1" noChangeArrowheads="1"/>
                    </pic:cNvPicPr>
                  </pic:nvPicPr>
                  <pic:blipFill>
                    <a:blip r:embed="rId69" cstate="print"/>
                    <a:srcRect/>
                    <a:stretch>
                      <a:fillRect/>
                    </a:stretch>
                  </pic:blipFill>
                  <pic:spPr bwMode="auto">
                    <a:xfrm>
                      <a:off x="0" y="0"/>
                      <a:ext cx="3149600" cy="838200"/>
                    </a:xfrm>
                    <a:prstGeom prst="rect">
                      <a:avLst/>
                    </a:prstGeom>
                    <a:noFill/>
                    <a:ln w="9525">
                      <a:noFill/>
                      <a:miter lim="800000"/>
                      <a:headEnd/>
                      <a:tailEnd/>
                    </a:ln>
                  </pic:spPr>
                </pic:pic>
              </a:graphicData>
            </a:graphic>
          </wp:inline>
        </w:drawing>
      </w:r>
    </w:p>
    <w:p w:rsidR="00B31743" w:rsidRDefault="00B31743" w:rsidP="00B31743">
      <w:pPr>
        <w:pStyle w:val="NormalWeb"/>
      </w:pPr>
      <w:r>
        <w:t xml:space="preserve">One of these square roots </w:t>
      </w:r>
      <w:r>
        <w:rPr>
          <w:noProof/>
        </w:rPr>
        <w:drawing>
          <wp:inline distT="0" distB="0" distL="0" distR="0">
            <wp:extent cx="565150" cy="152400"/>
            <wp:effectExtent l="19050" t="0" r="6350" b="0"/>
            <wp:docPr id="73" name="Picture 73" descr="\mod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od \, n"/>
                    <pic:cNvPicPr>
                      <a:picLocks noChangeAspect="1" noChangeArrowheads="1"/>
                    </pic:cNvPicPr>
                  </pic:nvPicPr>
                  <pic:blipFill>
                    <a:blip r:embed="rId70" cstate="print"/>
                    <a:srcRect/>
                    <a:stretch>
                      <a:fillRect/>
                    </a:stretch>
                  </pic:blipFill>
                  <pic:spPr bwMode="auto">
                    <a:xfrm>
                      <a:off x="0" y="0"/>
                      <a:ext cx="565150" cy="152400"/>
                    </a:xfrm>
                    <a:prstGeom prst="rect">
                      <a:avLst/>
                    </a:prstGeom>
                    <a:noFill/>
                    <a:ln w="9525">
                      <a:noFill/>
                      <a:miter lim="800000"/>
                      <a:headEnd/>
                      <a:tailEnd/>
                    </a:ln>
                  </pic:spPr>
                </pic:pic>
              </a:graphicData>
            </a:graphic>
          </wp:inline>
        </w:drawing>
      </w:r>
      <w:r>
        <w:t xml:space="preserve">is the original plaintext </w:t>
      </w:r>
      <w:r>
        <w:rPr>
          <w:i/>
          <w:iCs/>
        </w:rPr>
        <w:t>m</w:t>
      </w:r>
      <w:r>
        <w:t xml:space="preserve">. In our example, </w:t>
      </w:r>
      <w:r>
        <w:rPr>
          <w:noProof/>
        </w:rPr>
        <w:drawing>
          <wp:inline distT="0" distB="0" distL="0" distR="0">
            <wp:extent cx="1600200" cy="190500"/>
            <wp:effectExtent l="19050" t="0" r="0" b="0"/>
            <wp:docPr id="74" name="Picture 74" descr="m \in \{ 64, \mathbf{20}, 13, 5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m \in \{ 64, \mathbf{20}, 13, 57 \}"/>
                    <pic:cNvPicPr>
                      <a:picLocks noChangeAspect="1" noChangeArrowheads="1"/>
                    </pic:cNvPicPr>
                  </pic:nvPicPr>
                  <pic:blipFill>
                    <a:blip r:embed="rId71" cstate="print"/>
                    <a:srcRect/>
                    <a:stretch>
                      <a:fillRect/>
                    </a:stretch>
                  </pic:blipFill>
                  <pic:spPr bwMode="auto">
                    <a:xfrm>
                      <a:off x="0" y="0"/>
                      <a:ext cx="1600200" cy="190500"/>
                    </a:xfrm>
                    <a:prstGeom prst="rect">
                      <a:avLst/>
                    </a:prstGeom>
                    <a:noFill/>
                    <a:ln w="9525">
                      <a:noFill/>
                      <a:miter lim="800000"/>
                      <a:headEnd/>
                      <a:tailEnd/>
                    </a:ln>
                  </pic:spPr>
                </pic:pic>
              </a:graphicData>
            </a:graphic>
          </wp:inline>
        </w:drawing>
      </w:r>
      <w:r>
        <w:t>.</w:t>
      </w:r>
    </w:p>
    <w:p w:rsidR="00B31743" w:rsidRDefault="00B31743" w:rsidP="00B31743">
      <w:pPr>
        <w:pStyle w:val="Heading2"/>
        <w:bidi w:val="0"/>
      </w:pPr>
      <w:r>
        <w:rPr>
          <w:rStyle w:val="editsection"/>
        </w:rPr>
        <w:t>[</w:t>
      </w:r>
      <w:hyperlink r:id="rId72" w:tooltip="Edit section: Computing square roots" w:history="1">
        <w:r>
          <w:rPr>
            <w:rStyle w:val="Hyperlink"/>
          </w:rPr>
          <w:t>edit</w:t>
        </w:r>
      </w:hyperlink>
      <w:r>
        <w:rPr>
          <w:rStyle w:val="editsection"/>
        </w:rPr>
        <w:t>]</w:t>
      </w:r>
      <w:r>
        <w:t xml:space="preserve"> </w:t>
      </w:r>
      <w:r>
        <w:rPr>
          <w:rStyle w:val="mw-headline"/>
        </w:rPr>
        <w:t>Computing square roots</w:t>
      </w:r>
    </w:p>
    <w:p w:rsidR="00B31743" w:rsidRDefault="00B31743" w:rsidP="00B31743">
      <w:pPr>
        <w:pStyle w:val="NormalWeb"/>
      </w:pPr>
      <w:r>
        <w:t xml:space="preserve">The decryption requires to compute square roots of the </w:t>
      </w:r>
      <w:proofErr w:type="spellStart"/>
      <w:r>
        <w:t>ciphertext</w:t>
      </w:r>
      <w:proofErr w:type="spellEnd"/>
      <w:r>
        <w:t xml:space="preserve"> </w:t>
      </w:r>
      <w:r>
        <w:rPr>
          <w:i/>
          <w:iCs/>
        </w:rPr>
        <w:t>c</w:t>
      </w:r>
      <w:r>
        <w:t xml:space="preserve"> modulo the primes </w:t>
      </w:r>
      <w:r>
        <w:rPr>
          <w:i/>
          <w:iCs/>
        </w:rPr>
        <w:t>p</w:t>
      </w:r>
      <w:r>
        <w:t xml:space="preserve"> and </w:t>
      </w:r>
      <w:r>
        <w:rPr>
          <w:i/>
          <w:iCs/>
        </w:rPr>
        <w:t>q</w:t>
      </w:r>
      <w:r>
        <w:t xml:space="preserve">. Choosing </w:t>
      </w:r>
      <w:r>
        <w:rPr>
          <w:noProof/>
        </w:rPr>
        <w:drawing>
          <wp:inline distT="0" distB="0" distL="0" distR="0">
            <wp:extent cx="1631950" cy="203200"/>
            <wp:effectExtent l="19050" t="0" r="6350" b="0"/>
            <wp:docPr id="75" name="Picture 75" descr="p \equiv q \equiv 3\pmo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 \equiv q \equiv 3\pmod{4}"/>
                    <pic:cNvPicPr>
                      <a:picLocks noChangeAspect="1" noChangeArrowheads="1"/>
                    </pic:cNvPicPr>
                  </pic:nvPicPr>
                  <pic:blipFill>
                    <a:blip r:embed="rId48" cstate="print"/>
                    <a:srcRect/>
                    <a:stretch>
                      <a:fillRect/>
                    </a:stretch>
                  </pic:blipFill>
                  <pic:spPr bwMode="auto">
                    <a:xfrm>
                      <a:off x="0" y="0"/>
                      <a:ext cx="1631950" cy="203200"/>
                    </a:xfrm>
                    <a:prstGeom prst="rect">
                      <a:avLst/>
                    </a:prstGeom>
                    <a:noFill/>
                    <a:ln w="9525">
                      <a:noFill/>
                      <a:miter lim="800000"/>
                      <a:headEnd/>
                      <a:tailEnd/>
                    </a:ln>
                  </pic:spPr>
                </pic:pic>
              </a:graphicData>
            </a:graphic>
          </wp:inline>
        </w:drawing>
      </w:r>
      <w:r>
        <w:t>allows to compute square roots by</w:t>
      </w:r>
    </w:p>
    <w:p w:rsidR="00B31743" w:rsidRDefault="00B31743" w:rsidP="00B31743">
      <w:pPr>
        <w:bidi w:val="0"/>
        <w:ind w:left="720"/>
      </w:pPr>
      <w:r>
        <w:rPr>
          <w:noProof/>
        </w:rPr>
        <w:drawing>
          <wp:inline distT="0" distB="0" distL="0" distR="0">
            <wp:extent cx="1447800" cy="285750"/>
            <wp:effectExtent l="19050" t="0" r="0" b="0"/>
            <wp:docPr id="76" name="Picture 76" descr="m_p = c^{\frac{(p+1)}{4}} \, \bmod \,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m_p = c^{\frac{(p+1)}{4}} \, \bmod \, p"/>
                    <pic:cNvPicPr>
                      <a:picLocks noChangeAspect="1" noChangeArrowheads="1"/>
                    </pic:cNvPicPr>
                  </pic:nvPicPr>
                  <pic:blipFill>
                    <a:blip r:embed="rId73" cstate="print"/>
                    <a:srcRect/>
                    <a:stretch>
                      <a:fillRect/>
                    </a:stretch>
                  </pic:blipFill>
                  <pic:spPr bwMode="auto">
                    <a:xfrm>
                      <a:off x="0" y="0"/>
                      <a:ext cx="1447800" cy="285750"/>
                    </a:xfrm>
                    <a:prstGeom prst="rect">
                      <a:avLst/>
                    </a:prstGeom>
                    <a:noFill/>
                    <a:ln w="9525">
                      <a:noFill/>
                      <a:miter lim="800000"/>
                      <a:headEnd/>
                      <a:tailEnd/>
                    </a:ln>
                  </pic:spPr>
                </pic:pic>
              </a:graphicData>
            </a:graphic>
          </wp:inline>
        </w:drawing>
      </w:r>
    </w:p>
    <w:p w:rsidR="00B31743" w:rsidRDefault="00B31743" w:rsidP="00B31743">
      <w:pPr>
        <w:pStyle w:val="NormalWeb"/>
      </w:pPr>
      <w:r>
        <w:t>and</w:t>
      </w:r>
    </w:p>
    <w:p w:rsidR="00B31743" w:rsidRDefault="00B31743" w:rsidP="00B31743">
      <w:pPr>
        <w:bidi w:val="0"/>
        <w:ind w:left="720"/>
      </w:pPr>
      <w:r>
        <w:rPr>
          <w:noProof/>
        </w:rPr>
        <w:drawing>
          <wp:inline distT="0" distB="0" distL="0" distR="0">
            <wp:extent cx="1435100" cy="285750"/>
            <wp:effectExtent l="19050" t="0" r="0" b="0"/>
            <wp:docPr id="77" name="Picture 77" descr="m_q = c^{\frac{(q+1)}{4}} \, \bmod \,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m_q = c^{\frac{(q+1)}{4}} \, \bmod \, q"/>
                    <pic:cNvPicPr>
                      <a:picLocks noChangeAspect="1" noChangeArrowheads="1"/>
                    </pic:cNvPicPr>
                  </pic:nvPicPr>
                  <pic:blipFill>
                    <a:blip r:embed="rId74" cstate="print"/>
                    <a:srcRect/>
                    <a:stretch>
                      <a:fillRect/>
                    </a:stretch>
                  </pic:blipFill>
                  <pic:spPr bwMode="auto">
                    <a:xfrm>
                      <a:off x="0" y="0"/>
                      <a:ext cx="1435100" cy="285750"/>
                    </a:xfrm>
                    <a:prstGeom prst="rect">
                      <a:avLst/>
                    </a:prstGeom>
                    <a:noFill/>
                    <a:ln w="9525">
                      <a:noFill/>
                      <a:miter lim="800000"/>
                      <a:headEnd/>
                      <a:tailEnd/>
                    </a:ln>
                  </pic:spPr>
                </pic:pic>
              </a:graphicData>
            </a:graphic>
          </wp:inline>
        </w:drawing>
      </w:r>
      <w:r>
        <w:t xml:space="preserve">. </w:t>
      </w:r>
    </w:p>
    <w:p w:rsidR="00B31743" w:rsidRDefault="00B31743" w:rsidP="00B31743">
      <w:pPr>
        <w:pStyle w:val="NormalWeb"/>
      </w:pPr>
      <w:r>
        <w:t xml:space="preserve">We can show that this method works for </w:t>
      </w:r>
      <w:r>
        <w:rPr>
          <w:i/>
          <w:iCs/>
        </w:rPr>
        <w:t>p</w:t>
      </w:r>
      <w:r>
        <w:t xml:space="preserve"> as follows. First </w:t>
      </w:r>
      <w:r>
        <w:rPr>
          <w:noProof/>
        </w:rPr>
        <w:drawing>
          <wp:inline distT="0" distB="0" distL="0" distR="0">
            <wp:extent cx="1187450" cy="190500"/>
            <wp:effectExtent l="19050" t="0" r="0" b="0"/>
            <wp:docPr id="78" name="Picture 78" descr="p \equiv 3\!\!\!\pmo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 \equiv 3\!\!\!\pmod{4}"/>
                    <pic:cNvPicPr>
                      <a:picLocks noChangeAspect="1" noChangeArrowheads="1"/>
                    </pic:cNvPicPr>
                  </pic:nvPicPr>
                  <pic:blipFill>
                    <a:blip r:embed="rId75" cstate="print"/>
                    <a:srcRect/>
                    <a:stretch>
                      <a:fillRect/>
                    </a:stretch>
                  </pic:blipFill>
                  <pic:spPr bwMode="auto">
                    <a:xfrm>
                      <a:off x="0" y="0"/>
                      <a:ext cx="1187450" cy="190500"/>
                    </a:xfrm>
                    <a:prstGeom prst="rect">
                      <a:avLst/>
                    </a:prstGeom>
                    <a:noFill/>
                    <a:ln w="9525">
                      <a:noFill/>
                      <a:miter lim="800000"/>
                      <a:headEnd/>
                      <a:tailEnd/>
                    </a:ln>
                  </pic:spPr>
                </pic:pic>
              </a:graphicData>
            </a:graphic>
          </wp:inline>
        </w:drawing>
      </w:r>
      <w:r>
        <w:t>implies that (</w:t>
      </w:r>
      <w:r>
        <w:rPr>
          <w:i/>
          <w:iCs/>
        </w:rPr>
        <w:t>p</w:t>
      </w:r>
      <w:r>
        <w:t xml:space="preserve">+1)/4 is an integer. The assumption is trivial for </w:t>
      </w:r>
      <w:r>
        <w:rPr>
          <w:i/>
          <w:iCs/>
        </w:rPr>
        <w:t>c</w:t>
      </w:r>
      <w:r>
        <w:t xml:space="preserve">≡0 (mod </w:t>
      </w:r>
      <w:r>
        <w:rPr>
          <w:i/>
          <w:iCs/>
        </w:rPr>
        <w:t>p</w:t>
      </w:r>
      <w:r>
        <w:t xml:space="preserve">). Thus we may assume that </w:t>
      </w:r>
      <w:r>
        <w:rPr>
          <w:i/>
          <w:iCs/>
        </w:rPr>
        <w:t>p</w:t>
      </w:r>
      <w:r>
        <w:t xml:space="preserve"> does not divide </w:t>
      </w:r>
      <w:r>
        <w:rPr>
          <w:i/>
          <w:iCs/>
        </w:rPr>
        <w:t>c</w:t>
      </w:r>
      <w:r>
        <w:t>. Then</w:t>
      </w:r>
    </w:p>
    <w:p w:rsidR="00B31743" w:rsidRDefault="00B31743" w:rsidP="00B31743">
      <w:pPr>
        <w:bidi w:val="0"/>
        <w:ind w:left="720"/>
      </w:pPr>
      <w:r>
        <w:rPr>
          <w:noProof/>
        </w:rPr>
        <w:drawing>
          <wp:inline distT="0" distB="0" distL="0" distR="0">
            <wp:extent cx="3581400" cy="482600"/>
            <wp:effectExtent l="19050" t="0" r="0" b="0"/>
            <wp:docPr id="79" name="Picture 79" descr="m_p^2 \equiv c^{\frac{(p+1)}{2}} \equiv c\cdot c^{\frac{(p-1)}{2}} \equiv c \cdot\left({c\over p}\right) \pmo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m_p^2 \equiv c^{\frac{(p+1)}{2}} \equiv c\cdot c^{\frac{(p-1)}{2}} \equiv c \cdot\left({c\over p}\right) \pmod{p},"/>
                    <pic:cNvPicPr>
                      <a:picLocks noChangeAspect="1" noChangeArrowheads="1"/>
                    </pic:cNvPicPr>
                  </pic:nvPicPr>
                  <pic:blipFill>
                    <a:blip r:embed="rId76" cstate="print"/>
                    <a:srcRect/>
                    <a:stretch>
                      <a:fillRect/>
                    </a:stretch>
                  </pic:blipFill>
                  <pic:spPr bwMode="auto">
                    <a:xfrm>
                      <a:off x="0" y="0"/>
                      <a:ext cx="3581400" cy="482600"/>
                    </a:xfrm>
                    <a:prstGeom prst="rect">
                      <a:avLst/>
                    </a:prstGeom>
                    <a:noFill/>
                    <a:ln w="9525">
                      <a:noFill/>
                      <a:miter lim="800000"/>
                      <a:headEnd/>
                      <a:tailEnd/>
                    </a:ln>
                  </pic:spPr>
                </pic:pic>
              </a:graphicData>
            </a:graphic>
          </wp:inline>
        </w:drawing>
      </w:r>
    </w:p>
    <w:p w:rsidR="00B31743" w:rsidRDefault="00B31743" w:rsidP="00B31743">
      <w:pPr>
        <w:pStyle w:val="NormalWeb"/>
      </w:pPr>
      <w:r>
        <w:t xml:space="preserve">where </w:t>
      </w:r>
      <w:r>
        <w:rPr>
          <w:noProof/>
        </w:rPr>
        <w:drawing>
          <wp:inline distT="0" distB="0" distL="0" distR="0">
            <wp:extent cx="317500" cy="482600"/>
            <wp:effectExtent l="19050" t="0" r="6350" b="0"/>
            <wp:docPr id="80" name="Picture 80" descr="\left({c\over p}\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eft({c\over p}\right)"/>
                    <pic:cNvPicPr>
                      <a:picLocks noChangeAspect="1" noChangeArrowheads="1"/>
                    </pic:cNvPicPr>
                  </pic:nvPicPr>
                  <pic:blipFill>
                    <a:blip r:embed="rId77" cstate="print"/>
                    <a:srcRect/>
                    <a:stretch>
                      <a:fillRect/>
                    </a:stretch>
                  </pic:blipFill>
                  <pic:spPr bwMode="auto">
                    <a:xfrm>
                      <a:off x="0" y="0"/>
                      <a:ext cx="317500" cy="482600"/>
                    </a:xfrm>
                    <a:prstGeom prst="rect">
                      <a:avLst/>
                    </a:prstGeom>
                    <a:noFill/>
                    <a:ln w="9525">
                      <a:noFill/>
                      <a:miter lim="800000"/>
                      <a:headEnd/>
                      <a:tailEnd/>
                    </a:ln>
                  </pic:spPr>
                </pic:pic>
              </a:graphicData>
            </a:graphic>
          </wp:inline>
        </w:drawing>
      </w:r>
      <w:r>
        <w:t xml:space="preserve">is a </w:t>
      </w:r>
      <w:hyperlink r:id="rId78" w:tooltip="Legendre symbol" w:history="1">
        <w:r>
          <w:rPr>
            <w:rStyle w:val="Hyperlink"/>
          </w:rPr>
          <w:t>Legendre symbol</w:t>
        </w:r>
      </w:hyperlink>
      <w:r>
        <w:t xml:space="preserve">. From </w:t>
      </w:r>
      <w:r>
        <w:rPr>
          <w:noProof/>
        </w:rPr>
        <w:drawing>
          <wp:inline distT="0" distB="0" distL="0" distR="0">
            <wp:extent cx="1492250" cy="222250"/>
            <wp:effectExtent l="19050" t="0" r="0" b="0"/>
            <wp:docPr id="81" name="Picture 81" descr="c\equiv m^2\pmod{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equiv m^2\pmod{pq}"/>
                    <pic:cNvPicPr>
                      <a:picLocks noChangeAspect="1" noChangeArrowheads="1"/>
                    </pic:cNvPicPr>
                  </pic:nvPicPr>
                  <pic:blipFill>
                    <a:blip r:embed="rId79" cstate="print"/>
                    <a:srcRect/>
                    <a:stretch>
                      <a:fillRect/>
                    </a:stretch>
                  </pic:blipFill>
                  <pic:spPr bwMode="auto">
                    <a:xfrm>
                      <a:off x="0" y="0"/>
                      <a:ext cx="1492250" cy="222250"/>
                    </a:xfrm>
                    <a:prstGeom prst="rect">
                      <a:avLst/>
                    </a:prstGeom>
                    <a:noFill/>
                    <a:ln w="9525">
                      <a:noFill/>
                      <a:miter lim="800000"/>
                      <a:headEnd/>
                      <a:tailEnd/>
                    </a:ln>
                  </pic:spPr>
                </pic:pic>
              </a:graphicData>
            </a:graphic>
          </wp:inline>
        </w:drawing>
      </w:r>
      <w:r>
        <w:t xml:space="preserve">follows that </w:t>
      </w:r>
      <w:r>
        <w:rPr>
          <w:noProof/>
        </w:rPr>
        <w:drawing>
          <wp:inline distT="0" distB="0" distL="0" distR="0">
            <wp:extent cx="1409700" cy="222250"/>
            <wp:effectExtent l="19050" t="0" r="0" b="0"/>
            <wp:docPr id="82" name="Picture 82" descr="c\equiv m^2\pmo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equiv m^2\pmod{p}"/>
                    <pic:cNvPicPr>
                      <a:picLocks noChangeAspect="1" noChangeArrowheads="1"/>
                    </pic:cNvPicPr>
                  </pic:nvPicPr>
                  <pic:blipFill>
                    <a:blip r:embed="rId80" cstate="print"/>
                    <a:srcRect/>
                    <a:stretch>
                      <a:fillRect/>
                    </a:stretch>
                  </pic:blipFill>
                  <pic:spPr bwMode="auto">
                    <a:xfrm>
                      <a:off x="0" y="0"/>
                      <a:ext cx="1409700" cy="222250"/>
                    </a:xfrm>
                    <a:prstGeom prst="rect">
                      <a:avLst/>
                    </a:prstGeom>
                    <a:noFill/>
                    <a:ln w="9525">
                      <a:noFill/>
                      <a:miter lim="800000"/>
                      <a:headEnd/>
                      <a:tailEnd/>
                    </a:ln>
                  </pic:spPr>
                </pic:pic>
              </a:graphicData>
            </a:graphic>
          </wp:inline>
        </w:drawing>
      </w:r>
      <w:r>
        <w:t xml:space="preserve">. Thus </w:t>
      </w:r>
      <w:r>
        <w:rPr>
          <w:i/>
          <w:iCs/>
        </w:rPr>
        <w:t>c</w:t>
      </w:r>
      <w:r>
        <w:t xml:space="preserve"> is a </w:t>
      </w:r>
      <w:hyperlink r:id="rId81" w:tooltip="Quadratic residue" w:history="1">
        <w:r>
          <w:rPr>
            <w:rStyle w:val="Hyperlink"/>
          </w:rPr>
          <w:t>quadratic residue</w:t>
        </w:r>
      </w:hyperlink>
      <w:r>
        <w:t xml:space="preserve"> modulo </w:t>
      </w:r>
      <w:r>
        <w:rPr>
          <w:i/>
          <w:iCs/>
        </w:rPr>
        <w:t>p</w:t>
      </w:r>
      <w:r>
        <w:t xml:space="preserve">. Hence </w:t>
      </w:r>
      <w:r>
        <w:rPr>
          <w:noProof/>
        </w:rPr>
        <w:drawing>
          <wp:inline distT="0" distB="0" distL="0" distR="0">
            <wp:extent cx="685800" cy="482600"/>
            <wp:effectExtent l="19050" t="0" r="0" b="0"/>
            <wp:docPr id="83" name="Picture 83" descr="\left({c\over p}\righ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left({c\over p}\right)=1"/>
                    <pic:cNvPicPr>
                      <a:picLocks noChangeAspect="1" noChangeArrowheads="1"/>
                    </pic:cNvPicPr>
                  </pic:nvPicPr>
                  <pic:blipFill>
                    <a:blip r:embed="rId82" cstate="print"/>
                    <a:srcRect/>
                    <a:stretch>
                      <a:fillRect/>
                    </a:stretch>
                  </pic:blipFill>
                  <pic:spPr bwMode="auto">
                    <a:xfrm>
                      <a:off x="0" y="0"/>
                      <a:ext cx="685800" cy="482600"/>
                    </a:xfrm>
                    <a:prstGeom prst="rect">
                      <a:avLst/>
                    </a:prstGeom>
                    <a:noFill/>
                    <a:ln w="9525">
                      <a:noFill/>
                      <a:miter lim="800000"/>
                      <a:headEnd/>
                      <a:tailEnd/>
                    </a:ln>
                  </pic:spPr>
                </pic:pic>
              </a:graphicData>
            </a:graphic>
          </wp:inline>
        </w:drawing>
      </w:r>
      <w:r>
        <w:t>and therefore</w:t>
      </w:r>
    </w:p>
    <w:p w:rsidR="00B31743" w:rsidRDefault="00B31743" w:rsidP="00B31743">
      <w:pPr>
        <w:bidi w:val="0"/>
        <w:ind w:left="720"/>
      </w:pPr>
      <w:r>
        <w:rPr>
          <w:noProof/>
        </w:rPr>
        <w:drawing>
          <wp:inline distT="0" distB="0" distL="0" distR="0">
            <wp:extent cx="1454150" cy="247650"/>
            <wp:effectExtent l="19050" t="0" r="0" b="0"/>
            <wp:docPr id="84" name="Picture 84" descr="m_p^2 \equiv c \pmo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m_p^2 \equiv c \pmod{p}."/>
                    <pic:cNvPicPr>
                      <a:picLocks noChangeAspect="1" noChangeArrowheads="1"/>
                    </pic:cNvPicPr>
                  </pic:nvPicPr>
                  <pic:blipFill>
                    <a:blip r:embed="rId83" cstate="print"/>
                    <a:srcRect/>
                    <a:stretch>
                      <a:fillRect/>
                    </a:stretch>
                  </pic:blipFill>
                  <pic:spPr bwMode="auto">
                    <a:xfrm>
                      <a:off x="0" y="0"/>
                      <a:ext cx="1454150" cy="247650"/>
                    </a:xfrm>
                    <a:prstGeom prst="rect">
                      <a:avLst/>
                    </a:prstGeom>
                    <a:noFill/>
                    <a:ln w="9525">
                      <a:noFill/>
                      <a:miter lim="800000"/>
                      <a:headEnd/>
                      <a:tailEnd/>
                    </a:ln>
                  </pic:spPr>
                </pic:pic>
              </a:graphicData>
            </a:graphic>
          </wp:inline>
        </w:drawing>
      </w:r>
    </w:p>
    <w:p w:rsidR="00B31743" w:rsidRDefault="00B31743" w:rsidP="00B31743">
      <w:pPr>
        <w:pStyle w:val="NormalWeb"/>
      </w:pPr>
      <w:r>
        <w:lastRenderedPageBreak/>
        <w:t xml:space="preserve">The relation </w:t>
      </w:r>
      <w:r>
        <w:rPr>
          <w:noProof/>
        </w:rPr>
        <w:drawing>
          <wp:inline distT="0" distB="0" distL="0" distR="0">
            <wp:extent cx="1289050" cy="203200"/>
            <wp:effectExtent l="19050" t="0" r="6350" b="0"/>
            <wp:docPr id="85" name="Picture 85" descr="p \equiv 3\pmo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 \equiv 3\pmod{4}"/>
                    <pic:cNvPicPr>
                      <a:picLocks noChangeAspect="1" noChangeArrowheads="1"/>
                    </pic:cNvPicPr>
                  </pic:nvPicPr>
                  <pic:blipFill>
                    <a:blip r:embed="rId84" cstate="print"/>
                    <a:srcRect/>
                    <a:stretch>
                      <a:fillRect/>
                    </a:stretch>
                  </pic:blipFill>
                  <pic:spPr bwMode="auto">
                    <a:xfrm>
                      <a:off x="0" y="0"/>
                      <a:ext cx="1289050" cy="203200"/>
                    </a:xfrm>
                    <a:prstGeom prst="rect">
                      <a:avLst/>
                    </a:prstGeom>
                    <a:noFill/>
                    <a:ln w="9525">
                      <a:noFill/>
                      <a:miter lim="800000"/>
                      <a:headEnd/>
                      <a:tailEnd/>
                    </a:ln>
                  </pic:spPr>
                </pic:pic>
              </a:graphicData>
            </a:graphic>
          </wp:inline>
        </w:drawing>
      </w:r>
      <w:r>
        <w:t xml:space="preserve">is not a requirement because square roots modulo other primes can be computed too. E.g. Rabin proposes to find the square roots modulo primes by using a special case of </w:t>
      </w:r>
      <w:hyperlink r:id="rId85" w:tooltip="Berlekamp's algorithm" w:history="1">
        <w:proofErr w:type="spellStart"/>
        <w:r>
          <w:rPr>
            <w:rStyle w:val="Hyperlink"/>
          </w:rPr>
          <w:t>Berlekamp's</w:t>
        </w:r>
        <w:proofErr w:type="spellEnd"/>
        <w:r>
          <w:rPr>
            <w:rStyle w:val="Hyperlink"/>
          </w:rPr>
          <w:t xml:space="preserve"> algorithm</w:t>
        </w:r>
      </w:hyperlink>
      <w:r>
        <w:t>.</w:t>
      </w:r>
    </w:p>
    <w:p w:rsidR="00B31743" w:rsidRDefault="00B31743">
      <w:pPr>
        <w:rPr>
          <w:rtl/>
        </w:rPr>
      </w:pPr>
    </w:p>
    <w:p w:rsidR="001E02B1" w:rsidRDefault="001E02B1">
      <w:pPr>
        <w:rPr>
          <w:rtl/>
        </w:rPr>
      </w:pPr>
    </w:p>
    <w:p w:rsidR="00E80AFE" w:rsidRPr="00E80AFE" w:rsidRDefault="001E02B1" w:rsidP="00E80AFE">
      <w:pPr>
        <w:pStyle w:val="Heading1"/>
        <w:bidi w:val="0"/>
      </w:pPr>
      <w:r w:rsidRPr="00E80AFE">
        <w:t>Sigma protocol</w:t>
      </w:r>
      <w:r w:rsidR="00E80AFE" w:rsidRPr="00E80AFE">
        <w:t>s</w:t>
      </w:r>
      <w:r w:rsidRPr="00E80AFE">
        <w:t xml:space="preserve"> </w:t>
      </w:r>
    </w:p>
    <w:p w:rsidR="001E02B1" w:rsidRPr="001E02B1" w:rsidRDefault="00E80AFE" w:rsidP="00E80AFE">
      <w:pPr>
        <w:pStyle w:val="Heading2"/>
        <w:bidi w:val="0"/>
        <w:rPr>
          <w:rFonts w:eastAsia="Times New Roman" w:cs="Arial"/>
        </w:rPr>
      </w:pPr>
      <w:r w:rsidRPr="001E02B1">
        <w:rPr>
          <w:rFonts w:eastAsia="Times New Roman"/>
        </w:rPr>
        <w:t xml:space="preserve">Sigma protocol </w:t>
      </w:r>
      <w:r w:rsidR="001E02B1" w:rsidRPr="001E02B1">
        <w:rPr>
          <w:rFonts w:eastAsia="Times New Roman"/>
        </w:rPr>
        <w:t>of DLOG</w:t>
      </w:r>
    </w:p>
    <w:p w:rsidR="001E02B1" w:rsidRPr="001E02B1" w:rsidRDefault="001E02B1" w:rsidP="001E02B1">
      <w:pPr>
        <w:bidi w:val="0"/>
        <w:rPr>
          <w:sz w:val="24"/>
          <w:szCs w:val="24"/>
        </w:rPr>
      </w:pPr>
    </w:p>
    <w:p w:rsidR="001E02B1" w:rsidRDefault="001E02B1" w:rsidP="001E02B1">
      <w:pPr>
        <w:autoSpaceDE w:val="0"/>
        <w:autoSpaceDN w:val="0"/>
        <w:bidi w:val="0"/>
        <w:adjustRightInd w:val="0"/>
        <w:spacing w:after="0" w:line="240" w:lineRule="auto"/>
        <w:rPr>
          <w:rFonts w:ascii="CMBX8" w:cs="CMBX8"/>
          <w:b/>
          <w:bCs/>
          <w:sz w:val="24"/>
          <w:szCs w:val="24"/>
        </w:rPr>
      </w:pPr>
      <w:r w:rsidRPr="001E02B1">
        <w:rPr>
          <w:rFonts w:ascii="CMBX8" w:cs="CMBX8"/>
          <w:b/>
          <w:bCs/>
          <w:sz w:val="24"/>
          <w:szCs w:val="24"/>
        </w:rPr>
        <w:t>PROTOCOL 6.1.1 (</w:t>
      </w:r>
      <w:proofErr w:type="spellStart"/>
      <w:r w:rsidRPr="001E02B1">
        <w:rPr>
          <w:rFonts w:ascii="CMBX8" w:cs="CMBX8"/>
          <w:b/>
          <w:bCs/>
          <w:sz w:val="24"/>
          <w:szCs w:val="24"/>
        </w:rPr>
        <w:t>Schnorr</w:t>
      </w:r>
      <w:r w:rsidRPr="001E02B1">
        <w:rPr>
          <w:rFonts w:ascii="CMBX8" w:cs="CMBX8" w:hint="cs"/>
          <w:b/>
          <w:bCs/>
          <w:sz w:val="24"/>
          <w:szCs w:val="24"/>
        </w:rPr>
        <w:t>’</w:t>
      </w:r>
      <w:r w:rsidRPr="001E02B1">
        <w:rPr>
          <w:rFonts w:ascii="CMBX8" w:cs="CMBX8"/>
          <w:b/>
          <w:bCs/>
          <w:sz w:val="24"/>
          <w:szCs w:val="24"/>
        </w:rPr>
        <w:t>s</w:t>
      </w:r>
      <w:proofErr w:type="spellEnd"/>
      <w:r w:rsidRPr="001E02B1">
        <w:rPr>
          <w:rFonts w:ascii="CMBX8" w:cs="CMBX8"/>
          <w:b/>
          <w:bCs/>
          <w:sz w:val="24"/>
          <w:szCs w:val="24"/>
        </w:rPr>
        <w:t xml:space="preserve"> Protocol for Discrete Log)</w:t>
      </w:r>
    </w:p>
    <w:p w:rsidR="001E02B1" w:rsidRDefault="001E02B1" w:rsidP="001E02B1">
      <w:pPr>
        <w:autoSpaceDE w:val="0"/>
        <w:autoSpaceDN w:val="0"/>
        <w:bidi w:val="0"/>
        <w:adjustRightInd w:val="0"/>
        <w:spacing w:after="0" w:line="240" w:lineRule="auto"/>
        <w:rPr>
          <w:rFonts w:ascii="CMBX8" w:cs="CMBX8"/>
          <w:b/>
          <w:bCs/>
          <w:sz w:val="24"/>
          <w:szCs w:val="24"/>
        </w:rPr>
      </w:pPr>
    </w:p>
    <w:p w:rsidR="001E02B1" w:rsidRPr="001E02B1" w:rsidRDefault="001E02B1" w:rsidP="001E02B1">
      <w:pPr>
        <w:autoSpaceDE w:val="0"/>
        <w:autoSpaceDN w:val="0"/>
        <w:bidi w:val="0"/>
        <w:adjustRightInd w:val="0"/>
        <w:spacing w:after="0" w:line="240" w:lineRule="auto"/>
        <w:rPr>
          <w:rFonts w:ascii="CMBX8" w:cs="CMBX8"/>
          <w:b/>
          <w:bCs/>
          <w:sz w:val="24"/>
          <w:szCs w:val="24"/>
        </w:rPr>
      </w:pPr>
    </w:p>
    <w:p w:rsidR="001E02B1" w:rsidRPr="00813083" w:rsidRDefault="001E02B1" w:rsidP="003A6E94">
      <w:pPr>
        <w:autoSpaceDE w:val="0"/>
        <w:autoSpaceDN w:val="0"/>
        <w:bidi w:val="0"/>
        <w:adjustRightInd w:val="0"/>
        <w:spacing w:after="0" w:line="240" w:lineRule="auto"/>
        <w:rPr>
          <w:rFonts w:ascii="CMR8" w:cs="CMR8"/>
          <w:color w:val="00B050"/>
          <w:sz w:val="20"/>
          <w:szCs w:val="20"/>
        </w:rPr>
      </w:pPr>
      <w:r w:rsidRPr="001E02B1">
        <w:rPr>
          <w:rFonts w:ascii="CMSY8" w:cs="CMSY8" w:hint="cs"/>
          <w:i/>
          <w:iCs/>
          <w:sz w:val="24"/>
          <w:szCs w:val="24"/>
        </w:rPr>
        <w:t>•</w:t>
      </w:r>
      <w:r w:rsidRPr="001E02B1">
        <w:rPr>
          <w:rFonts w:ascii="CMSY8" w:cs="CMSY8"/>
          <w:i/>
          <w:iCs/>
          <w:sz w:val="24"/>
          <w:szCs w:val="24"/>
        </w:rPr>
        <w:t xml:space="preserve"> </w:t>
      </w:r>
      <w:r w:rsidRPr="001E02B1">
        <w:rPr>
          <w:rFonts w:ascii="CMBX8" w:cs="CMBX8"/>
          <w:b/>
          <w:bCs/>
          <w:sz w:val="24"/>
          <w:szCs w:val="24"/>
        </w:rPr>
        <w:t xml:space="preserve">Common input: </w:t>
      </w:r>
      <w:r w:rsidRPr="001E02B1">
        <w:rPr>
          <w:rFonts w:ascii="CMR8" w:cs="CMR8"/>
          <w:sz w:val="24"/>
          <w:szCs w:val="24"/>
        </w:rPr>
        <w:t xml:space="preserve">The prover </w:t>
      </w:r>
      <w:r w:rsidRPr="001E02B1">
        <w:rPr>
          <w:rFonts w:ascii="CMMI8" w:hAnsi="CMMI8" w:cs="CMMI8"/>
          <w:i/>
          <w:iCs/>
          <w:sz w:val="24"/>
          <w:szCs w:val="24"/>
        </w:rPr>
        <w:t xml:space="preserve">P </w:t>
      </w:r>
      <w:r w:rsidRPr="001E02B1">
        <w:rPr>
          <w:rFonts w:ascii="CMR8" w:cs="CMR8"/>
          <w:sz w:val="24"/>
          <w:szCs w:val="24"/>
        </w:rPr>
        <w:t xml:space="preserve">and verifier </w:t>
      </w:r>
      <w:r w:rsidRPr="001E02B1">
        <w:rPr>
          <w:rFonts w:ascii="CMMI8" w:hAnsi="CMMI8" w:cs="CMMI8"/>
          <w:i/>
          <w:iCs/>
          <w:sz w:val="24"/>
          <w:szCs w:val="24"/>
        </w:rPr>
        <w:t xml:space="preserve">V </w:t>
      </w:r>
      <w:r w:rsidRPr="001E02B1">
        <w:rPr>
          <w:rFonts w:ascii="CMR8" w:cs="CMR8"/>
          <w:sz w:val="24"/>
          <w:szCs w:val="24"/>
        </w:rPr>
        <w:t>both have (</w:t>
      </w:r>
      <w:r w:rsidRPr="001E02B1">
        <w:rPr>
          <w:rFonts w:ascii="CMMI8" w:hAnsi="CMMI8" w:cs="CMMI8"/>
          <w:i/>
          <w:iCs/>
          <w:sz w:val="24"/>
          <w:szCs w:val="24"/>
        </w:rPr>
        <w:t xml:space="preserve">p, q, </w:t>
      </w:r>
      <w:proofErr w:type="gramStart"/>
      <w:r w:rsidRPr="001E02B1">
        <w:rPr>
          <w:rFonts w:ascii="CMMI8" w:hAnsi="CMMI8" w:cs="CMMI8"/>
          <w:i/>
          <w:iCs/>
          <w:sz w:val="24"/>
          <w:szCs w:val="24"/>
        </w:rPr>
        <w:t>g</w:t>
      </w:r>
      <w:proofErr w:type="gramEnd"/>
      <w:r w:rsidRPr="001E02B1">
        <w:rPr>
          <w:rFonts w:ascii="CMMI8" w:hAnsi="CMMI8" w:cs="CMMI8"/>
          <w:i/>
          <w:iCs/>
          <w:sz w:val="24"/>
          <w:szCs w:val="24"/>
        </w:rPr>
        <w:t>, h</w:t>
      </w:r>
      <w:r w:rsidRPr="001E02B1">
        <w:rPr>
          <w:rFonts w:ascii="CMR8" w:cs="CMR8"/>
          <w:sz w:val="24"/>
          <w:szCs w:val="24"/>
        </w:rPr>
        <w:t>)</w:t>
      </w:r>
      <w:r w:rsidR="00A0406E">
        <w:rPr>
          <w:rFonts w:ascii="CMR8" w:cs="CMR8"/>
          <w:sz w:val="24"/>
          <w:szCs w:val="24"/>
        </w:rPr>
        <w:t xml:space="preserve"> </w:t>
      </w:r>
      <w:del w:id="0" w:author="Yael" w:date="2010-07-08T13:26:00Z">
        <w:r w:rsidR="00A0406E" w:rsidRPr="00813083" w:rsidDel="003A6E94">
          <w:rPr>
            <w:rFonts w:ascii="CMR8" w:cs="CMR8"/>
            <w:color w:val="00B050"/>
            <w:sz w:val="20"/>
            <w:szCs w:val="20"/>
          </w:rPr>
          <w:delText>Who supplies this data? Who sends this data?</w:delText>
        </w:r>
      </w:del>
    </w:p>
    <w:p w:rsidR="001E02B1" w:rsidRDefault="001E02B1" w:rsidP="001E02B1">
      <w:pPr>
        <w:autoSpaceDE w:val="0"/>
        <w:autoSpaceDN w:val="0"/>
        <w:bidi w:val="0"/>
        <w:adjustRightInd w:val="0"/>
        <w:spacing w:after="0" w:line="240" w:lineRule="auto"/>
        <w:rPr>
          <w:rFonts w:ascii="CMMI8" w:hAnsi="CMMI8" w:cs="CMMI8"/>
          <w:i/>
          <w:iCs/>
          <w:sz w:val="24"/>
          <w:szCs w:val="24"/>
        </w:rPr>
      </w:pPr>
      <w:r w:rsidRPr="001E02B1">
        <w:rPr>
          <w:rFonts w:ascii="CMSY8" w:cs="CMSY8" w:hint="cs"/>
          <w:i/>
          <w:iCs/>
          <w:sz w:val="24"/>
          <w:szCs w:val="24"/>
        </w:rPr>
        <w:t>•</w:t>
      </w:r>
      <w:r w:rsidRPr="001E02B1">
        <w:rPr>
          <w:rFonts w:ascii="CMSY8" w:cs="CMSY8"/>
          <w:i/>
          <w:iCs/>
          <w:sz w:val="24"/>
          <w:szCs w:val="24"/>
        </w:rPr>
        <w:t xml:space="preserve"> </w:t>
      </w:r>
      <w:r w:rsidRPr="001E02B1">
        <w:rPr>
          <w:rFonts w:ascii="CMBX8" w:cs="CMBX8"/>
          <w:b/>
          <w:bCs/>
          <w:sz w:val="24"/>
          <w:szCs w:val="24"/>
        </w:rPr>
        <w:t xml:space="preserve">Private input: </w:t>
      </w:r>
      <w:r w:rsidRPr="001E02B1">
        <w:rPr>
          <w:rFonts w:ascii="CMMI8" w:hAnsi="CMMI8" w:cs="CMMI8"/>
          <w:i/>
          <w:iCs/>
          <w:sz w:val="24"/>
          <w:szCs w:val="24"/>
        </w:rPr>
        <w:t xml:space="preserve">P </w:t>
      </w:r>
      <w:r w:rsidRPr="001E02B1">
        <w:rPr>
          <w:rFonts w:ascii="CMR8" w:cs="CMR8"/>
          <w:sz w:val="24"/>
          <w:szCs w:val="24"/>
        </w:rPr>
        <w:t xml:space="preserve">has a value </w:t>
      </w:r>
      <w:r w:rsidRPr="001E02B1">
        <w:rPr>
          <w:rFonts w:ascii="CMMI8" w:hAnsi="CMMI8" w:cs="CMMI8"/>
          <w:i/>
          <w:iCs/>
          <w:sz w:val="24"/>
          <w:szCs w:val="24"/>
        </w:rPr>
        <w:t xml:space="preserve">w </w:t>
      </w:r>
      <w:r w:rsidRPr="001E02B1">
        <w:rPr>
          <w:rFonts w:ascii="Cambria Math" w:hAnsi="Cambria Math" w:cs="Cambria Math"/>
          <w:i/>
          <w:iCs/>
          <w:sz w:val="24"/>
          <w:szCs w:val="24"/>
        </w:rPr>
        <w:t>∈</w:t>
      </w:r>
      <w:r w:rsidRPr="001E02B1">
        <w:rPr>
          <w:rFonts w:ascii="CMSY8" w:cs="CMSY8"/>
          <w:i/>
          <w:iCs/>
          <w:sz w:val="24"/>
          <w:szCs w:val="24"/>
        </w:rPr>
        <w:t xml:space="preserve"> </w:t>
      </w:r>
      <w:proofErr w:type="spellStart"/>
      <w:r w:rsidRPr="001E02B1">
        <w:rPr>
          <w:rFonts w:ascii="MSBM10" w:hAnsi="MSBM10" w:cs="MSBM10"/>
          <w:sz w:val="24"/>
          <w:szCs w:val="24"/>
        </w:rPr>
        <w:t>Z</w:t>
      </w:r>
      <w:r w:rsidRPr="001E02B1">
        <w:rPr>
          <w:rFonts w:ascii="CMMI6" w:hAnsi="CMMI6" w:cs="CMMI6"/>
          <w:i/>
          <w:iCs/>
          <w:sz w:val="24"/>
          <w:szCs w:val="24"/>
        </w:rPr>
        <w:t>q</w:t>
      </w:r>
      <w:proofErr w:type="spellEnd"/>
      <w:r w:rsidRPr="001E02B1">
        <w:rPr>
          <w:rFonts w:ascii="CMMI6" w:hAnsi="CMMI6" w:cs="CMMI6"/>
          <w:i/>
          <w:iCs/>
          <w:sz w:val="24"/>
          <w:szCs w:val="24"/>
        </w:rPr>
        <w:t xml:space="preserve"> </w:t>
      </w:r>
      <w:r w:rsidRPr="001E02B1">
        <w:rPr>
          <w:rFonts w:ascii="CMR8" w:cs="CMR8"/>
          <w:sz w:val="24"/>
          <w:szCs w:val="24"/>
        </w:rPr>
        <w:t xml:space="preserve">such that </w:t>
      </w:r>
      <w:r w:rsidRPr="001E02B1">
        <w:rPr>
          <w:rFonts w:ascii="CMMI8" w:hAnsi="CMMI8" w:cs="CMMI8"/>
          <w:i/>
          <w:iCs/>
          <w:sz w:val="24"/>
          <w:szCs w:val="24"/>
        </w:rPr>
        <w:t xml:space="preserve">h </w:t>
      </w:r>
      <w:r w:rsidRPr="001E02B1">
        <w:rPr>
          <w:rFonts w:ascii="CMR8" w:cs="CMR8"/>
          <w:sz w:val="24"/>
          <w:szCs w:val="24"/>
        </w:rPr>
        <w:t xml:space="preserve">= </w:t>
      </w:r>
      <w:proofErr w:type="spellStart"/>
      <w:proofErr w:type="gramStart"/>
      <w:r w:rsidRPr="001E02B1">
        <w:rPr>
          <w:rFonts w:ascii="CMMI8" w:hAnsi="CMMI8" w:cs="CMMI8"/>
          <w:i/>
          <w:iCs/>
          <w:sz w:val="24"/>
          <w:szCs w:val="24"/>
        </w:rPr>
        <w:t>g</w:t>
      </w:r>
      <w:r w:rsidRPr="001E02B1">
        <w:rPr>
          <w:rFonts w:ascii="CMMI6" w:hAnsi="CMMI6" w:cs="CMMI6"/>
          <w:i/>
          <w:iCs/>
          <w:sz w:val="24"/>
          <w:szCs w:val="24"/>
          <w:vertAlign w:val="superscript"/>
        </w:rPr>
        <w:t>w</w:t>
      </w:r>
      <w:proofErr w:type="spellEnd"/>
      <w:proofErr w:type="gramEnd"/>
      <w:r w:rsidRPr="001E02B1">
        <w:rPr>
          <w:rFonts w:ascii="CMMI6" w:hAnsi="CMMI6" w:cs="CMMI6"/>
          <w:i/>
          <w:iCs/>
          <w:sz w:val="24"/>
          <w:szCs w:val="24"/>
        </w:rPr>
        <w:t xml:space="preserve"> </w:t>
      </w:r>
      <w:r w:rsidRPr="001E02B1">
        <w:rPr>
          <w:rFonts w:ascii="CMR8" w:cs="CMR8"/>
          <w:sz w:val="24"/>
          <w:szCs w:val="24"/>
        </w:rPr>
        <w:t xml:space="preserve">mod </w:t>
      </w:r>
      <w:r w:rsidRPr="001E02B1">
        <w:rPr>
          <w:rFonts w:ascii="CMMI8" w:hAnsi="CMMI8" w:cs="CMMI8"/>
          <w:i/>
          <w:iCs/>
          <w:sz w:val="24"/>
          <w:szCs w:val="24"/>
        </w:rPr>
        <w:t>p</w:t>
      </w:r>
    </w:p>
    <w:p w:rsidR="00BC40A6" w:rsidRDefault="00BC40A6" w:rsidP="00BC40A6">
      <w:pPr>
        <w:pStyle w:val="ListParagraph"/>
        <w:numPr>
          <w:ilvl w:val="0"/>
          <w:numId w:val="16"/>
        </w:numPr>
        <w:autoSpaceDE w:val="0"/>
        <w:autoSpaceDN w:val="0"/>
        <w:bidi w:val="0"/>
        <w:adjustRightInd w:val="0"/>
        <w:spacing w:after="0" w:line="240" w:lineRule="auto"/>
        <w:rPr>
          <w:rFonts w:ascii="CMBX8" w:cs="CMBX8"/>
          <w:b/>
          <w:bCs/>
          <w:sz w:val="24"/>
          <w:szCs w:val="24"/>
        </w:rPr>
      </w:pPr>
      <w:r w:rsidRPr="004242D2">
        <w:rPr>
          <w:rFonts w:ascii="CMBX8" w:cs="CMBX8"/>
          <w:b/>
          <w:bCs/>
          <w:sz w:val="24"/>
          <w:szCs w:val="24"/>
        </w:rPr>
        <w:t>Default behavior on wrong input:</w:t>
      </w:r>
    </w:p>
    <w:p w:rsidR="00BC40A6" w:rsidRPr="00440434" w:rsidRDefault="00BC40A6" w:rsidP="00BC40A6">
      <w:pPr>
        <w:pStyle w:val="ListParagraph"/>
        <w:numPr>
          <w:ilvl w:val="0"/>
          <w:numId w:val="16"/>
        </w:numPr>
        <w:autoSpaceDE w:val="0"/>
        <w:autoSpaceDN w:val="0"/>
        <w:bidi w:val="0"/>
        <w:adjustRightInd w:val="0"/>
        <w:spacing w:after="0" w:line="240" w:lineRule="auto"/>
        <w:rPr>
          <w:rFonts w:ascii="CMBX8" w:cs="CMBX8"/>
          <w:b/>
          <w:bCs/>
          <w:sz w:val="24"/>
          <w:szCs w:val="24"/>
        </w:rPr>
      </w:pPr>
      <w:r>
        <w:rPr>
          <w:rFonts w:ascii="CMBX8" w:cs="CMBX8"/>
          <w:b/>
          <w:bCs/>
          <w:sz w:val="24"/>
          <w:szCs w:val="24"/>
        </w:rPr>
        <w:t>Prover</w:t>
      </w:r>
      <w:r w:rsidRPr="00440434">
        <w:rPr>
          <w:rFonts w:ascii="CMBX8" w:cs="CMBX8"/>
          <w:b/>
          <w:bCs/>
          <w:sz w:val="24"/>
          <w:szCs w:val="24"/>
        </w:rPr>
        <w:t>’</w:t>
      </w:r>
      <w:r w:rsidRPr="00440434">
        <w:rPr>
          <w:rFonts w:ascii="CMBX8" w:cs="CMBX8"/>
          <w:b/>
          <w:bCs/>
          <w:sz w:val="24"/>
          <w:szCs w:val="24"/>
        </w:rPr>
        <w:t>s Output:</w:t>
      </w:r>
      <w:r w:rsidRPr="00440434">
        <w:rPr>
          <w:rFonts w:ascii="CMMI8" w:hAnsi="CMMI8" w:cs="CMMI8"/>
          <w:i/>
          <w:iCs/>
          <w:sz w:val="24"/>
          <w:szCs w:val="24"/>
        </w:rPr>
        <w:t xml:space="preserve"> </w:t>
      </w:r>
      <w:r w:rsidRPr="00BC40A6">
        <w:rPr>
          <w:rFonts w:ascii="CMR8" w:cs="CMR8"/>
          <w:sz w:val="24"/>
          <w:szCs w:val="24"/>
        </w:rPr>
        <w:t>nothing</w:t>
      </w:r>
    </w:p>
    <w:p w:rsidR="00BC40A6" w:rsidRPr="00440434" w:rsidRDefault="00BC40A6" w:rsidP="00BC40A6">
      <w:pPr>
        <w:pStyle w:val="ListParagraph"/>
        <w:numPr>
          <w:ilvl w:val="0"/>
          <w:numId w:val="16"/>
        </w:numPr>
        <w:autoSpaceDE w:val="0"/>
        <w:autoSpaceDN w:val="0"/>
        <w:bidi w:val="0"/>
        <w:adjustRightInd w:val="0"/>
        <w:spacing w:after="0" w:line="240" w:lineRule="auto"/>
        <w:rPr>
          <w:rFonts w:ascii="CMBX8" w:cs="CMBX8"/>
          <w:b/>
          <w:bCs/>
          <w:sz w:val="24"/>
          <w:szCs w:val="24"/>
        </w:rPr>
      </w:pPr>
      <w:r>
        <w:rPr>
          <w:rFonts w:ascii="CMBX8" w:cs="CMBX8"/>
          <w:b/>
          <w:bCs/>
          <w:sz w:val="24"/>
          <w:szCs w:val="24"/>
        </w:rPr>
        <w:t>Verifier</w:t>
      </w:r>
      <w:r w:rsidRPr="00440434">
        <w:rPr>
          <w:rFonts w:ascii="CMBX8" w:cs="CMBX8"/>
          <w:b/>
          <w:bCs/>
          <w:sz w:val="24"/>
          <w:szCs w:val="24"/>
        </w:rPr>
        <w:t>’</w:t>
      </w:r>
      <w:r w:rsidRPr="00440434">
        <w:rPr>
          <w:rFonts w:ascii="CMBX8" w:cs="CMBX8"/>
          <w:b/>
          <w:bCs/>
          <w:sz w:val="24"/>
          <w:szCs w:val="24"/>
        </w:rPr>
        <w:t>s output:</w:t>
      </w:r>
      <w:r>
        <w:rPr>
          <w:rFonts w:ascii="CMBX8" w:cs="CMBX8"/>
          <w:b/>
          <w:bCs/>
          <w:sz w:val="24"/>
          <w:szCs w:val="24"/>
        </w:rPr>
        <w:t xml:space="preserve"> </w:t>
      </w:r>
      <w:r w:rsidRPr="00BC40A6">
        <w:rPr>
          <w:rFonts w:ascii="CMR8" w:cs="CMR8"/>
          <w:sz w:val="24"/>
          <w:szCs w:val="24"/>
        </w:rPr>
        <w:t>accept or reject</w:t>
      </w:r>
    </w:p>
    <w:p w:rsidR="00BC40A6" w:rsidRPr="001E02B1" w:rsidRDefault="00BC40A6" w:rsidP="00BC40A6">
      <w:pPr>
        <w:autoSpaceDE w:val="0"/>
        <w:autoSpaceDN w:val="0"/>
        <w:bidi w:val="0"/>
        <w:adjustRightInd w:val="0"/>
        <w:spacing w:after="0" w:line="240" w:lineRule="auto"/>
        <w:rPr>
          <w:rFonts w:ascii="CMMI8" w:hAnsi="CMMI8" w:cs="CMMI8"/>
          <w:i/>
          <w:iCs/>
          <w:sz w:val="24"/>
          <w:szCs w:val="24"/>
        </w:rPr>
      </w:pPr>
    </w:p>
    <w:p w:rsidR="001E02B1" w:rsidRDefault="001E02B1" w:rsidP="001E02B1">
      <w:pPr>
        <w:autoSpaceDE w:val="0"/>
        <w:autoSpaceDN w:val="0"/>
        <w:bidi w:val="0"/>
        <w:adjustRightInd w:val="0"/>
        <w:spacing w:after="0" w:line="240" w:lineRule="auto"/>
        <w:rPr>
          <w:rFonts w:ascii="CMBX8" w:cs="CMBX8"/>
          <w:b/>
          <w:bCs/>
          <w:sz w:val="24"/>
          <w:szCs w:val="24"/>
        </w:rPr>
      </w:pPr>
      <w:r w:rsidRPr="001E02B1">
        <w:rPr>
          <w:rFonts w:ascii="CMSY8" w:cs="CMSY8" w:hint="cs"/>
          <w:i/>
          <w:iCs/>
          <w:sz w:val="24"/>
          <w:szCs w:val="24"/>
        </w:rPr>
        <w:t>•</w:t>
      </w:r>
      <w:r w:rsidRPr="001E02B1">
        <w:rPr>
          <w:rFonts w:ascii="CMSY8" w:cs="CMSY8"/>
          <w:i/>
          <w:iCs/>
          <w:sz w:val="24"/>
          <w:szCs w:val="24"/>
        </w:rPr>
        <w:t xml:space="preserve"> </w:t>
      </w:r>
      <w:r w:rsidRPr="001E02B1">
        <w:rPr>
          <w:rFonts w:ascii="CMBX8" w:cs="CMBX8"/>
          <w:b/>
          <w:bCs/>
          <w:sz w:val="24"/>
          <w:szCs w:val="24"/>
        </w:rPr>
        <w:t>The protocol:</w:t>
      </w:r>
    </w:p>
    <w:p w:rsidR="000A2E24" w:rsidRDefault="00DD1689" w:rsidP="000A2E24">
      <w:pPr>
        <w:pStyle w:val="ListParagraph"/>
        <w:autoSpaceDE w:val="0"/>
        <w:autoSpaceDN w:val="0"/>
        <w:bidi w:val="0"/>
        <w:adjustRightInd w:val="0"/>
        <w:spacing w:after="0" w:line="240" w:lineRule="auto"/>
        <w:rPr>
          <w:rFonts w:ascii="CMR8" w:cs="CMR8"/>
          <w:color w:val="00B050"/>
          <w:sz w:val="24"/>
          <w:szCs w:val="24"/>
        </w:rPr>
        <w:pPrChange w:id="1" w:author="Yael" w:date="2010-07-08T13:26:00Z">
          <w:pPr>
            <w:pStyle w:val="ListParagraph"/>
            <w:numPr>
              <w:numId w:val="23"/>
            </w:numPr>
            <w:tabs>
              <w:tab w:val="num" w:pos="720"/>
            </w:tabs>
            <w:autoSpaceDE w:val="0"/>
            <w:autoSpaceDN w:val="0"/>
            <w:bidi w:val="0"/>
            <w:adjustRightInd w:val="0"/>
            <w:spacing w:after="0" w:line="240" w:lineRule="auto"/>
            <w:ind w:hanging="360"/>
          </w:pPr>
        </w:pPrChange>
      </w:pPr>
      <w:del w:id="2" w:author="Yael" w:date="2010-07-08T13:26:00Z">
        <w:r w:rsidRPr="00871003" w:rsidDel="003A6E94">
          <w:rPr>
            <w:rFonts w:ascii="CMR8" w:cs="CMR8"/>
            <w:color w:val="00B050"/>
            <w:sz w:val="24"/>
            <w:szCs w:val="24"/>
          </w:rPr>
          <w:delText>P sends (</w:delText>
        </w:r>
        <w:r w:rsidRPr="00871003" w:rsidDel="003A6E94">
          <w:rPr>
            <w:rFonts w:ascii="CMMI8" w:hAnsi="CMMI8" w:cs="CMMI8"/>
            <w:i/>
            <w:iCs/>
            <w:color w:val="00B050"/>
            <w:sz w:val="24"/>
            <w:szCs w:val="24"/>
          </w:rPr>
          <w:delText>p, q, g, h</w:delText>
        </w:r>
        <w:r w:rsidRPr="00871003" w:rsidDel="003A6E94">
          <w:rPr>
            <w:rFonts w:ascii="CMR8" w:cs="CMR8"/>
            <w:color w:val="00B050"/>
            <w:sz w:val="24"/>
            <w:szCs w:val="24"/>
          </w:rPr>
          <w:delText>)</w:delText>
        </w:r>
        <w:r w:rsidR="00871003" w:rsidRPr="00871003" w:rsidDel="003A6E94">
          <w:rPr>
            <w:rFonts w:ascii="CMR8" w:cs="CMR8"/>
            <w:color w:val="00B050"/>
            <w:sz w:val="24"/>
            <w:szCs w:val="24"/>
          </w:rPr>
          <w:delText xml:space="preserve"> </w:delText>
        </w:r>
        <w:r w:rsidRPr="00871003" w:rsidDel="003A6E94">
          <w:rPr>
            <w:rFonts w:ascii="CMR8" w:cs="CMR8"/>
            <w:color w:val="00B050"/>
            <w:sz w:val="24"/>
            <w:szCs w:val="24"/>
          </w:rPr>
          <w:delText xml:space="preserve">to </w:delText>
        </w:r>
        <w:r w:rsidR="00871003" w:rsidRPr="00871003" w:rsidDel="003A6E94">
          <w:rPr>
            <w:rFonts w:ascii="CMR8" w:cs="CMR8"/>
            <w:color w:val="00B050"/>
            <w:sz w:val="24"/>
            <w:szCs w:val="24"/>
          </w:rPr>
          <w:delText>V?</w:delText>
        </w:r>
      </w:del>
    </w:p>
    <w:p w:rsidR="00293991" w:rsidRPr="00293991" w:rsidRDefault="00293991" w:rsidP="00DD1689">
      <w:pPr>
        <w:pStyle w:val="ListParagraph"/>
        <w:numPr>
          <w:ilvl w:val="0"/>
          <w:numId w:val="23"/>
        </w:numPr>
        <w:autoSpaceDE w:val="0"/>
        <w:autoSpaceDN w:val="0"/>
        <w:bidi w:val="0"/>
        <w:adjustRightInd w:val="0"/>
        <w:spacing w:after="0" w:line="240" w:lineRule="auto"/>
        <w:rPr>
          <w:rFonts w:ascii="CMR8" w:cs="CMR8"/>
          <w:sz w:val="24"/>
          <w:szCs w:val="24"/>
        </w:rPr>
      </w:pPr>
      <w:r w:rsidRPr="00293991">
        <w:rPr>
          <w:rFonts w:ascii="CMR8" w:cs="CMR8"/>
          <w:sz w:val="24"/>
          <w:szCs w:val="24"/>
        </w:rPr>
        <w:t>V Checks that:</w:t>
      </w:r>
    </w:p>
    <w:p w:rsidR="00293991" w:rsidRPr="00293991" w:rsidRDefault="00293991" w:rsidP="00293991">
      <w:pPr>
        <w:pStyle w:val="ListParagraph"/>
        <w:numPr>
          <w:ilvl w:val="1"/>
          <w:numId w:val="23"/>
        </w:numPr>
        <w:autoSpaceDE w:val="0"/>
        <w:autoSpaceDN w:val="0"/>
        <w:bidi w:val="0"/>
        <w:adjustRightInd w:val="0"/>
        <w:spacing w:after="0" w:line="240" w:lineRule="auto"/>
        <w:rPr>
          <w:rFonts w:ascii="CMR8" w:cs="CMR8"/>
          <w:sz w:val="24"/>
          <w:szCs w:val="24"/>
        </w:rPr>
      </w:pPr>
      <w:r w:rsidRPr="00293991">
        <w:rPr>
          <w:rFonts w:ascii="CMR8" w:cs="CMR8"/>
          <w:sz w:val="24"/>
          <w:szCs w:val="24"/>
        </w:rPr>
        <w:t xml:space="preserve">p, q are prime </w:t>
      </w:r>
    </w:p>
    <w:p w:rsidR="00293991" w:rsidRPr="00DD1689" w:rsidRDefault="00293991" w:rsidP="00DD1689">
      <w:pPr>
        <w:pStyle w:val="ListParagraph"/>
        <w:numPr>
          <w:ilvl w:val="1"/>
          <w:numId w:val="23"/>
        </w:numPr>
        <w:autoSpaceDE w:val="0"/>
        <w:autoSpaceDN w:val="0"/>
        <w:bidi w:val="0"/>
        <w:adjustRightInd w:val="0"/>
        <w:spacing w:after="0" w:line="240" w:lineRule="auto"/>
        <w:rPr>
          <w:rFonts w:ascii="CMR8" w:cs="CMR8"/>
          <w:sz w:val="24"/>
          <w:szCs w:val="24"/>
        </w:rPr>
      </w:pPr>
      <w:r w:rsidRPr="00293991">
        <w:rPr>
          <w:rFonts w:ascii="CMR8" w:cs="CMR8"/>
          <w:sz w:val="24"/>
          <w:szCs w:val="24"/>
        </w:rPr>
        <w:t>g, h have order q</w:t>
      </w:r>
      <w:r w:rsidR="00DD1689">
        <w:rPr>
          <w:rFonts w:ascii="CMR8" w:cs="CMR8"/>
          <w:sz w:val="24"/>
          <w:szCs w:val="24"/>
        </w:rPr>
        <w:t xml:space="preserve">, </w:t>
      </w:r>
      <w:r w:rsidRPr="00DD1689">
        <w:rPr>
          <w:rFonts w:ascii="CMR8" w:cs="CMR8"/>
          <w:sz w:val="24"/>
          <w:szCs w:val="24"/>
        </w:rPr>
        <w:t>if not aborts with error</w:t>
      </w:r>
    </w:p>
    <w:p w:rsidR="00293991" w:rsidRPr="001E02B1" w:rsidRDefault="00293991" w:rsidP="00293991">
      <w:pPr>
        <w:autoSpaceDE w:val="0"/>
        <w:autoSpaceDN w:val="0"/>
        <w:bidi w:val="0"/>
        <w:adjustRightInd w:val="0"/>
        <w:spacing w:after="0" w:line="240" w:lineRule="auto"/>
        <w:rPr>
          <w:rFonts w:ascii="CMBX8" w:cs="CMBX8"/>
          <w:b/>
          <w:bCs/>
          <w:sz w:val="24"/>
          <w:szCs w:val="24"/>
        </w:rPr>
      </w:pPr>
    </w:p>
    <w:p w:rsidR="001E02B1" w:rsidRPr="00293991" w:rsidRDefault="001E02B1" w:rsidP="00293991">
      <w:pPr>
        <w:pStyle w:val="ListParagraph"/>
        <w:numPr>
          <w:ilvl w:val="0"/>
          <w:numId w:val="23"/>
        </w:numPr>
        <w:autoSpaceDE w:val="0"/>
        <w:autoSpaceDN w:val="0"/>
        <w:bidi w:val="0"/>
        <w:adjustRightInd w:val="0"/>
        <w:spacing w:after="0" w:line="240" w:lineRule="auto"/>
        <w:rPr>
          <w:rFonts w:ascii="CMR8" w:cs="CMR8"/>
          <w:sz w:val="24"/>
          <w:szCs w:val="24"/>
        </w:rPr>
      </w:pPr>
      <w:r w:rsidRPr="00293991">
        <w:rPr>
          <w:rFonts w:ascii="CMR8" w:cs="CMR8"/>
          <w:sz w:val="24"/>
          <w:szCs w:val="24"/>
        </w:rPr>
        <w:t xml:space="preserve">The prover </w:t>
      </w:r>
      <w:r w:rsidRPr="00293991">
        <w:rPr>
          <w:rFonts w:ascii="CMMI8" w:hAnsi="CMMI8" w:cs="CMMI8"/>
          <w:i/>
          <w:iCs/>
          <w:sz w:val="24"/>
          <w:szCs w:val="24"/>
        </w:rPr>
        <w:t xml:space="preserve">P </w:t>
      </w:r>
      <w:r w:rsidRPr="00293991">
        <w:rPr>
          <w:rFonts w:ascii="CMR8" w:cs="CMR8"/>
          <w:sz w:val="24"/>
          <w:szCs w:val="24"/>
        </w:rPr>
        <w:t xml:space="preserve">chooses a random </w:t>
      </w:r>
      <w:r w:rsidRPr="00293991">
        <w:rPr>
          <w:rFonts w:ascii="CMMI8" w:hAnsi="CMMI8" w:cs="CMMI8"/>
          <w:i/>
          <w:iCs/>
          <w:sz w:val="24"/>
          <w:szCs w:val="24"/>
        </w:rPr>
        <w:t xml:space="preserve">r </w:t>
      </w:r>
      <w:r w:rsidRPr="00293991">
        <w:rPr>
          <w:rFonts w:ascii="CMSY8" w:cs="CMSY8" w:hint="cs"/>
          <w:i/>
          <w:iCs/>
          <w:sz w:val="24"/>
          <w:szCs w:val="24"/>
        </w:rPr>
        <w:t>←</w:t>
      </w:r>
      <w:r w:rsidRPr="00293991">
        <w:rPr>
          <w:rFonts w:ascii="CMMI6" w:hAnsi="CMMI6" w:cs="CMMI6"/>
          <w:i/>
          <w:iCs/>
          <w:sz w:val="24"/>
          <w:szCs w:val="24"/>
          <w:vertAlign w:val="subscript"/>
        </w:rPr>
        <w:t>R</w:t>
      </w:r>
      <w:r w:rsidRPr="00293991">
        <w:rPr>
          <w:rFonts w:ascii="CMMI6" w:hAnsi="CMMI6" w:cs="CMMI6"/>
          <w:i/>
          <w:iCs/>
          <w:sz w:val="24"/>
          <w:szCs w:val="24"/>
        </w:rPr>
        <w:t xml:space="preserve"> </w:t>
      </w:r>
      <w:proofErr w:type="spellStart"/>
      <w:r w:rsidRPr="00293991">
        <w:rPr>
          <w:rFonts w:ascii="MSBM10" w:hAnsi="MSBM10" w:cs="MSBM10"/>
          <w:sz w:val="24"/>
          <w:szCs w:val="24"/>
        </w:rPr>
        <w:t>Z</w:t>
      </w:r>
      <w:r w:rsidRPr="00293991">
        <w:rPr>
          <w:rFonts w:ascii="CMMI6" w:hAnsi="CMMI6" w:cs="CMMI6"/>
          <w:i/>
          <w:iCs/>
          <w:sz w:val="24"/>
          <w:szCs w:val="24"/>
        </w:rPr>
        <w:t>q</w:t>
      </w:r>
      <w:proofErr w:type="spellEnd"/>
      <w:r w:rsidRPr="00293991">
        <w:rPr>
          <w:rFonts w:ascii="CMMI6" w:hAnsi="CMMI6" w:cs="CMMI6"/>
          <w:i/>
          <w:iCs/>
          <w:sz w:val="24"/>
          <w:szCs w:val="24"/>
        </w:rPr>
        <w:t xml:space="preserve"> </w:t>
      </w:r>
      <w:r w:rsidRPr="00293991">
        <w:rPr>
          <w:rFonts w:ascii="CMR8" w:cs="CMR8"/>
          <w:sz w:val="24"/>
          <w:szCs w:val="24"/>
        </w:rPr>
        <w:t xml:space="preserve">and sends </w:t>
      </w:r>
      <w:r w:rsidRPr="00293991">
        <w:rPr>
          <w:rFonts w:ascii="CMMI8" w:hAnsi="CMMI8" w:cs="CMMI8"/>
          <w:i/>
          <w:iCs/>
          <w:sz w:val="24"/>
          <w:szCs w:val="24"/>
        </w:rPr>
        <w:t xml:space="preserve">a </w:t>
      </w:r>
      <w:r w:rsidRPr="00293991">
        <w:rPr>
          <w:rFonts w:ascii="CMR8" w:cs="CMR8"/>
          <w:sz w:val="24"/>
          <w:szCs w:val="24"/>
        </w:rPr>
        <w:t xml:space="preserve">= </w:t>
      </w:r>
      <w:proofErr w:type="spellStart"/>
      <w:r w:rsidRPr="00293991">
        <w:rPr>
          <w:rFonts w:ascii="CMMI8" w:hAnsi="CMMI8" w:cs="CMMI8"/>
          <w:i/>
          <w:iCs/>
          <w:sz w:val="24"/>
          <w:szCs w:val="24"/>
        </w:rPr>
        <w:t>g</w:t>
      </w:r>
      <w:r w:rsidRPr="00293991">
        <w:rPr>
          <w:rFonts w:ascii="CMMI6" w:hAnsi="CMMI6" w:cs="CMMI6"/>
          <w:i/>
          <w:iCs/>
          <w:sz w:val="24"/>
          <w:szCs w:val="24"/>
          <w:vertAlign w:val="superscript"/>
        </w:rPr>
        <w:t>r</w:t>
      </w:r>
      <w:proofErr w:type="spellEnd"/>
      <w:r w:rsidRPr="00293991">
        <w:rPr>
          <w:rFonts w:ascii="CMMI6" w:hAnsi="CMMI6" w:cs="CMMI6"/>
          <w:i/>
          <w:iCs/>
          <w:sz w:val="24"/>
          <w:szCs w:val="24"/>
        </w:rPr>
        <w:t xml:space="preserve"> </w:t>
      </w:r>
      <w:r w:rsidRPr="00293991">
        <w:rPr>
          <w:rFonts w:ascii="CMR8" w:cs="CMR8"/>
          <w:sz w:val="24"/>
          <w:szCs w:val="24"/>
        </w:rPr>
        <w:t xml:space="preserve">mod </w:t>
      </w:r>
      <w:r w:rsidRPr="00293991">
        <w:rPr>
          <w:rFonts w:ascii="CMMI8" w:hAnsi="CMMI8" w:cs="CMMI8"/>
          <w:i/>
          <w:iCs/>
          <w:sz w:val="24"/>
          <w:szCs w:val="24"/>
        </w:rPr>
        <w:t xml:space="preserve">p </w:t>
      </w:r>
      <w:r w:rsidRPr="00293991">
        <w:rPr>
          <w:rFonts w:ascii="CMR8" w:cs="CMR8"/>
          <w:sz w:val="24"/>
          <w:szCs w:val="24"/>
        </w:rPr>
        <w:t xml:space="preserve">to </w:t>
      </w:r>
      <w:proofErr w:type="gramStart"/>
      <w:r w:rsidRPr="00293991">
        <w:rPr>
          <w:rFonts w:ascii="CMMI8" w:hAnsi="CMMI8" w:cs="CMMI8"/>
          <w:i/>
          <w:iCs/>
          <w:sz w:val="24"/>
          <w:szCs w:val="24"/>
        </w:rPr>
        <w:t xml:space="preserve">V </w:t>
      </w:r>
      <w:r w:rsidRPr="00293991">
        <w:rPr>
          <w:rFonts w:ascii="CMR8" w:cs="CMR8"/>
          <w:sz w:val="24"/>
          <w:szCs w:val="24"/>
        </w:rPr>
        <w:t>.</w:t>
      </w:r>
      <w:proofErr w:type="gramEnd"/>
    </w:p>
    <w:p w:rsidR="001E02B1" w:rsidRPr="002B171A" w:rsidRDefault="001E02B1" w:rsidP="00293991">
      <w:pPr>
        <w:pStyle w:val="ListParagraph"/>
        <w:numPr>
          <w:ilvl w:val="0"/>
          <w:numId w:val="23"/>
        </w:numPr>
        <w:autoSpaceDE w:val="0"/>
        <w:autoSpaceDN w:val="0"/>
        <w:bidi w:val="0"/>
        <w:adjustRightInd w:val="0"/>
        <w:spacing w:after="0" w:line="240" w:lineRule="auto"/>
        <w:rPr>
          <w:rFonts w:ascii="CMR8" w:cs="CMR8"/>
          <w:sz w:val="24"/>
          <w:szCs w:val="24"/>
        </w:rPr>
      </w:pPr>
      <w:r w:rsidRPr="002B171A">
        <w:rPr>
          <w:rFonts w:ascii="CMMI8" w:hAnsi="CMMI8" w:cs="CMMI8"/>
          <w:i/>
          <w:iCs/>
          <w:sz w:val="24"/>
          <w:szCs w:val="24"/>
        </w:rPr>
        <w:t xml:space="preserve">V </w:t>
      </w:r>
      <w:r w:rsidRPr="002B171A">
        <w:rPr>
          <w:rFonts w:ascii="CMR8" w:cs="CMR8"/>
          <w:sz w:val="24"/>
          <w:szCs w:val="24"/>
        </w:rPr>
        <w:t xml:space="preserve">chooses a random </w:t>
      </w:r>
      <w:r w:rsidRPr="002B171A">
        <w:rPr>
          <w:rFonts w:ascii="CMTI8" w:hAnsi="CMTI8" w:cs="CMTI8"/>
          <w:i/>
          <w:iCs/>
          <w:sz w:val="24"/>
          <w:szCs w:val="24"/>
        </w:rPr>
        <w:t xml:space="preserve">challenge </w:t>
      </w:r>
      <w:r w:rsidR="00813083">
        <w:rPr>
          <w:rFonts w:ascii="CMTI8" w:hAnsi="CMTI8" w:cs="CMTI8"/>
          <w:i/>
          <w:iCs/>
          <w:sz w:val="24"/>
          <w:szCs w:val="24"/>
        </w:rPr>
        <w:t xml:space="preserve"> </w:t>
      </w:r>
      <w:r w:rsidRPr="002B171A">
        <w:rPr>
          <w:rFonts w:ascii="CMMI8" w:hAnsi="CMMI8" w:cs="CMMI8"/>
          <w:i/>
          <w:iCs/>
          <w:sz w:val="24"/>
          <w:szCs w:val="24"/>
        </w:rPr>
        <w:t xml:space="preserve">e </w:t>
      </w:r>
      <w:r w:rsidRPr="002B171A">
        <w:rPr>
          <w:rFonts w:ascii="CMSY8" w:cs="CMSY8" w:hint="cs"/>
          <w:i/>
          <w:iCs/>
          <w:sz w:val="24"/>
          <w:szCs w:val="24"/>
        </w:rPr>
        <w:t>←</w:t>
      </w:r>
      <w:r w:rsidRPr="00DA10AC">
        <w:rPr>
          <w:rFonts w:ascii="CMMI6" w:hAnsi="CMMI6" w:cs="CMMI6"/>
          <w:i/>
          <w:iCs/>
          <w:sz w:val="24"/>
          <w:szCs w:val="24"/>
          <w:vertAlign w:val="subscript"/>
        </w:rPr>
        <w:t>R</w:t>
      </w:r>
      <w:r w:rsidRPr="002B171A">
        <w:rPr>
          <w:rFonts w:ascii="CMMI6" w:hAnsi="CMMI6" w:cs="CMMI6"/>
          <w:i/>
          <w:iCs/>
          <w:sz w:val="24"/>
          <w:szCs w:val="24"/>
        </w:rPr>
        <w:t xml:space="preserve"> </w:t>
      </w:r>
      <w:r w:rsidRPr="002B171A">
        <w:rPr>
          <w:rFonts w:ascii="CMSY8" w:cs="CMSY8"/>
          <w:i/>
          <w:iCs/>
          <w:sz w:val="24"/>
          <w:szCs w:val="24"/>
        </w:rPr>
        <w:t>{</w:t>
      </w:r>
      <w:r w:rsidRPr="002B171A">
        <w:rPr>
          <w:rFonts w:ascii="CMR8" w:cs="CMR8"/>
          <w:sz w:val="24"/>
          <w:szCs w:val="24"/>
        </w:rPr>
        <w:t>0</w:t>
      </w:r>
      <w:r w:rsidRPr="002B171A">
        <w:rPr>
          <w:rFonts w:ascii="CMMI8" w:hAnsi="CMMI8" w:cs="CMMI8"/>
          <w:i/>
          <w:iCs/>
          <w:sz w:val="24"/>
          <w:szCs w:val="24"/>
        </w:rPr>
        <w:t xml:space="preserve">, </w:t>
      </w:r>
      <w:r w:rsidRPr="002B171A">
        <w:rPr>
          <w:rFonts w:ascii="CMR8" w:cs="CMR8"/>
          <w:sz w:val="24"/>
          <w:szCs w:val="24"/>
        </w:rPr>
        <w:t>1</w:t>
      </w:r>
      <w:r w:rsidRPr="002B171A">
        <w:rPr>
          <w:rFonts w:ascii="CMSY8" w:cs="CMSY8"/>
          <w:i/>
          <w:iCs/>
          <w:sz w:val="24"/>
          <w:szCs w:val="24"/>
        </w:rPr>
        <w:t>}</w:t>
      </w:r>
      <w:r w:rsidRPr="002B171A">
        <w:rPr>
          <w:rFonts w:ascii="CMMI6" w:hAnsi="CMMI6" w:cs="CMMI6"/>
          <w:i/>
          <w:iCs/>
          <w:sz w:val="24"/>
          <w:szCs w:val="24"/>
          <w:vertAlign w:val="superscript"/>
        </w:rPr>
        <w:t>t</w:t>
      </w:r>
      <w:r w:rsidRPr="002B171A">
        <w:rPr>
          <w:rFonts w:ascii="CMMI6" w:hAnsi="CMMI6" w:cs="CMMI6"/>
          <w:i/>
          <w:iCs/>
          <w:sz w:val="24"/>
          <w:szCs w:val="24"/>
        </w:rPr>
        <w:t xml:space="preserve"> </w:t>
      </w:r>
      <w:r w:rsidRPr="002B171A">
        <w:rPr>
          <w:rFonts w:ascii="CMR8" w:cs="CMR8"/>
          <w:sz w:val="24"/>
          <w:szCs w:val="24"/>
        </w:rPr>
        <w:t xml:space="preserve">and sends it to </w:t>
      </w:r>
      <w:r w:rsidRPr="002B171A">
        <w:rPr>
          <w:rFonts w:ascii="CMMI8" w:hAnsi="CMMI8" w:cs="CMMI8"/>
          <w:i/>
          <w:iCs/>
          <w:sz w:val="24"/>
          <w:szCs w:val="24"/>
        </w:rPr>
        <w:t>P</w:t>
      </w:r>
      <w:r w:rsidRPr="002B171A">
        <w:rPr>
          <w:rFonts w:ascii="CMR8" w:cs="CMR8"/>
          <w:sz w:val="24"/>
          <w:szCs w:val="24"/>
        </w:rPr>
        <w:t xml:space="preserve">, where </w:t>
      </w:r>
      <w:r w:rsidRPr="002B171A">
        <w:rPr>
          <w:rFonts w:ascii="CMMI8" w:hAnsi="CMMI8" w:cs="CMMI8"/>
          <w:i/>
          <w:iCs/>
          <w:sz w:val="24"/>
          <w:szCs w:val="24"/>
        </w:rPr>
        <w:t xml:space="preserve">t </w:t>
      </w:r>
      <w:r w:rsidRPr="002B171A">
        <w:rPr>
          <w:rFonts w:ascii="CMR8" w:cs="CMR8"/>
          <w:sz w:val="24"/>
          <w:szCs w:val="24"/>
        </w:rPr>
        <w:t>is</w:t>
      </w:r>
    </w:p>
    <w:p w:rsidR="001E02B1" w:rsidRPr="001D4792" w:rsidRDefault="001E02B1" w:rsidP="003A6E94">
      <w:pPr>
        <w:autoSpaceDE w:val="0"/>
        <w:autoSpaceDN w:val="0"/>
        <w:bidi w:val="0"/>
        <w:adjustRightInd w:val="0"/>
        <w:spacing w:after="0" w:line="240" w:lineRule="auto"/>
        <w:ind w:left="720"/>
        <w:rPr>
          <w:rFonts w:ascii="CMR8" w:cs="CMR8"/>
          <w:color w:val="00B050"/>
          <w:sz w:val="24"/>
          <w:szCs w:val="24"/>
        </w:rPr>
      </w:pPr>
      <w:proofErr w:type="gramStart"/>
      <w:r w:rsidRPr="001E02B1">
        <w:rPr>
          <w:rFonts w:ascii="CMR8" w:cs="CMR8"/>
          <w:sz w:val="24"/>
          <w:szCs w:val="24"/>
        </w:rPr>
        <w:t>fixed</w:t>
      </w:r>
      <w:proofErr w:type="gramEnd"/>
      <w:r w:rsidRPr="001E02B1">
        <w:rPr>
          <w:rFonts w:ascii="CMR8" w:cs="CMR8"/>
          <w:sz w:val="24"/>
          <w:szCs w:val="24"/>
        </w:rPr>
        <w:t xml:space="preserve"> and it holds that 2</w:t>
      </w:r>
      <w:r w:rsidRPr="001E02B1">
        <w:rPr>
          <w:rFonts w:ascii="CMMI6" w:hAnsi="CMMI6" w:cs="CMMI6"/>
          <w:i/>
          <w:iCs/>
          <w:sz w:val="24"/>
          <w:szCs w:val="24"/>
          <w:vertAlign w:val="superscript"/>
        </w:rPr>
        <w:t>t</w:t>
      </w:r>
      <w:r w:rsidRPr="001E02B1">
        <w:rPr>
          <w:rFonts w:ascii="CMMI6" w:hAnsi="CMMI6" w:cs="CMMI6"/>
          <w:i/>
          <w:iCs/>
          <w:sz w:val="24"/>
          <w:szCs w:val="24"/>
        </w:rPr>
        <w:t xml:space="preserve"> </w:t>
      </w:r>
      <w:r w:rsidRPr="001E02B1">
        <w:rPr>
          <w:rFonts w:ascii="CMMI8" w:hAnsi="CMMI8" w:cs="CMMI8"/>
          <w:i/>
          <w:iCs/>
          <w:sz w:val="24"/>
          <w:szCs w:val="24"/>
        </w:rPr>
        <w:t>&lt; q</w:t>
      </w:r>
      <w:r w:rsidRPr="001E02B1">
        <w:rPr>
          <w:rFonts w:ascii="CMR8" w:cs="CMR8"/>
          <w:sz w:val="24"/>
          <w:szCs w:val="24"/>
        </w:rPr>
        <w:t>.</w:t>
      </w:r>
      <w:r w:rsidR="001D4792">
        <w:rPr>
          <w:rFonts w:ascii="CMR8" w:cs="CMR8"/>
          <w:sz w:val="24"/>
          <w:szCs w:val="24"/>
        </w:rPr>
        <w:t xml:space="preserve"> </w:t>
      </w:r>
      <w:del w:id="3" w:author="Yael" w:date="2010-07-08T13:26:00Z">
        <w:r w:rsidR="001D4792" w:rsidRPr="001D4792" w:rsidDel="003A6E94">
          <w:rPr>
            <w:rFonts w:ascii="CMR8" w:cs="CMR8"/>
            <w:color w:val="00B050"/>
            <w:sz w:val="24"/>
            <w:szCs w:val="24"/>
          </w:rPr>
          <w:delText>What i</w:delText>
        </w:r>
      </w:del>
      <w:ins w:id="4" w:author="Yael" w:date="2010-07-08T13:26:00Z">
        <w:r w:rsidR="003A6E94">
          <w:rPr>
            <w:rFonts w:ascii="CMR8" w:cs="CMR8"/>
            <w:color w:val="00B050"/>
            <w:sz w:val="24"/>
            <w:szCs w:val="24"/>
          </w:rPr>
          <w:t>I</w:t>
        </w:r>
      </w:ins>
      <w:r w:rsidR="001D4792" w:rsidRPr="001D4792">
        <w:rPr>
          <w:rFonts w:ascii="CMR8" w:cs="CMR8"/>
          <w:color w:val="00B050"/>
          <w:sz w:val="24"/>
          <w:szCs w:val="24"/>
        </w:rPr>
        <w:t>f V chooses a longer challenge</w:t>
      </w:r>
      <w:del w:id="5" w:author="Yael" w:date="2010-07-08T13:27:00Z">
        <w:r w:rsidR="001D4792" w:rsidRPr="001D4792" w:rsidDel="003A6E94">
          <w:rPr>
            <w:rFonts w:ascii="CMR8" w:cs="CMR8"/>
            <w:color w:val="00B050"/>
            <w:sz w:val="24"/>
            <w:szCs w:val="24"/>
          </w:rPr>
          <w:delText>? Do we do mod q or</w:delText>
        </w:r>
      </w:del>
      <w:r w:rsidR="001D4792" w:rsidRPr="001D4792">
        <w:rPr>
          <w:rFonts w:ascii="CMR8" w:cs="CMR8"/>
          <w:color w:val="00B050"/>
          <w:sz w:val="24"/>
          <w:szCs w:val="24"/>
        </w:rPr>
        <w:t xml:space="preserve"> abort with error</w:t>
      </w:r>
      <w:del w:id="6" w:author="Yael" w:date="2010-07-08T13:27:00Z">
        <w:r w:rsidR="001D4792" w:rsidRPr="001D4792" w:rsidDel="003A6E94">
          <w:rPr>
            <w:rFonts w:ascii="CMR8" w:cs="CMR8"/>
            <w:color w:val="00B050"/>
            <w:sz w:val="24"/>
            <w:szCs w:val="24"/>
          </w:rPr>
          <w:delText>?</w:delText>
        </w:r>
      </w:del>
    </w:p>
    <w:p w:rsidR="001E02B1" w:rsidRPr="001E02B1" w:rsidRDefault="001E02B1" w:rsidP="00293991">
      <w:pPr>
        <w:pStyle w:val="ListParagraph"/>
        <w:numPr>
          <w:ilvl w:val="0"/>
          <w:numId w:val="23"/>
        </w:numPr>
        <w:autoSpaceDE w:val="0"/>
        <w:autoSpaceDN w:val="0"/>
        <w:bidi w:val="0"/>
        <w:adjustRightInd w:val="0"/>
        <w:spacing w:after="0" w:line="240" w:lineRule="auto"/>
        <w:rPr>
          <w:rFonts w:ascii="CMR8" w:cs="CMR8"/>
          <w:sz w:val="24"/>
          <w:szCs w:val="24"/>
        </w:rPr>
      </w:pPr>
      <w:r w:rsidRPr="001E02B1">
        <w:rPr>
          <w:rFonts w:ascii="CMMI8" w:hAnsi="CMMI8" w:cs="CMMI8"/>
          <w:i/>
          <w:iCs/>
          <w:sz w:val="24"/>
          <w:szCs w:val="24"/>
        </w:rPr>
        <w:t xml:space="preserve">P </w:t>
      </w:r>
      <w:r w:rsidRPr="001E02B1">
        <w:rPr>
          <w:rFonts w:ascii="CMR8" w:cs="CMR8"/>
          <w:sz w:val="24"/>
          <w:szCs w:val="24"/>
        </w:rPr>
        <w:t xml:space="preserve">sends </w:t>
      </w:r>
      <w:r w:rsidRPr="001E02B1">
        <w:rPr>
          <w:rFonts w:ascii="CMMI8" w:hAnsi="CMMI8" w:cs="CMMI8"/>
          <w:i/>
          <w:iCs/>
          <w:sz w:val="24"/>
          <w:szCs w:val="24"/>
        </w:rPr>
        <w:t xml:space="preserve">z </w:t>
      </w:r>
      <w:r w:rsidRPr="001E02B1">
        <w:rPr>
          <w:rFonts w:ascii="CMR8" w:cs="CMR8"/>
          <w:sz w:val="24"/>
          <w:szCs w:val="24"/>
        </w:rPr>
        <w:t xml:space="preserve">= </w:t>
      </w:r>
      <w:r w:rsidRPr="001E02B1">
        <w:rPr>
          <w:rFonts w:ascii="CMMI8" w:hAnsi="CMMI8" w:cs="CMMI8"/>
          <w:i/>
          <w:iCs/>
          <w:sz w:val="24"/>
          <w:szCs w:val="24"/>
        </w:rPr>
        <w:t xml:space="preserve">r </w:t>
      </w:r>
      <w:r w:rsidRPr="001E02B1">
        <w:rPr>
          <w:rFonts w:ascii="CMR8" w:cs="CMR8"/>
          <w:sz w:val="24"/>
          <w:szCs w:val="24"/>
        </w:rPr>
        <w:t xml:space="preserve">+ </w:t>
      </w:r>
      <w:proofErr w:type="spellStart"/>
      <w:r w:rsidRPr="001E02B1">
        <w:rPr>
          <w:rFonts w:ascii="CMMI8" w:hAnsi="CMMI8" w:cs="CMMI8"/>
          <w:i/>
          <w:iCs/>
          <w:sz w:val="24"/>
          <w:szCs w:val="24"/>
        </w:rPr>
        <w:t>ew</w:t>
      </w:r>
      <w:proofErr w:type="spellEnd"/>
      <w:r w:rsidRPr="001E02B1">
        <w:rPr>
          <w:rFonts w:ascii="CMMI8" w:hAnsi="CMMI8" w:cs="CMMI8"/>
          <w:i/>
          <w:iCs/>
          <w:sz w:val="24"/>
          <w:szCs w:val="24"/>
        </w:rPr>
        <w:t xml:space="preserve"> </w:t>
      </w:r>
      <w:r w:rsidRPr="001E02B1">
        <w:rPr>
          <w:rFonts w:ascii="CMR8" w:cs="CMR8"/>
          <w:sz w:val="24"/>
          <w:szCs w:val="24"/>
        </w:rPr>
        <w:t xml:space="preserve">mod </w:t>
      </w:r>
      <w:r w:rsidRPr="001E02B1">
        <w:rPr>
          <w:rFonts w:ascii="CMMI8" w:hAnsi="CMMI8" w:cs="CMMI8"/>
          <w:i/>
          <w:iCs/>
          <w:sz w:val="24"/>
          <w:szCs w:val="24"/>
        </w:rPr>
        <w:t xml:space="preserve">q </w:t>
      </w:r>
      <w:r w:rsidRPr="001E02B1">
        <w:rPr>
          <w:rFonts w:ascii="CMR8" w:cs="CMR8"/>
          <w:sz w:val="24"/>
          <w:szCs w:val="24"/>
        </w:rPr>
        <w:t xml:space="preserve">to </w:t>
      </w:r>
      <w:r w:rsidRPr="001E02B1">
        <w:rPr>
          <w:rFonts w:ascii="CMMI8" w:hAnsi="CMMI8" w:cs="CMMI8"/>
          <w:i/>
          <w:iCs/>
          <w:sz w:val="24"/>
          <w:szCs w:val="24"/>
        </w:rPr>
        <w:t xml:space="preserve">V </w:t>
      </w:r>
      <w:r w:rsidRPr="001E02B1">
        <w:rPr>
          <w:rFonts w:ascii="CMR8" w:cs="CMR8"/>
          <w:sz w:val="24"/>
          <w:szCs w:val="24"/>
        </w:rPr>
        <w:t xml:space="preserve">, </w:t>
      </w:r>
    </w:p>
    <w:p w:rsidR="001E02B1" w:rsidRDefault="001E02B1" w:rsidP="00293991">
      <w:pPr>
        <w:pStyle w:val="ListParagraph"/>
        <w:numPr>
          <w:ilvl w:val="0"/>
          <w:numId w:val="23"/>
        </w:numPr>
        <w:autoSpaceDE w:val="0"/>
        <w:autoSpaceDN w:val="0"/>
        <w:bidi w:val="0"/>
        <w:adjustRightInd w:val="0"/>
        <w:spacing w:after="0" w:line="240" w:lineRule="auto"/>
        <w:rPr>
          <w:rFonts w:ascii="CMMI8" w:hAnsi="CMMI8" w:cs="CMMI8"/>
          <w:i/>
          <w:iCs/>
          <w:sz w:val="24"/>
          <w:szCs w:val="24"/>
        </w:rPr>
      </w:pPr>
      <w:r>
        <w:rPr>
          <w:rFonts w:ascii="CMMI8" w:hAnsi="CMMI8" w:cs="CMMI8"/>
          <w:i/>
          <w:iCs/>
          <w:sz w:val="24"/>
          <w:szCs w:val="24"/>
        </w:rPr>
        <w:t xml:space="preserve">V </w:t>
      </w:r>
      <w:r w:rsidRPr="004955AB">
        <w:rPr>
          <w:rFonts w:ascii="CMR8" w:cs="CMR8"/>
          <w:sz w:val="24"/>
          <w:szCs w:val="24"/>
        </w:rPr>
        <w:t>does the following</w:t>
      </w:r>
      <w:r>
        <w:rPr>
          <w:rFonts w:ascii="CMMI8" w:hAnsi="CMMI8" w:cs="CMMI8"/>
          <w:i/>
          <w:iCs/>
          <w:sz w:val="24"/>
          <w:szCs w:val="24"/>
        </w:rPr>
        <w:t xml:space="preserve"> :</w:t>
      </w:r>
    </w:p>
    <w:p w:rsidR="001E02B1" w:rsidRPr="001E02B1" w:rsidRDefault="001E02B1" w:rsidP="00293991">
      <w:pPr>
        <w:pStyle w:val="ListParagraph"/>
        <w:numPr>
          <w:ilvl w:val="1"/>
          <w:numId w:val="23"/>
        </w:numPr>
        <w:autoSpaceDE w:val="0"/>
        <w:autoSpaceDN w:val="0"/>
        <w:bidi w:val="0"/>
        <w:adjustRightInd w:val="0"/>
        <w:spacing w:after="0" w:line="240" w:lineRule="auto"/>
        <w:rPr>
          <w:rFonts w:ascii="CMMI8" w:hAnsi="CMMI8" w:cs="CMMI8"/>
          <w:i/>
          <w:iCs/>
          <w:sz w:val="24"/>
          <w:szCs w:val="24"/>
        </w:rPr>
      </w:pPr>
      <w:r w:rsidRPr="001E02B1">
        <w:rPr>
          <w:rFonts w:ascii="CMR8" w:cs="CMR8"/>
          <w:sz w:val="24"/>
          <w:szCs w:val="24"/>
        </w:rPr>
        <w:t xml:space="preserve">checks that </w:t>
      </w:r>
      <w:proofErr w:type="spellStart"/>
      <w:r w:rsidRPr="001E02B1">
        <w:rPr>
          <w:rFonts w:ascii="CMMI8" w:hAnsi="CMMI8" w:cs="CMMI8"/>
          <w:i/>
          <w:iCs/>
          <w:sz w:val="24"/>
          <w:szCs w:val="24"/>
        </w:rPr>
        <w:t>g</w:t>
      </w:r>
      <w:r w:rsidRPr="001E02B1">
        <w:rPr>
          <w:rFonts w:ascii="CMMI6" w:hAnsi="CMMI6" w:cs="CMMI6"/>
          <w:i/>
          <w:iCs/>
          <w:sz w:val="24"/>
          <w:szCs w:val="24"/>
          <w:vertAlign w:val="superscript"/>
        </w:rPr>
        <w:t>z</w:t>
      </w:r>
      <w:proofErr w:type="spellEnd"/>
      <w:r w:rsidRPr="001E02B1">
        <w:rPr>
          <w:rFonts w:ascii="CMMI6" w:hAnsi="CMMI6" w:cs="CMMI6"/>
          <w:i/>
          <w:iCs/>
          <w:sz w:val="24"/>
          <w:szCs w:val="24"/>
        </w:rPr>
        <w:t xml:space="preserve"> </w:t>
      </w:r>
      <w:r w:rsidRPr="001E02B1">
        <w:rPr>
          <w:rFonts w:ascii="CMR8" w:cs="CMR8"/>
          <w:sz w:val="24"/>
          <w:szCs w:val="24"/>
        </w:rPr>
        <w:t xml:space="preserve">= </w:t>
      </w:r>
      <w:proofErr w:type="spellStart"/>
      <w:r w:rsidRPr="001E02B1">
        <w:rPr>
          <w:rFonts w:ascii="CMMI8" w:hAnsi="CMMI8" w:cs="CMMI8"/>
          <w:i/>
          <w:iCs/>
          <w:sz w:val="24"/>
          <w:szCs w:val="24"/>
        </w:rPr>
        <w:t>ah</w:t>
      </w:r>
      <w:r w:rsidRPr="001E02B1">
        <w:rPr>
          <w:rFonts w:ascii="CMMI6" w:hAnsi="CMMI6" w:cs="CMMI6"/>
          <w:i/>
          <w:iCs/>
          <w:sz w:val="24"/>
          <w:szCs w:val="24"/>
          <w:vertAlign w:val="superscript"/>
        </w:rPr>
        <w:t>e</w:t>
      </w:r>
      <w:proofErr w:type="spellEnd"/>
      <w:r w:rsidRPr="001E02B1">
        <w:rPr>
          <w:rFonts w:ascii="CMMI6" w:hAnsi="CMMI6" w:cs="CMMI6"/>
          <w:i/>
          <w:iCs/>
          <w:sz w:val="24"/>
          <w:szCs w:val="24"/>
        </w:rPr>
        <w:t xml:space="preserve"> </w:t>
      </w:r>
      <w:r w:rsidRPr="001E02B1">
        <w:rPr>
          <w:rFonts w:ascii="CMR8" w:cs="CMR8"/>
          <w:sz w:val="24"/>
          <w:szCs w:val="24"/>
        </w:rPr>
        <w:t xml:space="preserve">mod </w:t>
      </w:r>
      <w:r w:rsidRPr="001E02B1">
        <w:rPr>
          <w:rFonts w:ascii="CMMI8" w:hAnsi="CMMI8" w:cs="CMMI8"/>
          <w:i/>
          <w:iCs/>
          <w:sz w:val="24"/>
          <w:szCs w:val="24"/>
        </w:rPr>
        <w:t>p</w:t>
      </w:r>
      <w:r w:rsidRPr="001E02B1">
        <w:rPr>
          <w:rFonts w:ascii="CMR8" w:cs="CMR8"/>
          <w:sz w:val="24"/>
          <w:szCs w:val="24"/>
        </w:rPr>
        <w:t xml:space="preserve">, </w:t>
      </w:r>
    </w:p>
    <w:p w:rsidR="001E02B1" w:rsidRPr="002B171A" w:rsidRDefault="001E02B1" w:rsidP="00871003">
      <w:pPr>
        <w:pStyle w:val="ListParagraph"/>
        <w:numPr>
          <w:ilvl w:val="1"/>
          <w:numId w:val="23"/>
        </w:numPr>
        <w:autoSpaceDE w:val="0"/>
        <w:autoSpaceDN w:val="0"/>
        <w:bidi w:val="0"/>
        <w:adjustRightInd w:val="0"/>
        <w:spacing w:after="0" w:line="240" w:lineRule="auto"/>
        <w:rPr>
          <w:sz w:val="24"/>
          <w:szCs w:val="24"/>
        </w:rPr>
      </w:pPr>
      <w:proofErr w:type="gramStart"/>
      <w:r w:rsidRPr="001E02B1">
        <w:rPr>
          <w:rFonts w:ascii="CMR8" w:cs="CMR8"/>
          <w:sz w:val="24"/>
          <w:szCs w:val="24"/>
        </w:rPr>
        <w:t>accepts</w:t>
      </w:r>
      <w:proofErr w:type="gramEnd"/>
      <w:r w:rsidRPr="001E02B1">
        <w:rPr>
          <w:rFonts w:ascii="CMR8" w:cs="CMR8"/>
          <w:sz w:val="24"/>
          <w:szCs w:val="24"/>
        </w:rPr>
        <w:t xml:space="preserve"> if and only if </w:t>
      </w:r>
      <w:r>
        <w:rPr>
          <w:rFonts w:ascii="CMR8" w:cs="CMR8"/>
          <w:sz w:val="24"/>
          <w:szCs w:val="24"/>
        </w:rPr>
        <w:t xml:space="preserve">all the above </w:t>
      </w:r>
      <w:r w:rsidR="003A3B07">
        <w:rPr>
          <w:rFonts w:ascii="CMR8" w:cs="CMR8"/>
          <w:sz w:val="24"/>
          <w:szCs w:val="24"/>
        </w:rPr>
        <w:t xml:space="preserve">statement are </w:t>
      </w:r>
      <w:r>
        <w:rPr>
          <w:rFonts w:ascii="CMR8" w:cs="CMR8"/>
          <w:sz w:val="24"/>
          <w:szCs w:val="24"/>
        </w:rPr>
        <w:t>true.</w:t>
      </w:r>
    </w:p>
    <w:p w:rsidR="002B171A" w:rsidRDefault="002B171A" w:rsidP="002B171A">
      <w:pPr>
        <w:autoSpaceDE w:val="0"/>
        <w:autoSpaceDN w:val="0"/>
        <w:bidi w:val="0"/>
        <w:adjustRightInd w:val="0"/>
        <w:spacing w:after="0" w:line="240" w:lineRule="auto"/>
        <w:rPr>
          <w:sz w:val="24"/>
          <w:szCs w:val="24"/>
        </w:rPr>
      </w:pPr>
    </w:p>
    <w:p w:rsidR="002B171A" w:rsidRDefault="002B171A" w:rsidP="002B171A">
      <w:pPr>
        <w:autoSpaceDE w:val="0"/>
        <w:autoSpaceDN w:val="0"/>
        <w:bidi w:val="0"/>
        <w:adjustRightInd w:val="0"/>
        <w:spacing w:after="0" w:line="240" w:lineRule="auto"/>
        <w:rPr>
          <w:sz w:val="24"/>
          <w:szCs w:val="24"/>
        </w:rPr>
      </w:pPr>
    </w:p>
    <w:p w:rsidR="002B171A" w:rsidRDefault="002B171A" w:rsidP="002B171A">
      <w:pPr>
        <w:autoSpaceDE w:val="0"/>
        <w:autoSpaceDN w:val="0"/>
        <w:bidi w:val="0"/>
        <w:adjustRightInd w:val="0"/>
        <w:spacing w:after="0" w:line="240" w:lineRule="auto"/>
        <w:rPr>
          <w:sz w:val="24"/>
          <w:szCs w:val="24"/>
        </w:rPr>
      </w:pPr>
    </w:p>
    <w:p w:rsidR="002B171A" w:rsidRDefault="002B171A" w:rsidP="002B171A">
      <w:pPr>
        <w:autoSpaceDE w:val="0"/>
        <w:autoSpaceDN w:val="0"/>
        <w:bidi w:val="0"/>
        <w:adjustRightInd w:val="0"/>
        <w:spacing w:after="0" w:line="240" w:lineRule="auto"/>
        <w:rPr>
          <w:sz w:val="24"/>
          <w:szCs w:val="24"/>
        </w:rPr>
      </w:pPr>
    </w:p>
    <w:p w:rsidR="002B171A" w:rsidRPr="002B171A" w:rsidRDefault="002B171A" w:rsidP="00223ABE">
      <w:pPr>
        <w:pStyle w:val="Heading1"/>
        <w:bidi w:val="0"/>
        <w:rPr>
          <w:rFonts w:eastAsia="Times New Roman" w:cs="Arial"/>
        </w:rPr>
      </w:pPr>
      <w:r w:rsidRPr="002B171A">
        <w:rPr>
          <w:rFonts w:eastAsia="Times New Roman"/>
        </w:rPr>
        <w:t xml:space="preserve">Sigma protocol of DH </w:t>
      </w:r>
      <w:proofErr w:type="spellStart"/>
      <w:r w:rsidRPr="002B171A">
        <w:rPr>
          <w:rFonts w:eastAsia="Times New Roman"/>
        </w:rPr>
        <w:t>tuple</w:t>
      </w:r>
      <w:proofErr w:type="spellEnd"/>
    </w:p>
    <w:p w:rsidR="002B171A" w:rsidRPr="002B171A" w:rsidRDefault="002B171A" w:rsidP="002B171A">
      <w:pPr>
        <w:autoSpaceDE w:val="0"/>
        <w:autoSpaceDN w:val="0"/>
        <w:bidi w:val="0"/>
        <w:adjustRightInd w:val="0"/>
        <w:spacing w:after="0" w:line="240" w:lineRule="auto"/>
        <w:rPr>
          <w:sz w:val="24"/>
          <w:szCs w:val="24"/>
        </w:rPr>
      </w:pPr>
    </w:p>
    <w:p w:rsidR="002B171A" w:rsidRDefault="002B171A" w:rsidP="002B171A">
      <w:pPr>
        <w:autoSpaceDE w:val="0"/>
        <w:autoSpaceDN w:val="0"/>
        <w:bidi w:val="0"/>
        <w:adjustRightInd w:val="0"/>
        <w:spacing w:after="0" w:line="240" w:lineRule="auto"/>
        <w:rPr>
          <w:rFonts w:ascii="CMBX8" w:cs="CMBX8"/>
          <w:b/>
          <w:bCs/>
          <w:sz w:val="24"/>
          <w:szCs w:val="24"/>
        </w:rPr>
      </w:pPr>
      <w:r w:rsidRPr="002B171A">
        <w:rPr>
          <w:rFonts w:ascii="CMBX8" w:cs="CMBX8"/>
          <w:b/>
          <w:bCs/>
          <w:sz w:val="24"/>
          <w:szCs w:val="24"/>
        </w:rPr>
        <w:t xml:space="preserve">PROTOCOL 6.2.1 (Protocol Template for Relation </w:t>
      </w:r>
      <w:r w:rsidRPr="002B171A">
        <w:rPr>
          <w:rFonts w:ascii="CMMI8" w:hAnsi="CMMI8" w:cs="CMMI8"/>
          <w:i/>
          <w:iCs/>
          <w:sz w:val="24"/>
          <w:szCs w:val="24"/>
        </w:rPr>
        <w:t>R</w:t>
      </w:r>
      <w:r w:rsidRPr="002B171A">
        <w:rPr>
          <w:rFonts w:ascii="CMBX8" w:cs="CMBX8"/>
          <w:b/>
          <w:bCs/>
          <w:sz w:val="24"/>
          <w:szCs w:val="24"/>
        </w:rPr>
        <w:t>)</w:t>
      </w:r>
    </w:p>
    <w:p w:rsidR="002B171A" w:rsidRDefault="002B171A" w:rsidP="002B171A">
      <w:pPr>
        <w:autoSpaceDE w:val="0"/>
        <w:autoSpaceDN w:val="0"/>
        <w:bidi w:val="0"/>
        <w:adjustRightInd w:val="0"/>
        <w:spacing w:after="0" w:line="240" w:lineRule="auto"/>
        <w:rPr>
          <w:rFonts w:ascii="CMBX8" w:cs="CMBX8"/>
          <w:b/>
          <w:bCs/>
          <w:sz w:val="24"/>
          <w:szCs w:val="24"/>
        </w:rPr>
      </w:pPr>
    </w:p>
    <w:p w:rsidR="002B171A" w:rsidRPr="002B171A" w:rsidRDefault="002B171A" w:rsidP="002B171A">
      <w:pPr>
        <w:autoSpaceDE w:val="0"/>
        <w:autoSpaceDN w:val="0"/>
        <w:bidi w:val="0"/>
        <w:adjustRightInd w:val="0"/>
        <w:spacing w:after="0" w:line="240" w:lineRule="auto"/>
        <w:rPr>
          <w:rFonts w:ascii="CMBX8" w:cs="CMBX8"/>
          <w:b/>
          <w:bCs/>
          <w:sz w:val="24"/>
          <w:szCs w:val="24"/>
        </w:rPr>
      </w:pPr>
    </w:p>
    <w:p w:rsidR="002B171A" w:rsidRPr="002B171A" w:rsidRDefault="002B171A" w:rsidP="002B171A">
      <w:pPr>
        <w:autoSpaceDE w:val="0"/>
        <w:autoSpaceDN w:val="0"/>
        <w:bidi w:val="0"/>
        <w:adjustRightInd w:val="0"/>
        <w:spacing w:after="0" w:line="240" w:lineRule="auto"/>
        <w:rPr>
          <w:rFonts w:ascii="CMMI8" w:hAnsi="CMMI8" w:cs="CMMI8"/>
          <w:i/>
          <w:iCs/>
          <w:sz w:val="24"/>
          <w:szCs w:val="24"/>
        </w:rPr>
      </w:pPr>
      <w:r w:rsidRPr="002B171A">
        <w:rPr>
          <w:rFonts w:ascii="CMSY8" w:cs="CMSY8" w:hint="cs"/>
          <w:i/>
          <w:iCs/>
          <w:sz w:val="24"/>
          <w:szCs w:val="24"/>
        </w:rPr>
        <w:t>•</w:t>
      </w:r>
      <w:r w:rsidRPr="002B171A">
        <w:rPr>
          <w:rFonts w:ascii="CMSY8" w:cs="CMSY8"/>
          <w:i/>
          <w:iCs/>
          <w:sz w:val="24"/>
          <w:szCs w:val="24"/>
        </w:rPr>
        <w:t xml:space="preserve"> </w:t>
      </w:r>
      <w:r w:rsidRPr="002B171A">
        <w:rPr>
          <w:rFonts w:ascii="CMBX8" w:cs="CMBX8"/>
          <w:b/>
          <w:bCs/>
          <w:sz w:val="24"/>
          <w:szCs w:val="24"/>
        </w:rPr>
        <w:t xml:space="preserve">Common input: </w:t>
      </w:r>
      <w:r w:rsidRPr="002B171A">
        <w:rPr>
          <w:rFonts w:ascii="CMR8" w:cs="CMR8"/>
          <w:sz w:val="24"/>
          <w:szCs w:val="24"/>
        </w:rPr>
        <w:t xml:space="preserve">The prover </w:t>
      </w:r>
      <w:r w:rsidRPr="002B171A">
        <w:rPr>
          <w:rFonts w:ascii="CMMI8" w:hAnsi="CMMI8" w:cs="CMMI8"/>
          <w:i/>
          <w:iCs/>
          <w:sz w:val="24"/>
          <w:szCs w:val="24"/>
        </w:rPr>
        <w:t xml:space="preserve">P </w:t>
      </w:r>
      <w:r w:rsidRPr="002B171A">
        <w:rPr>
          <w:rFonts w:ascii="CMR8" w:cs="CMR8"/>
          <w:sz w:val="24"/>
          <w:szCs w:val="24"/>
        </w:rPr>
        <w:t xml:space="preserve">and verifier </w:t>
      </w:r>
      <w:r w:rsidRPr="002B171A">
        <w:rPr>
          <w:rFonts w:ascii="CMMI8" w:hAnsi="CMMI8" w:cs="CMMI8"/>
          <w:i/>
          <w:iCs/>
          <w:sz w:val="24"/>
          <w:szCs w:val="24"/>
        </w:rPr>
        <w:t xml:space="preserve">V </w:t>
      </w:r>
      <w:r w:rsidRPr="002B171A">
        <w:rPr>
          <w:rFonts w:ascii="CMR8" w:cs="CMR8"/>
          <w:sz w:val="24"/>
          <w:szCs w:val="24"/>
        </w:rPr>
        <w:t xml:space="preserve">both have </w:t>
      </w:r>
      <w:r w:rsidRPr="002B171A">
        <w:rPr>
          <w:rFonts w:ascii="CMMI8" w:hAnsi="CMMI8" w:cs="CMMI8"/>
          <w:i/>
          <w:iCs/>
          <w:sz w:val="24"/>
          <w:szCs w:val="24"/>
        </w:rPr>
        <w:t>x</w:t>
      </w:r>
    </w:p>
    <w:p w:rsidR="002B171A" w:rsidRDefault="002B171A" w:rsidP="002B171A">
      <w:pPr>
        <w:autoSpaceDE w:val="0"/>
        <w:autoSpaceDN w:val="0"/>
        <w:bidi w:val="0"/>
        <w:adjustRightInd w:val="0"/>
        <w:spacing w:after="0" w:line="240" w:lineRule="auto"/>
        <w:rPr>
          <w:rFonts w:ascii="CMMI8" w:hAnsi="CMMI8" w:cs="CMMI8"/>
          <w:i/>
          <w:iCs/>
          <w:sz w:val="24"/>
          <w:szCs w:val="24"/>
        </w:rPr>
      </w:pPr>
      <w:r w:rsidRPr="002B171A">
        <w:rPr>
          <w:rFonts w:ascii="CMSY8" w:cs="CMSY8" w:hint="cs"/>
          <w:i/>
          <w:iCs/>
          <w:sz w:val="24"/>
          <w:szCs w:val="24"/>
        </w:rPr>
        <w:lastRenderedPageBreak/>
        <w:t>•</w:t>
      </w:r>
      <w:r w:rsidRPr="002B171A">
        <w:rPr>
          <w:rFonts w:ascii="CMSY8" w:cs="CMSY8"/>
          <w:i/>
          <w:iCs/>
          <w:sz w:val="24"/>
          <w:szCs w:val="24"/>
        </w:rPr>
        <w:t xml:space="preserve"> </w:t>
      </w:r>
      <w:r w:rsidRPr="002B171A">
        <w:rPr>
          <w:rFonts w:ascii="CMBX8" w:cs="CMBX8"/>
          <w:b/>
          <w:bCs/>
          <w:sz w:val="24"/>
          <w:szCs w:val="24"/>
        </w:rPr>
        <w:t xml:space="preserve">Private input: </w:t>
      </w:r>
      <w:r w:rsidRPr="002B171A">
        <w:rPr>
          <w:rFonts w:ascii="CMMI8" w:hAnsi="CMMI8" w:cs="CMMI8"/>
          <w:i/>
          <w:iCs/>
          <w:sz w:val="24"/>
          <w:szCs w:val="24"/>
        </w:rPr>
        <w:t xml:space="preserve">P </w:t>
      </w:r>
      <w:r w:rsidRPr="002B171A">
        <w:rPr>
          <w:rFonts w:ascii="CMR8" w:cs="CMR8"/>
          <w:sz w:val="24"/>
          <w:szCs w:val="24"/>
        </w:rPr>
        <w:t xml:space="preserve">has a value </w:t>
      </w:r>
      <w:r w:rsidRPr="002B171A">
        <w:rPr>
          <w:rFonts w:ascii="CMMI8" w:hAnsi="CMMI8" w:cs="CMMI8"/>
          <w:i/>
          <w:iCs/>
          <w:sz w:val="24"/>
          <w:szCs w:val="24"/>
        </w:rPr>
        <w:t xml:space="preserve">w </w:t>
      </w:r>
      <w:r w:rsidRPr="002B171A">
        <w:rPr>
          <w:rFonts w:ascii="CMR8" w:cs="CMR8"/>
          <w:sz w:val="24"/>
          <w:szCs w:val="24"/>
        </w:rPr>
        <w:t>such that (</w:t>
      </w:r>
      <w:proofErr w:type="spellStart"/>
      <w:r w:rsidRPr="002B171A">
        <w:rPr>
          <w:rFonts w:ascii="CMMI8" w:hAnsi="CMMI8" w:cs="CMMI8"/>
          <w:i/>
          <w:iCs/>
          <w:sz w:val="24"/>
          <w:szCs w:val="24"/>
        </w:rPr>
        <w:t>x</w:t>
      </w:r>
      <w:proofErr w:type="gramStart"/>
      <w:r w:rsidRPr="002B171A">
        <w:rPr>
          <w:rFonts w:ascii="CMMI8" w:hAnsi="CMMI8" w:cs="CMMI8"/>
          <w:i/>
          <w:iCs/>
          <w:sz w:val="24"/>
          <w:szCs w:val="24"/>
        </w:rPr>
        <w:t>,w</w:t>
      </w:r>
      <w:proofErr w:type="spellEnd"/>
      <w:proofErr w:type="gramEnd"/>
      <w:r w:rsidRPr="002B171A">
        <w:rPr>
          <w:rFonts w:ascii="CMR8" w:cs="CMR8"/>
          <w:sz w:val="24"/>
          <w:szCs w:val="24"/>
        </w:rPr>
        <w:t xml:space="preserve">) </w:t>
      </w:r>
      <w:r w:rsidRPr="002B171A">
        <w:rPr>
          <w:rFonts w:ascii="Cambria Math" w:hAnsi="Cambria Math" w:cs="Cambria Math"/>
          <w:i/>
          <w:iCs/>
          <w:sz w:val="24"/>
          <w:szCs w:val="24"/>
        </w:rPr>
        <w:t>∈</w:t>
      </w:r>
      <w:r w:rsidRPr="002B171A">
        <w:rPr>
          <w:rFonts w:ascii="CMSY8" w:cs="CMSY8"/>
          <w:i/>
          <w:iCs/>
          <w:sz w:val="24"/>
          <w:szCs w:val="24"/>
        </w:rPr>
        <w:t xml:space="preserve"> </w:t>
      </w:r>
      <w:r w:rsidRPr="002B171A">
        <w:rPr>
          <w:rFonts w:ascii="CMMI8" w:hAnsi="CMMI8" w:cs="CMMI8"/>
          <w:i/>
          <w:iCs/>
          <w:sz w:val="24"/>
          <w:szCs w:val="24"/>
        </w:rPr>
        <w:t>R</w:t>
      </w:r>
    </w:p>
    <w:p w:rsidR="00AB40FB" w:rsidRDefault="00AB40FB" w:rsidP="00AB40FB">
      <w:pPr>
        <w:pStyle w:val="ListParagraph"/>
        <w:numPr>
          <w:ilvl w:val="0"/>
          <w:numId w:val="16"/>
        </w:numPr>
        <w:autoSpaceDE w:val="0"/>
        <w:autoSpaceDN w:val="0"/>
        <w:bidi w:val="0"/>
        <w:adjustRightInd w:val="0"/>
        <w:spacing w:after="0" w:line="240" w:lineRule="auto"/>
        <w:rPr>
          <w:rFonts w:ascii="CMBX8" w:cs="CMBX8"/>
          <w:b/>
          <w:bCs/>
          <w:sz w:val="24"/>
          <w:szCs w:val="24"/>
        </w:rPr>
      </w:pPr>
      <w:r w:rsidRPr="004242D2">
        <w:rPr>
          <w:rFonts w:ascii="CMBX8" w:cs="CMBX8"/>
          <w:b/>
          <w:bCs/>
          <w:sz w:val="24"/>
          <w:szCs w:val="24"/>
        </w:rPr>
        <w:t>Default behavior on wrong input:</w:t>
      </w:r>
    </w:p>
    <w:p w:rsidR="00AB40FB" w:rsidRPr="00440434" w:rsidRDefault="00AB40FB" w:rsidP="00AB40FB">
      <w:pPr>
        <w:pStyle w:val="ListParagraph"/>
        <w:numPr>
          <w:ilvl w:val="0"/>
          <w:numId w:val="16"/>
        </w:numPr>
        <w:autoSpaceDE w:val="0"/>
        <w:autoSpaceDN w:val="0"/>
        <w:bidi w:val="0"/>
        <w:adjustRightInd w:val="0"/>
        <w:spacing w:after="0" w:line="240" w:lineRule="auto"/>
        <w:rPr>
          <w:rFonts w:ascii="CMBX8" w:cs="CMBX8"/>
          <w:b/>
          <w:bCs/>
          <w:sz w:val="24"/>
          <w:szCs w:val="24"/>
        </w:rPr>
      </w:pPr>
      <w:r>
        <w:rPr>
          <w:rFonts w:ascii="CMBX8" w:cs="CMBX8"/>
          <w:b/>
          <w:bCs/>
          <w:sz w:val="24"/>
          <w:szCs w:val="24"/>
        </w:rPr>
        <w:t>Prover</w:t>
      </w:r>
      <w:r w:rsidRPr="00440434">
        <w:rPr>
          <w:rFonts w:ascii="CMBX8" w:cs="CMBX8"/>
          <w:b/>
          <w:bCs/>
          <w:sz w:val="24"/>
          <w:szCs w:val="24"/>
        </w:rPr>
        <w:t>’</w:t>
      </w:r>
      <w:r w:rsidRPr="00440434">
        <w:rPr>
          <w:rFonts w:ascii="CMBX8" w:cs="CMBX8"/>
          <w:b/>
          <w:bCs/>
          <w:sz w:val="24"/>
          <w:szCs w:val="24"/>
        </w:rPr>
        <w:t>s Output:</w:t>
      </w:r>
      <w:r w:rsidRPr="00440434">
        <w:rPr>
          <w:rFonts w:ascii="CMMI8" w:hAnsi="CMMI8" w:cs="CMMI8"/>
          <w:i/>
          <w:iCs/>
          <w:sz w:val="24"/>
          <w:szCs w:val="24"/>
        </w:rPr>
        <w:t xml:space="preserve"> </w:t>
      </w:r>
      <w:r w:rsidRPr="00BC40A6">
        <w:rPr>
          <w:rFonts w:ascii="CMR8" w:cs="CMR8"/>
          <w:sz w:val="24"/>
          <w:szCs w:val="24"/>
        </w:rPr>
        <w:t>nothing</w:t>
      </w:r>
    </w:p>
    <w:p w:rsidR="00AB40FB" w:rsidRPr="00440434" w:rsidRDefault="00AB40FB" w:rsidP="00AB40FB">
      <w:pPr>
        <w:pStyle w:val="ListParagraph"/>
        <w:numPr>
          <w:ilvl w:val="0"/>
          <w:numId w:val="16"/>
        </w:numPr>
        <w:autoSpaceDE w:val="0"/>
        <w:autoSpaceDN w:val="0"/>
        <w:bidi w:val="0"/>
        <w:adjustRightInd w:val="0"/>
        <w:spacing w:after="0" w:line="240" w:lineRule="auto"/>
        <w:rPr>
          <w:rFonts w:ascii="CMBX8" w:cs="CMBX8"/>
          <w:b/>
          <w:bCs/>
          <w:sz w:val="24"/>
          <w:szCs w:val="24"/>
        </w:rPr>
      </w:pPr>
      <w:r>
        <w:rPr>
          <w:rFonts w:ascii="CMBX8" w:cs="CMBX8"/>
          <w:b/>
          <w:bCs/>
          <w:sz w:val="24"/>
          <w:szCs w:val="24"/>
        </w:rPr>
        <w:t>Verifier</w:t>
      </w:r>
      <w:r w:rsidRPr="00440434">
        <w:rPr>
          <w:rFonts w:ascii="CMBX8" w:cs="CMBX8"/>
          <w:b/>
          <w:bCs/>
          <w:sz w:val="24"/>
          <w:szCs w:val="24"/>
        </w:rPr>
        <w:t>’</w:t>
      </w:r>
      <w:r w:rsidRPr="00440434">
        <w:rPr>
          <w:rFonts w:ascii="CMBX8" w:cs="CMBX8"/>
          <w:b/>
          <w:bCs/>
          <w:sz w:val="24"/>
          <w:szCs w:val="24"/>
        </w:rPr>
        <w:t>s output:</w:t>
      </w:r>
      <w:r>
        <w:rPr>
          <w:rFonts w:ascii="CMBX8" w:cs="CMBX8"/>
          <w:b/>
          <w:bCs/>
          <w:sz w:val="24"/>
          <w:szCs w:val="24"/>
        </w:rPr>
        <w:t xml:space="preserve"> </w:t>
      </w:r>
      <w:r w:rsidRPr="00BC40A6">
        <w:rPr>
          <w:rFonts w:ascii="CMR8" w:cs="CMR8"/>
          <w:sz w:val="24"/>
          <w:szCs w:val="24"/>
        </w:rPr>
        <w:t>accept or reject</w:t>
      </w:r>
    </w:p>
    <w:p w:rsidR="00AB40FB" w:rsidRPr="002B171A" w:rsidRDefault="00AB40FB" w:rsidP="00AB40FB">
      <w:pPr>
        <w:autoSpaceDE w:val="0"/>
        <w:autoSpaceDN w:val="0"/>
        <w:bidi w:val="0"/>
        <w:adjustRightInd w:val="0"/>
        <w:spacing w:after="0" w:line="240" w:lineRule="auto"/>
        <w:rPr>
          <w:rFonts w:ascii="CMMI8" w:hAnsi="CMMI8" w:cs="CMMI8"/>
          <w:i/>
          <w:iCs/>
          <w:sz w:val="24"/>
          <w:szCs w:val="24"/>
        </w:rPr>
      </w:pPr>
    </w:p>
    <w:p w:rsidR="002B171A" w:rsidRPr="00AB40FB" w:rsidRDefault="002B171A" w:rsidP="00AB40FB">
      <w:pPr>
        <w:pStyle w:val="ListParagraph"/>
        <w:numPr>
          <w:ilvl w:val="0"/>
          <w:numId w:val="16"/>
        </w:numPr>
        <w:autoSpaceDE w:val="0"/>
        <w:autoSpaceDN w:val="0"/>
        <w:bidi w:val="0"/>
        <w:adjustRightInd w:val="0"/>
        <w:spacing w:after="0" w:line="240" w:lineRule="auto"/>
        <w:rPr>
          <w:rFonts w:ascii="CMBX8" w:cs="CMBX8"/>
          <w:b/>
          <w:bCs/>
          <w:sz w:val="24"/>
          <w:szCs w:val="24"/>
        </w:rPr>
      </w:pPr>
      <w:r w:rsidRPr="00AB40FB">
        <w:rPr>
          <w:rFonts w:ascii="CMBX8" w:cs="CMBX8"/>
          <w:b/>
          <w:bCs/>
          <w:sz w:val="24"/>
          <w:szCs w:val="24"/>
        </w:rPr>
        <w:t>The protocol template:</w:t>
      </w:r>
    </w:p>
    <w:p w:rsidR="002B171A" w:rsidRPr="002B171A" w:rsidRDefault="002B171A" w:rsidP="00D11AAB">
      <w:pPr>
        <w:pStyle w:val="ListParagraph"/>
        <w:numPr>
          <w:ilvl w:val="0"/>
          <w:numId w:val="10"/>
        </w:numPr>
        <w:autoSpaceDE w:val="0"/>
        <w:autoSpaceDN w:val="0"/>
        <w:bidi w:val="0"/>
        <w:adjustRightInd w:val="0"/>
        <w:spacing w:after="0" w:line="240" w:lineRule="auto"/>
        <w:rPr>
          <w:rFonts w:ascii="CMR8" w:cs="CMR8"/>
          <w:sz w:val="24"/>
          <w:szCs w:val="24"/>
        </w:rPr>
      </w:pPr>
      <w:r w:rsidRPr="002B171A">
        <w:rPr>
          <w:rFonts w:ascii="CMMI8" w:hAnsi="CMMI8" w:cs="CMMI8"/>
          <w:i/>
          <w:iCs/>
          <w:sz w:val="24"/>
          <w:szCs w:val="24"/>
        </w:rPr>
        <w:t xml:space="preserve">P </w:t>
      </w:r>
      <w:r w:rsidRPr="002B171A">
        <w:rPr>
          <w:rFonts w:ascii="CMR8" w:cs="CMR8"/>
          <w:sz w:val="24"/>
          <w:szCs w:val="24"/>
        </w:rPr>
        <w:t xml:space="preserve">sends </w:t>
      </w:r>
      <w:r w:rsidRPr="002B171A">
        <w:rPr>
          <w:rFonts w:ascii="CMMI8" w:hAnsi="CMMI8" w:cs="CMMI8"/>
          <w:i/>
          <w:iCs/>
          <w:sz w:val="24"/>
          <w:szCs w:val="24"/>
        </w:rPr>
        <w:t xml:space="preserve">V </w:t>
      </w:r>
      <w:r w:rsidRPr="002B171A">
        <w:rPr>
          <w:rFonts w:ascii="CMR8" w:cs="CMR8"/>
          <w:sz w:val="24"/>
          <w:szCs w:val="24"/>
        </w:rPr>
        <w:t xml:space="preserve">a message </w:t>
      </w:r>
      <w:r w:rsidRPr="002B171A">
        <w:rPr>
          <w:rFonts w:ascii="CMMI8" w:hAnsi="CMMI8" w:cs="CMMI8"/>
          <w:i/>
          <w:iCs/>
          <w:sz w:val="24"/>
          <w:szCs w:val="24"/>
        </w:rPr>
        <w:t>a</w:t>
      </w:r>
      <w:r w:rsidRPr="002B171A">
        <w:rPr>
          <w:rFonts w:ascii="CMR8" w:cs="CMR8"/>
          <w:sz w:val="24"/>
          <w:szCs w:val="24"/>
        </w:rPr>
        <w:t>.</w:t>
      </w:r>
    </w:p>
    <w:p w:rsidR="002B171A" w:rsidRPr="002B171A" w:rsidRDefault="002B171A" w:rsidP="00D11AAB">
      <w:pPr>
        <w:pStyle w:val="ListParagraph"/>
        <w:numPr>
          <w:ilvl w:val="0"/>
          <w:numId w:val="10"/>
        </w:numPr>
        <w:autoSpaceDE w:val="0"/>
        <w:autoSpaceDN w:val="0"/>
        <w:bidi w:val="0"/>
        <w:adjustRightInd w:val="0"/>
        <w:spacing w:after="0" w:line="240" w:lineRule="auto"/>
        <w:rPr>
          <w:rFonts w:ascii="CMR8" w:cs="CMR8"/>
          <w:sz w:val="24"/>
          <w:szCs w:val="24"/>
        </w:rPr>
      </w:pPr>
      <w:r w:rsidRPr="002B171A">
        <w:rPr>
          <w:rFonts w:ascii="CMMI8" w:hAnsi="CMMI8" w:cs="CMMI8"/>
          <w:i/>
          <w:iCs/>
          <w:sz w:val="24"/>
          <w:szCs w:val="24"/>
        </w:rPr>
        <w:t xml:space="preserve">V </w:t>
      </w:r>
      <w:r w:rsidRPr="002B171A">
        <w:rPr>
          <w:rFonts w:ascii="CMR8" w:cs="CMR8"/>
          <w:sz w:val="24"/>
          <w:szCs w:val="24"/>
        </w:rPr>
        <w:t xml:space="preserve">sends </w:t>
      </w:r>
      <w:r w:rsidRPr="002B171A">
        <w:rPr>
          <w:rFonts w:ascii="CMMI8" w:hAnsi="CMMI8" w:cs="CMMI8"/>
          <w:i/>
          <w:iCs/>
          <w:sz w:val="24"/>
          <w:szCs w:val="24"/>
        </w:rPr>
        <w:t xml:space="preserve">P </w:t>
      </w:r>
      <w:r w:rsidRPr="002B171A">
        <w:rPr>
          <w:rFonts w:ascii="CMR8" w:cs="CMR8"/>
          <w:sz w:val="24"/>
          <w:szCs w:val="24"/>
        </w:rPr>
        <w:t xml:space="preserve">a </w:t>
      </w:r>
      <w:r w:rsidRPr="002B171A">
        <w:rPr>
          <w:rFonts w:ascii="CMTI8" w:hAnsi="CMTI8" w:cs="CMTI8"/>
          <w:i/>
          <w:iCs/>
          <w:sz w:val="24"/>
          <w:szCs w:val="24"/>
        </w:rPr>
        <w:t xml:space="preserve">random </w:t>
      </w:r>
      <w:r w:rsidRPr="002B171A">
        <w:rPr>
          <w:rFonts w:ascii="CMMI8" w:hAnsi="CMMI8" w:cs="CMMI8"/>
          <w:i/>
          <w:iCs/>
          <w:sz w:val="24"/>
          <w:szCs w:val="24"/>
        </w:rPr>
        <w:t>t</w:t>
      </w:r>
      <w:r w:rsidRPr="002B171A">
        <w:rPr>
          <w:rFonts w:ascii="CMR8" w:cs="CMR8"/>
          <w:sz w:val="24"/>
          <w:szCs w:val="24"/>
        </w:rPr>
        <w:t xml:space="preserve">-bit string </w:t>
      </w:r>
      <w:r w:rsidRPr="002B171A">
        <w:rPr>
          <w:rFonts w:ascii="CMMI8" w:hAnsi="CMMI8" w:cs="CMMI8"/>
          <w:i/>
          <w:iCs/>
          <w:sz w:val="24"/>
          <w:szCs w:val="24"/>
        </w:rPr>
        <w:t>e</w:t>
      </w:r>
      <w:r w:rsidRPr="002B171A">
        <w:rPr>
          <w:rFonts w:ascii="CMR8" w:cs="CMR8"/>
          <w:sz w:val="24"/>
          <w:szCs w:val="24"/>
        </w:rPr>
        <w:t>.</w:t>
      </w:r>
    </w:p>
    <w:p w:rsidR="002B171A" w:rsidRPr="002B171A" w:rsidRDefault="002B171A" w:rsidP="00D11AAB">
      <w:pPr>
        <w:pStyle w:val="ListParagraph"/>
        <w:numPr>
          <w:ilvl w:val="0"/>
          <w:numId w:val="10"/>
        </w:numPr>
        <w:autoSpaceDE w:val="0"/>
        <w:autoSpaceDN w:val="0"/>
        <w:bidi w:val="0"/>
        <w:adjustRightInd w:val="0"/>
        <w:spacing w:after="0" w:line="240" w:lineRule="auto"/>
        <w:rPr>
          <w:rFonts w:ascii="CMR8" w:cs="CMR8"/>
          <w:sz w:val="24"/>
          <w:szCs w:val="24"/>
        </w:rPr>
      </w:pPr>
      <w:r w:rsidRPr="002B171A">
        <w:rPr>
          <w:rFonts w:ascii="CMMI8" w:hAnsi="CMMI8" w:cs="CMMI8"/>
          <w:i/>
          <w:iCs/>
          <w:sz w:val="24"/>
          <w:szCs w:val="24"/>
        </w:rPr>
        <w:t xml:space="preserve">P </w:t>
      </w:r>
      <w:r w:rsidRPr="002B171A">
        <w:rPr>
          <w:rFonts w:ascii="CMR8" w:cs="CMR8"/>
          <w:sz w:val="24"/>
          <w:szCs w:val="24"/>
        </w:rPr>
        <w:t xml:space="preserve">sends a reply </w:t>
      </w:r>
      <w:r w:rsidRPr="002B171A">
        <w:rPr>
          <w:rFonts w:ascii="CMMI8" w:hAnsi="CMMI8" w:cs="CMMI8"/>
          <w:i/>
          <w:iCs/>
          <w:sz w:val="24"/>
          <w:szCs w:val="24"/>
        </w:rPr>
        <w:t>z</w:t>
      </w:r>
      <w:r w:rsidRPr="002B171A">
        <w:rPr>
          <w:rFonts w:ascii="CMR8" w:cs="CMR8"/>
          <w:sz w:val="24"/>
          <w:szCs w:val="24"/>
        </w:rPr>
        <w:t xml:space="preserve">, and </w:t>
      </w:r>
      <w:r w:rsidRPr="002B171A">
        <w:rPr>
          <w:rFonts w:ascii="CMMI8" w:hAnsi="CMMI8" w:cs="CMMI8"/>
          <w:i/>
          <w:iCs/>
          <w:sz w:val="24"/>
          <w:szCs w:val="24"/>
        </w:rPr>
        <w:t xml:space="preserve">V </w:t>
      </w:r>
      <w:r w:rsidRPr="002B171A">
        <w:rPr>
          <w:rFonts w:ascii="CMR8" w:cs="CMR8"/>
          <w:sz w:val="24"/>
          <w:szCs w:val="24"/>
        </w:rPr>
        <w:t>decides to accept or reject based solely on the data it has seen; i.e., based only on the values (</w:t>
      </w:r>
      <w:r w:rsidRPr="002B171A">
        <w:rPr>
          <w:rFonts w:ascii="CMMI8" w:hAnsi="CMMI8" w:cs="CMMI8"/>
          <w:i/>
          <w:iCs/>
          <w:sz w:val="24"/>
          <w:szCs w:val="24"/>
        </w:rPr>
        <w:t>x, a, e, z</w:t>
      </w:r>
      <w:r w:rsidRPr="002B171A">
        <w:rPr>
          <w:rFonts w:ascii="CMR8" w:cs="CMR8"/>
          <w:sz w:val="24"/>
          <w:szCs w:val="24"/>
        </w:rPr>
        <w:t>).</w:t>
      </w:r>
    </w:p>
    <w:p w:rsidR="002B171A" w:rsidRDefault="002B171A" w:rsidP="002B171A">
      <w:pPr>
        <w:autoSpaceDE w:val="0"/>
        <w:autoSpaceDN w:val="0"/>
        <w:bidi w:val="0"/>
        <w:adjustRightInd w:val="0"/>
        <w:spacing w:after="0" w:line="240" w:lineRule="auto"/>
        <w:rPr>
          <w:rFonts w:ascii="CMR8" w:cs="CMR8"/>
          <w:sz w:val="24"/>
          <w:szCs w:val="24"/>
        </w:rPr>
      </w:pPr>
    </w:p>
    <w:p w:rsidR="002B171A" w:rsidRDefault="002B171A" w:rsidP="002B171A">
      <w:pPr>
        <w:autoSpaceDE w:val="0"/>
        <w:autoSpaceDN w:val="0"/>
        <w:bidi w:val="0"/>
        <w:adjustRightInd w:val="0"/>
        <w:spacing w:after="0" w:line="240" w:lineRule="auto"/>
        <w:rPr>
          <w:rFonts w:ascii="CMR8" w:cs="CMR8"/>
          <w:sz w:val="24"/>
          <w:szCs w:val="24"/>
        </w:rPr>
      </w:pPr>
    </w:p>
    <w:p w:rsidR="002B171A" w:rsidRDefault="002B171A" w:rsidP="002B171A">
      <w:pPr>
        <w:autoSpaceDE w:val="0"/>
        <w:autoSpaceDN w:val="0"/>
        <w:bidi w:val="0"/>
        <w:adjustRightInd w:val="0"/>
        <w:spacing w:after="0" w:line="240" w:lineRule="auto"/>
        <w:rPr>
          <w:rFonts w:ascii="CMR8" w:cs="CMR8"/>
          <w:sz w:val="24"/>
          <w:szCs w:val="24"/>
        </w:rPr>
      </w:pPr>
    </w:p>
    <w:p w:rsidR="002B171A" w:rsidRDefault="002B171A" w:rsidP="002B171A">
      <w:pPr>
        <w:autoSpaceDE w:val="0"/>
        <w:autoSpaceDN w:val="0"/>
        <w:bidi w:val="0"/>
        <w:adjustRightInd w:val="0"/>
        <w:spacing w:after="0" w:line="240" w:lineRule="auto"/>
        <w:rPr>
          <w:rFonts w:ascii="CMBX8" w:cs="CMBX8"/>
          <w:b/>
          <w:bCs/>
          <w:sz w:val="24"/>
          <w:szCs w:val="24"/>
        </w:rPr>
      </w:pPr>
      <w:r w:rsidRPr="002B171A">
        <w:rPr>
          <w:rFonts w:ascii="CMBX8" w:cs="CMBX8"/>
          <w:b/>
          <w:bCs/>
          <w:sz w:val="24"/>
          <w:szCs w:val="24"/>
        </w:rPr>
        <w:t>PROTOCOL 6.2.4 (</w:t>
      </w:r>
      <w:r w:rsidRPr="002B171A">
        <w:rPr>
          <w:rFonts w:ascii="CMMI8" w:hAnsi="CMMI8" w:cs="CMMI8"/>
          <w:i/>
          <w:iCs/>
          <w:sz w:val="24"/>
          <w:szCs w:val="24"/>
        </w:rPr>
        <w:t xml:space="preserve">Σ </w:t>
      </w:r>
      <w:r w:rsidRPr="002B171A">
        <w:rPr>
          <w:rFonts w:ascii="CMBX8" w:cs="CMBX8"/>
          <w:b/>
          <w:bCs/>
          <w:sz w:val="24"/>
          <w:szCs w:val="24"/>
        </w:rPr>
        <w:t xml:space="preserve">Protocol for </w:t>
      </w:r>
      <w:proofErr w:type="spellStart"/>
      <w:r w:rsidRPr="002B171A">
        <w:rPr>
          <w:rFonts w:ascii="CMBX8" w:cs="CMBX8"/>
          <w:b/>
          <w:bCs/>
          <w:sz w:val="24"/>
          <w:szCs w:val="24"/>
        </w:rPr>
        <w:t>Diffie</w:t>
      </w:r>
      <w:proofErr w:type="spellEnd"/>
      <w:r w:rsidRPr="002B171A">
        <w:rPr>
          <w:rFonts w:ascii="CMBX8" w:cs="CMBX8"/>
          <w:b/>
          <w:bCs/>
          <w:sz w:val="24"/>
          <w:szCs w:val="24"/>
        </w:rPr>
        <w:t xml:space="preserve">-Hellman </w:t>
      </w:r>
      <w:proofErr w:type="spellStart"/>
      <w:r w:rsidRPr="002B171A">
        <w:rPr>
          <w:rFonts w:ascii="CMBX8" w:cs="CMBX8"/>
          <w:b/>
          <w:bCs/>
          <w:sz w:val="24"/>
          <w:szCs w:val="24"/>
        </w:rPr>
        <w:t>Tuples</w:t>
      </w:r>
      <w:proofErr w:type="spellEnd"/>
      <w:r w:rsidRPr="002B171A">
        <w:rPr>
          <w:rFonts w:ascii="CMBX8" w:cs="CMBX8"/>
          <w:b/>
          <w:bCs/>
          <w:sz w:val="24"/>
          <w:szCs w:val="24"/>
        </w:rPr>
        <w:t>)</w:t>
      </w:r>
    </w:p>
    <w:p w:rsidR="002B171A" w:rsidRDefault="002B171A" w:rsidP="002B171A">
      <w:pPr>
        <w:autoSpaceDE w:val="0"/>
        <w:autoSpaceDN w:val="0"/>
        <w:bidi w:val="0"/>
        <w:adjustRightInd w:val="0"/>
        <w:spacing w:after="0" w:line="240" w:lineRule="auto"/>
        <w:rPr>
          <w:rFonts w:ascii="CMBX8" w:cs="CMBX8"/>
          <w:b/>
          <w:bCs/>
          <w:sz w:val="24"/>
          <w:szCs w:val="24"/>
        </w:rPr>
      </w:pPr>
    </w:p>
    <w:p w:rsidR="002B171A" w:rsidRPr="002B171A" w:rsidRDefault="002B171A" w:rsidP="002B171A">
      <w:pPr>
        <w:autoSpaceDE w:val="0"/>
        <w:autoSpaceDN w:val="0"/>
        <w:bidi w:val="0"/>
        <w:adjustRightInd w:val="0"/>
        <w:spacing w:after="0" w:line="240" w:lineRule="auto"/>
        <w:rPr>
          <w:rFonts w:ascii="CMBX8" w:cs="CMBX8"/>
          <w:b/>
          <w:bCs/>
          <w:sz w:val="24"/>
          <w:szCs w:val="24"/>
        </w:rPr>
      </w:pPr>
    </w:p>
    <w:p w:rsidR="00DD1689" w:rsidRPr="00AB40FB" w:rsidRDefault="002B171A" w:rsidP="003A6E94">
      <w:pPr>
        <w:pStyle w:val="ListParagraph"/>
        <w:numPr>
          <w:ilvl w:val="0"/>
          <w:numId w:val="27"/>
        </w:numPr>
        <w:autoSpaceDE w:val="0"/>
        <w:autoSpaceDN w:val="0"/>
        <w:bidi w:val="0"/>
        <w:adjustRightInd w:val="0"/>
        <w:spacing w:after="0" w:line="240" w:lineRule="auto"/>
        <w:rPr>
          <w:rFonts w:ascii="CMR8" w:cs="CMR8"/>
          <w:sz w:val="24"/>
          <w:szCs w:val="24"/>
        </w:rPr>
      </w:pPr>
      <w:r w:rsidRPr="00AB40FB">
        <w:rPr>
          <w:rFonts w:ascii="CMBX8" w:cs="CMBX8"/>
          <w:b/>
          <w:bCs/>
          <w:sz w:val="24"/>
          <w:szCs w:val="24"/>
        </w:rPr>
        <w:t xml:space="preserve">Common input: </w:t>
      </w:r>
      <w:r w:rsidRPr="00AB40FB">
        <w:rPr>
          <w:rFonts w:ascii="CMR8" w:cs="CMR8"/>
          <w:sz w:val="24"/>
          <w:szCs w:val="24"/>
        </w:rPr>
        <w:t xml:space="preserve">The prover </w:t>
      </w:r>
      <w:r w:rsidRPr="00AB40FB">
        <w:rPr>
          <w:rFonts w:ascii="CMMI8" w:hAnsi="CMMI8" w:cs="CMMI8"/>
          <w:i/>
          <w:iCs/>
          <w:sz w:val="24"/>
          <w:szCs w:val="24"/>
        </w:rPr>
        <w:t xml:space="preserve">P </w:t>
      </w:r>
      <w:r w:rsidRPr="00AB40FB">
        <w:rPr>
          <w:rFonts w:ascii="CMR8" w:cs="CMR8"/>
          <w:sz w:val="24"/>
          <w:szCs w:val="24"/>
        </w:rPr>
        <w:t xml:space="preserve">and verifier </w:t>
      </w:r>
      <w:r w:rsidRPr="00AB40FB">
        <w:rPr>
          <w:rFonts w:ascii="CMMI8" w:hAnsi="CMMI8" w:cs="CMMI8"/>
          <w:i/>
          <w:iCs/>
          <w:sz w:val="24"/>
          <w:szCs w:val="24"/>
        </w:rPr>
        <w:t xml:space="preserve">V </w:t>
      </w:r>
      <w:r w:rsidRPr="00AB40FB">
        <w:rPr>
          <w:rFonts w:ascii="CMR8" w:cs="CMR8"/>
          <w:sz w:val="24"/>
          <w:szCs w:val="24"/>
        </w:rPr>
        <w:t>both have (</w:t>
      </w:r>
      <w:r w:rsidRPr="00AB40FB">
        <w:rPr>
          <w:rFonts w:ascii="MSBM10" w:hAnsi="MSBM10" w:cs="MSBM10"/>
          <w:sz w:val="24"/>
          <w:szCs w:val="24"/>
        </w:rPr>
        <w:t>G</w:t>
      </w:r>
      <w:r w:rsidRPr="00AB40FB">
        <w:rPr>
          <w:rFonts w:ascii="CMMI8" w:hAnsi="CMMI8" w:cs="CMMI8"/>
          <w:i/>
          <w:iCs/>
          <w:sz w:val="24"/>
          <w:szCs w:val="24"/>
        </w:rPr>
        <w:t xml:space="preserve">, q, g, h, u, </w:t>
      </w:r>
      <w:proofErr w:type="gramStart"/>
      <w:r w:rsidRPr="00AB40FB">
        <w:rPr>
          <w:rFonts w:ascii="CMMI8" w:hAnsi="CMMI8" w:cs="CMMI8"/>
          <w:i/>
          <w:iCs/>
          <w:sz w:val="24"/>
          <w:szCs w:val="24"/>
        </w:rPr>
        <w:t>v</w:t>
      </w:r>
      <w:proofErr w:type="gramEnd"/>
      <w:r w:rsidRPr="00AB40FB">
        <w:rPr>
          <w:rFonts w:ascii="CMR8" w:cs="CMR8"/>
          <w:sz w:val="24"/>
          <w:szCs w:val="24"/>
        </w:rPr>
        <w:t>)</w:t>
      </w:r>
      <w:r w:rsidR="00DD1689" w:rsidRPr="00AB40FB">
        <w:rPr>
          <w:rFonts w:ascii="CMR8" w:cs="CMR8"/>
          <w:sz w:val="24"/>
          <w:szCs w:val="24"/>
        </w:rPr>
        <w:t xml:space="preserve">. G denotes a concise representation of a finite group of prime order q, and g and h are generators of G. </w:t>
      </w:r>
      <w:del w:id="7" w:author="Yael" w:date="2010-07-08T13:27:00Z">
        <w:r w:rsidR="00DD1689" w:rsidRPr="00AB40FB" w:rsidDel="003A6E94">
          <w:rPr>
            <w:rFonts w:ascii="CMR8" w:cs="CMR8"/>
            <w:color w:val="00B050"/>
            <w:sz w:val="24"/>
            <w:szCs w:val="24"/>
          </w:rPr>
          <w:delText xml:space="preserve">How does V know </w:delText>
        </w:r>
        <w:r w:rsidR="00DD1689" w:rsidRPr="00AB40FB" w:rsidDel="003A6E94">
          <w:rPr>
            <w:rFonts w:ascii="CMR8" w:cs="CMR8"/>
            <w:i/>
            <w:iCs/>
            <w:color w:val="00B050"/>
            <w:sz w:val="24"/>
            <w:szCs w:val="24"/>
          </w:rPr>
          <w:delText xml:space="preserve">u,v? </w:delText>
        </w:r>
        <w:r w:rsidR="00DD1689" w:rsidRPr="00AB40FB" w:rsidDel="003A6E94">
          <w:rPr>
            <w:rFonts w:ascii="CMR8" w:cs="CMR8"/>
            <w:color w:val="00B050"/>
            <w:sz w:val="24"/>
            <w:szCs w:val="24"/>
          </w:rPr>
          <w:delText>Does P send the whole tuple?</w:delText>
        </w:r>
      </w:del>
    </w:p>
    <w:p w:rsidR="002B171A" w:rsidRPr="00AB40FB" w:rsidRDefault="002B171A" w:rsidP="00AB40FB">
      <w:pPr>
        <w:pStyle w:val="ListParagraph"/>
        <w:numPr>
          <w:ilvl w:val="0"/>
          <w:numId w:val="26"/>
        </w:numPr>
        <w:autoSpaceDE w:val="0"/>
        <w:autoSpaceDN w:val="0"/>
        <w:bidi w:val="0"/>
        <w:adjustRightInd w:val="0"/>
        <w:spacing w:after="0" w:line="240" w:lineRule="auto"/>
        <w:rPr>
          <w:rFonts w:ascii="CMR8" w:cs="CMR8"/>
          <w:sz w:val="24"/>
          <w:szCs w:val="24"/>
        </w:rPr>
      </w:pPr>
      <w:r w:rsidRPr="00AB40FB">
        <w:rPr>
          <w:rFonts w:ascii="CMBX8" w:cs="CMBX8"/>
          <w:b/>
          <w:bCs/>
          <w:sz w:val="24"/>
          <w:szCs w:val="24"/>
        </w:rPr>
        <w:t xml:space="preserve">Private input: </w:t>
      </w:r>
      <w:r w:rsidRPr="00AB40FB">
        <w:rPr>
          <w:rFonts w:ascii="CMMI8" w:hAnsi="CMMI8" w:cs="CMMI8"/>
          <w:i/>
          <w:iCs/>
          <w:sz w:val="24"/>
          <w:szCs w:val="24"/>
        </w:rPr>
        <w:t xml:space="preserve">P </w:t>
      </w:r>
      <w:r w:rsidRPr="00AB40FB">
        <w:rPr>
          <w:rFonts w:ascii="CMR8" w:cs="CMR8"/>
          <w:sz w:val="24"/>
          <w:szCs w:val="24"/>
        </w:rPr>
        <w:t xml:space="preserve">has a value </w:t>
      </w:r>
      <w:r w:rsidRPr="00AB40FB">
        <w:rPr>
          <w:rFonts w:ascii="CMMI8" w:hAnsi="CMMI8" w:cs="CMMI8"/>
          <w:i/>
          <w:iCs/>
          <w:sz w:val="24"/>
          <w:szCs w:val="24"/>
        </w:rPr>
        <w:t xml:space="preserve">w </w:t>
      </w:r>
      <w:r w:rsidRPr="00AB40FB">
        <w:rPr>
          <w:rFonts w:ascii="CMR8" w:cs="CMR8"/>
          <w:sz w:val="24"/>
          <w:szCs w:val="24"/>
        </w:rPr>
        <w:t xml:space="preserve">such that </w:t>
      </w:r>
      <w:r w:rsidRPr="00AB40FB">
        <w:rPr>
          <w:rFonts w:ascii="CMMI8" w:hAnsi="CMMI8" w:cs="CMMI8"/>
          <w:i/>
          <w:iCs/>
          <w:sz w:val="24"/>
          <w:szCs w:val="24"/>
        </w:rPr>
        <w:t xml:space="preserve">u </w:t>
      </w:r>
      <w:r w:rsidRPr="00AB40FB">
        <w:rPr>
          <w:rFonts w:ascii="CMR8" w:cs="CMR8"/>
          <w:sz w:val="24"/>
          <w:szCs w:val="24"/>
        </w:rPr>
        <w:t xml:space="preserve">= </w:t>
      </w:r>
      <w:proofErr w:type="spellStart"/>
      <w:proofErr w:type="gramStart"/>
      <w:r w:rsidRPr="00AB40FB">
        <w:rPr>
          <w:rFonts w:ascii="CMMI8" w:hAnsi="CMMI8" w:cs="CMMI8"/>
          <w:i/>
          <w:iCs/>
          <w:sz w:val="24"/>
          <w:szCs w:val="24"/>
        </w:rPr>
        <w:t>g</w:t>
      </w:r>
      <w:r w:rsidRPr="00AB40FB">
        <w:rPr>
          <w:rFonts w:ascii="CMMI6" w:hAnsi="CMMI6" w:cs="CMMI6"/>
          <w:i/>
          <w:iCs/>
          <w:sz w:val="24"/>
          <w:szCs w:val="24"/>
          <w:vertAlign w:val="superscript"/>
        </w:rPr>
        <w:t>w</w:t>
      </w:r>
      <w:proofErr w:type="spellEnd"/>
      <w:proofErr w:type="gramEnd"/>
      <w:r w:rsidRPr="00AB40FB">
        <w:rPr>
          <w:rFonts w:ascii="CMMI6" w:hAnsi="CMMI6" w:cs="CMMI6"/>
          <w:i/>
          <w:iCs/>
          <w:sz w:val="24"/>
          <w:szCs w:val="24"/>
        </w:rPr>
        <w:t xml:space="preserve"> </w:t>
      </w:r>
      <w:r w:rsidRPr="00AB40FB">
        <w:rPr>
          <w:rFonts w:ascii="CMR8" w:cs="CMR8"/>
          <w:sz w:val="24"/>
          <w:szCs w:val="24"/>
        </w:rPr>
        <w:t xml:space="preserve">and </w:t>
      </w:r>
      <w:r w:rsidRPr="00AB40FB">
        <w:rPr>
          <w:rFonts w:ascii="CMMI8" w:hAnsi="CMMI8" w:cs="CMMI8"/>
          <w:i/>
          <w:iCs/>
          <w:sz w:val="24"/>
          <w:szCs w:val="24"/>
        </w:rPr>
        <w:t xml:space="preserve">v </w:t>
      </w:r>
      <w:r w:rsidRPr="00AB40FB">
        <w:rPr>
          <w:rFonts w:ascii="CMR8" w:cs="CMR8"/>
          <w:sz w:val="24"/>
          <w:szCs w:val="24"/>
        </w:rPr>
        <w:t xml:space="preserve">= </w:t>
      </w:r>
      <w:r w:rsidRPr="00AB40FB">
        <w:rPr>
          <w:rFonts w:ascii="CMMI8" w:hAnsi="CMMI8" w:cs="CMMI8"/>
          <w:i/>
          <w:iCs/>
          <w:sz w:val="24"/>
          <w:szCs w:val="24"/>
        </w:rPr>
        <w:t>h</w:t>
      </w:r>
      <w:r w:rsidRPr="00AB40FB">
        <w:rPr>
          <w:rFonts w:ascii="CMMI6" w:hAnsi="CMMI6" w:cs="CMMI6"/>
          <w:i/>
          <w:iCs/>
          <w:sz w:val="24"/>
          <w:szCs w:val="24"/>
          <w:vertAlign w:val="superscript"/>
        </w:rPr>
        <w:t>w</w:t>
      </w:r>
      <w:r w:rsidRPr="00AB40FB">
        <w:rPr>
          <w:rFonts w:ascii="CMR8" w:cs="CMR8"/>
          <w:sz w:val="24"/>
          <w:szCs w:val="24"/>
        </w:rPr>
        <w:t>.</w:t>
      </w:r>
    </w:p>
    <w:p w:rsidR="00AB40FB" w:rsidRDefault="00AB40FB" w:rsidP="00AB40FB">
      <w:pPr>
        <w:pStyle w:val="ListParagraph"/>
        <w:numPr>
          <w:ilvl w:val="0"/>
          <w:numId w:val="25"/>
        </w:numPr>
        <w:autoSpaceDE w:val="0"/>
        <w:autoSpaceDN w:val="0"/>
        <w:bidi w:val="0"/>
        <w:adjustRightInd w:val="0"/>
        <w:spacing w:after="0" w:line="240" w:lineRule="auto"/>
        <w:rPr>
          <w:rFonts w:ascii="CMBX8" w:cs="CMBX8"/>
          <w:b/>
          <w:bCs/>
          <w:sz w:val="24"/>
          <w:szCs w:val="24"/>
        </w:rPr>
      </w:pPr>
      <w:r w:rsidRPr="004242D2">
        <w:rPr>
          <w:rFonts w:ascii="CMBX8" w:cs="CMBX8"/>
          <w:b/>
          <w:bCs/>
          <w:sz w:val="24"/>
          <w:szCs w:val="24"/>
        </w:rPr>
        <w:t>Default behavior on wrong input:</w:t>
      </w:r>
    </w:p>
    <w:p w:rsidR="00AB40FB" w:rsidRPr="00440434" w:rsidRDefault="00AB40FB" w:rsidP="00AB40FB">
      <w:pPr>
        <w:pStyle w:val="ListParagraph"/>
        <w:numPr>
          <w:ilvl w:val="0"/>
          <w:numId w:val="16"/>
        </w:numPr>
        <w:autoSpaceDE w:val="0"/>
        <w:autoSpaceDN w:val="0"/>
        <w:bidi w:val="0"/>
        <w:adjustRightInd w:val="0"/>
        <w:spacing w:after="0" w:line="240" w:lineRule="auto"/>
        <w:rPr>
          <w:rFonts w:ascii="CMBX8" w:cs="CMBX8"/>
          <w:b/>
          <w:bCs/>
          <w:sz w:val="24"/>
          <w:szCs w:val="24"/>
        </w:rPr>
      </w:pPr>
      <w:r>
        <w:rPr>
          <w:rFonts w:ascii="CMBX8" w:cs="CMBX8"/>
          <w:b/>
          <w:bCs/>
          <w:sz w:val="24"/>
          <w:szCs w:val="24"/>
        </w:rPr>
        <w:t>Prover</w:t>
      </w:r>
      <w:r w:rsidRPr="00440434">
        <w:rPr>
          <w:rFonts w:ascii="CMBX8" w:cs="CMBX8"/>
          <w:b/>
          <w:bCs/>
          <w:sz w:val="24"/>
          <w:szCs w:val="24"/>
        </w:rPr>
        <w:t>’</w:t>
      </w:r>
      <w:r w:rsidRPr="00440434">
        <w:rPr>
          <w:rFonts w:ascii="CMBX8" w:cs="CMBX8"/>
          <w:b/>
          <w:bCs/>
          <w:sz w:val="24"/>
          <w:szCs w:val="24"/>
        </w:rPr>
        <w:t>s Output:</w:t>
      </w:r>
      <w:r w:rsidRPr="00440434">
        <w:rPr>
          <w:rFonts w:ascii="CMMI8" w:hAnsi="CMMI8" w:cs="CMMI8"/>
          <w:i/>
          <w:iCs/>
          <w:sz w:val="24"/>
          <w:szCs w:val="24"/>
        </w:rPr>
        <w:t xml:space="preserve"> </w:t>
      </w:r>
      <w:r w:rsidRPr="00BC40A6">
        <w:rPr>
          <w:rFonts w:ascii="CMR8" w:cs="CMR8"/>
          <w:sz w:val="24"/>
          <w:szCs w:val="24"/>
        </w:rPr>
        <w:t>nothing</w:t>
      </w:r>
    </w:p>
    <w:p w:rsidR="00AB40FB" w:rsidRPr="00440434" w:rsidRDefault="00AB40FB" w:rsidP="00AB40FB">
      <w:pPr>
        <w:pStyle w:val="ListParagraph"/>
        <w:numPr>
          <w:ilvl w:val="0"/>
          <w:numId w:val="16"/>
        </w:numPr>
        <w:autoSpaceDE w:val="0"/>
        <w:autoSpaceDN w:val="0"/>
        <w:bidi w:val="0"/>
        <w:adjustRightInd w:val="0"/>
        <w:spacing w:after="0" w:line="240" w:lineRule="auto"/>
        <w:rPr>
          <w:rFonts w:ascii="CMBX8" w:cs="CMBX8"/>
          <w:b/>
          <w:bCs/>
          <w:sz w:val="24"/>
          <w:szCs w:val="24"/>
        </w:rPr>
      </w:pPr>
      <w:r>
        <w:rPr>
          <w:rFonts w:ascii="CMBX8" w:cs="CMBX8"/>
          <w:b/>
          <w:bCs/>
          <w:sz w:val="24"/>
          <w:szCs w:val="24"/>
        </w:rPr>
        <w:t>Verifier</w:t>
      </w:r>
      <w:r w:rsidRPr="00440434">
        <w:rPr>
          <w:rFonts w:ascii="CMBX8" w:cs="CMBX8"/>
          <w:b/>
          <w:bCs/>
          <w:sz w:val="24"/>
          <w:szCs w:val="24"/>
        </w:rPr>
        <w:t>’</w:t>
      </w:r>
      <w:r w:rsidRPr="00440434">
        <w:rPr>
          <w:rFonts w:ascii="CMBX8" w:cs="CMBX8"/>
          <w:b/>
          <w:bCs/>
          <w:sz w:val="24"/>
          <w:szCs w:val="24"/>
        </w:rPr>
        <w:t>s output:</w:t>
      </w:r>
      <w:r>
        <w:rPr>
          <w:rFonts w:ascii="CMBX8" w:cs="CMBX8"/>
          <w:b/>
          <w:bCs/>
          <w:sz w:val="24"/>
          <w:szCs w:val="24"/>
        </w:rPr>
        <w:t xml:space="preserve"> </w:t>
      </w:r>
      <w:r w:rsidRPr="00BC40A6">
        <w:rPr>
          <w:rFonts w:ascii="CMR8" w:cs="CMR8"/>
          <w:sz w:val="24"/>
          <w:szCs w:val="24"/>
        </w:rPr>
        <w:t>accept or reject</w:t>
      </w:r>
    </w:p>
    <w:p w:rsidR="00AB40FB" w:rsidRPr="002B171A" w:rsidRDefault="00AB40FB" w:rsidP="00AB40FB">
      <w:pPr>
        <w:autoSpaceDE w:val="0"/>
        <w:autoSpaceDN w:val="0"/>
        <w:bidi w:val="0"/>
        <w:adjustRightInd w:val="0"/>
        <w:spacing w:after="0" w:line="240" w:lineRule="auto"/>
        <w:rPr>
          <w:rFonts w:ascii="CMR8" w:cs="CMR8"/>
          <w:sz w:val="24"/>
          <w:szCs w:val="24"/>
        </w:rPr>
      </w:pPr>
    </w:p>
    <w:p w:rsidR="002B171A" w:rsidRPr="00AB40FB" w:rsidRDefault="002B171A" w:rsidP="00AB40FB">
      <w:pPr>
        <w:pStyle w:val="ListParagraph"/>
        <w:numPr>
          <w:ilvl w:val="0"/>
          <w:numId w:val="16"/>
        </w:numPr>
        <w:autoSpaceDE w:val="0"/>
        <w:autoSpaceDN w:val="0"/>
        <w:bidi w:val="0"/>
        <w:adjustRightInd w:val="0"/>
        <w:spacing w:after="0" w:line="240" w:lineRule="auto"/>
        <w:rPr>
          <w:rFonts w:ascii="CMBX8" w:cs="CMBX8"/>
          <w:b/>
          <w:bCs/>
          <w:sz w:val="24"/>
          <w:szCs w:val="24"/>
        </w:rPr>
      </w:pPr>
      <w:r w:rsidRPr="00AB40FB">
        <w:rPr>
          <w:rFonts w:ascii="CMBX8" w:cs="CMBX8"/>
          <w:b/>
          <w:bCs/>
          <w:sz w:val="24"/>
          <w:szCs w:val="24"/>
        </w:rPr>
        <w:t>The protocol:</w:t>
      </w:r>
    </w:p>
    <w:p w:rsidR="000A2E24" w:rsidRDefault="00DD1689" w:rsidP="000A2E24">
      <w:pPr>
        <w:pStyle w:val="ListParagraph"/>
        <w:autoSpaceDE w:val="0"/>
        <w:autoSpaceDN w:val="0"/>
        <w:bidi w:val="0"/>
        <w:adjustRightInd w:val="0"/>
        <w:spacing w:after="0" w:line="240" w:lineRule="auto"/>
        <w:rPr>
          <w:rFonts w:ascii="CMR8" w:cs="CMR8"/>
          <w:color w:val="00B050"/>
          <w:sz w:val="24"/>
          <w:szCs w:val="24"/>
        </w:rPr>
        <w:pPrChange w:id="8" w:author="Yael" w:date="2010-07-08T13:27:00Z">
          <w:pPr>
            <w:pStyle w:val="ListParagraph"/>
            <w:numPr>
              <w:numId w:val="11"/>
            </w:numPr>
            <w:tabs>
              <w:tab w:val="num" w:pos="720"/>
            </w:tabs>
            <w:autoSpaceDE w:val="0"/>
            <w:autoSpaceDN w:val="0"/>
            <w:bidi w:val="0"/>
            <w:adjustRightInd w:val="0"/>
            <w:spacing w:after="0" w:line="240" w:lineRule="auto"/>
            <w:ind w:hanging="360"/>
          </w:pPr>
        </w:pPrChange>
      </w:pPr>
      <w:del w:id="9" w:author="Yael" w:date="2010-07-08T13:27:00Z">
        <w:r w:rsidRPr="00DD1689" w:rsidDel="003A6E94">
          <w:rPr>
            <w:rFonts w:ascii="CMR8" w:cs="CMR8"/>
            <w:color w:val="00B050"/>
            <w:sz w:val="24"/>
            <w:szCs w:val="24"/>
          </w:rPr>
          <w:delText>P sends (</w:delText>
        </w:r>
        <w:r w:rsidRPr="00DD1689" w:rsidDel="003A6E94">
          <w:rPr>
            <w:rFonts w:ascii="MSBM10" w:hAnsi="MSBM10" w:cs="MSBM10"/>
            <w:color w:val="00B050"/>
            <w:sz w:val="24"/>
            <w:szCs w:val="24"/>
          </w:rPr>
          <w:delText>G</w:delText>
        </w:r>
        <w:r w:rsidRPr="00DD1689" w:rsidDel="003A6E94">
          <w:rPr>
            <w:rFonts w:ascii="CMMI8" w:hAnsi="CMMI8" w:cs="CMMI8"/>
            <w:i/>
            <w:iCs/>
            <w:color w:val="00B050"/>
            <w:sz w:val="24"/>
            <w:szCs w:val="24"/>
          </w:rPr>
          <w:delText>, q, g, h, u, v</w:delText>
        </w:r>
        <w:r w:rsidRPr="00DD1689" w:rsidDel="003A6E94">
          <w:rPr>
            <w:rFonts w:ascii="CMR8" w:cs="CMR8"/>
            <w:color w:val="00B050"/>
            <w:sz w:val="24"/>
            <w:szCs w:val="24"/>
          </w:rPr>
          <w:delText>)</w:delText>
        </w:r>
        <w:r w:rsidDel="003A6E94">
          <w:rPr>
            <w:rFonts w:ascii="CMR8" w:cs="CMR8"/>
            <w:color w:val="00B050"/>
            <w:sz w:val="24"/>
            <w:szCs w:val="24"/>
          </w:rPr>
          <w:delText xml:space="preserve"> to V</w:delText>
        </w:r>
        <w:r w:rsidRPr="00DD1689" w:rsidDel="003A6E94">
          <w:rPr>
            <w:rFonts w:ascii="CMR8" w:cs="CMR8"/>
            <w:color w:val="00B050"/>
            <w:sz w:val="24"/>
            <w:szCs w:val="24"/>
          </w:rPr>
          <w:delText>?</w:delText>
        </w:r>
      </w:del>
    </w:p>
    <w:p w:rsidR="00DD1689" w:rsidRPr="00DD1689" w:rsidRDefault="00DD1689" w:rsidP="00DD1689">
      <w:pPr>
        <w:pStyle w:val="ListParagraph"/>
        <w:numPr>
          <w:ilvl w:val="0"/>
          <w:numId w:val="11"/>
        </w:numPr>
        <w:autoSpaceDE w:val="0"/>
        <w:autoSpaceDN w:val="0"/>
        <w:bidi w:val="0"/>
        <w:adjustRightInd w:val="0"/>
        <w:spacing w:after="0" w:line="240" w:lineRule="auto"/>
        <w:rPr>
          <w:rFonts w:ascii="CMR8" w:cs="CMR8"/>
          <w:sz w:val="24"/>
          <w:szCs w:val="24"/>
        </w:rPr>
      </w:pPr>
      <w:r w:rsidRPr="00DD1689">
        <w:rPr>
          <w:rFonts w:ascii="CMR8" w:cs="CMR8"/>
          <w:sz w:val="24"/>
          <w:szCs w:val="24"/>
        </w:rPr>
        <w:t>V checks that:</w:t>
      </w:r>
    </w:p>
    <w:p w:rsidR="00DD1689" w:rsidRDefault="00DD1689" w:rsidP="00DD1689">
      <w:pPr>
        <w:pStyle w:val="ListParagraph"/>
        <w:numPr>
          <w:ilvl w:val="1"/>
          <w:numId w:val="11"/>
        </w:numPr>
        <w:autoSpaceDE w:val="0"/>
        <w:autoSpaceDN w:val="0"/>
        <w:bidi w:val="0"/>
        <w:adjustRightInd w:val="0"/>
        <w:spacing w:after="0" w:line="240" w:lineRule="auto"/>
        <w:rPr>
          <w:rFonts w:ascii="CMR8" w:cs="CMR8"/>
          <w:sz w:val="24"/>
          <w:szCs w:val="24"/>
        </w:rPr>
      </w:pPr>
      <w:r w:rsidRPr="002B171A">
        <w:rPr>
          <w:rFonts w:ascii="MSBM10" w:hAnsi="MSBM10" w:cs="MSBM10"/>
          <w:sz w:val="24"/>
          <w:szCs w:val="24"/>
        </w:rPr>
        <w:t xml:space="preserve">G </w:t>
      </w:r>
      <w:r w:rsidRPr="002B171A">
        <w:rPr>
          <w:rFonts w:ascii="CMR8" w:cs="CMR8"/>
          <w:sz w:val="24"/>
          <w:szCs w:val="24"/>
        </w:rPr>
        <w:t xml:space="preserve">is a group of order </w:t>
      </w:r>
      <w:r w:rsidRPr="002B171A">
        <w:rPr>
          <w:rFonts w:ascii="CMMI8" w:hAnsi="CMMI8" w:cs="CMMI8"/>
          <w:i/>
          <w:iCs/>
          <w:sz w:val="24"/>
          <w:szCs w:val="24"/>
        </w:rPr>
        <w:t>q</w:t>
      </w:r>
    </w:p>
    <w:p w:rsidR="00DD1689" w:rsidRPr="002B171A" w:rsidRDefault="00DD1689" w:rsidP="00DD1689">
      <w:pPr>
        <w:pStyle w:val="ListParagraph"/>
        <w:numPr>
          <w:ilvl w:val="1"/>
          <w:numId w:val="11"/>
        </w:numPr>
        <w:autoSpaceDE w:val="0"/>
        <w:autoSpaceDN w:val="0"/>
        <w:bidi w:val="0"/>
        <w:adjustRightInd w:val="0"/>
        <w:spacing w:after="0" w:line="240" w:lineRule="auto"/>
        <w:rPr>
          <w:rFonts w:ascii="CMR8" w:cs="CMR8"/>
          <w:sz w:val="24"/>
          <w:szCs w:val="24"/>
        </w:rPr>
      </w:pPr>
      <w:proofErr w:type="gramStart"/>
      <w:r w:rsidRPr="002B171A">
        <w:rPr>
          <w:rFonts w:ascii="CMMI8" w:hAnsi="CMMI8" w:cs="CMMI8"/>
          <w:i/>
          <w:iCs/>
          <w:sz w:val="24"/>
          <w:szCs w:val="24"/>
        </w:rPr>
        <w:t>g</w:t>
      </w:r>
      <w:proofErr w:type="gramEnd"/>
      <w:r w:rsidRPr="002B171A">
        <w:rPr>
          <w:rFonts w:ascii="CMMI8" w:hAnsi="CMMI8" w:cs="CMMI8"/>
          <w:i/>
          <w:iCs/>
          <w:sz w:val="24"/>
          <w:szCs w:val="24"/>
        </w:rPr>
        <w:t xml:space="preserve"> </w:t>
      </w:r>
      <w:r w:rsidRPr="002B171A">
        <w:rPr>
          <w:rFonts w:ascii="CMR8" w:cs="CMR8"/>
          <w:sz w:val="24"/>
          <w:szCs w:val="24"/>
        </w:rPr>
        <w:t xml:space="preserve">and </w:t>
      </w:r>
      <w:r w:rsidRPr="002B171A">
        <w:rPr>
          <w:rFonts w:ascii="CMMI8" w:hAnsi="CMMI8" w:cs="CMMI8"/>
          <w:i/>
          <w:iCs/>
          <w:sz w:val="24"/>
          <w:szCs w:val="24"/>
        </w:rPr>
        <w:t>h</w:t>
      </w:r>
      <w:r>
        <w:rPr>
          <w:rFonts w:ascii="CMMI8" w:hAnsi="CMMI8" w:cs="CMMI8"/>
          <w:i/>
          <w:iCs/>
          <w:sz w:val="24"/>
          <w:szCs w:val="24"/>
        </w:rPr>
        <w:t xml:space="preserve"> are generators of G.</w:t>
      </w:r>
    </w:p>
    <w:p w:rsidR="00DD1689" w:rsidRPr="00DD1689" w:rsidRDefault="00DD1689" w:rsidP="00DD1689">
      <w:pPr>
        <w:pStyle w:val="ListParagraph"/>
        <w:numPr>
          <w:ilvl w:val="1"/>
          <w:numId w:val="11"/>
        </w:numPr>
        <w:autoSpaceDE w:val="0"/>
        <w:autoSpaceDN w:val="0"/>
        <w:bidi w:val="0"/>
        <w:adjustRightInd w:val="0"/>
        <w:spacing w:after="0" w:line="240" w:lineRule="auto"/>
        <w:rPr>
          <w:rFonts w:ascii="CMR8" w:cs="CMR8"/>
          <w:sz w:val="24"/>
          <w:szCs w:val="24"/>
        </w:rPr>
      </w:pPr>
      <w:r w:rsidRPr="002B171A">
        <w:rPr>
          <w:rFonts w:ascii="CMMI8" w:hAnsi="CMMI8" w:cs="CMMI8"/>
          <w:i/>
          <w:iCs/>
          <w:sz w:val="24"/>
          <w:szCs w:val="24"/>
        </w:rPr>
        <w:t xml:space="preserve">u, v </w:t>
      </w:r>
      <w:r w:rsidRPr="002B171A">
        <w:rPr>
          <w:rFonts w:ascii="Cambria Math" w:hAnsi="Cambria Math" w:cs="Cambria Math"/>
          <w:i/>
          <w:iCs/>
          <w:sz w:val="24"/>
          <w:szCs w:val="24"/>
        </w:rPr>
        <w:t>∈</w:t>
      </w:r>
      <w:r w:rsidRPr="002B171A">
        <w:rPr>
          <w:rFonts w:ascii="CMSY8" w:cs="CMSY8"/>
          <w:i/>
          <w:iCs/>
          <w:sz w:val="24"/>
          <w:szCs w:val="24"/>
        </w:rPr>
        <w:t xml:space="preserve"> </w:t>
      </w:r>
      <w:r w:rsidRPr="002B171A">
        <w:rPr>
          <w:rFonts w:ascii="MSBM10" w:hAnsi="MSBM10" w:cs="MSBM10"/>
          <w:sz w:val="24"/>
          <w:szCs w:val="24"/>
        </w:rPr>
        <w:t>G</w:t>
      </w:r>
    </w:p>
    <w:p w:rsidR="002B171A" w:rsidRPr="002B171A" w:rsidRDefault="002B171A" w:rsidP="00DD1689">
      <w:pPr>
        <w:pStyle w:val="ListParagraph"/>
        <w:numPr>
          <w:ilvl w:val="0"/>
          <w:numId w:val="11"/>
        </w:numPr>
        <w:autoSpaceDE w:val="0"/>
        <w:autoSpaceDN w:val="0"/>
        <w:bidi w:val="0"/>
        <w:adjustRightInd w:val="0"/>
        <w:spacing w:after="0" w:line="240" w:lineRule="auto"/>
        <w:rPr>
          <w:rFonts w:ascii="CMR8" w:cs="CMR8"/>
          <w:sz w:val="24"/>
          <w:szCs w:val="24"/>
        </w:rPr>
      </w:pPr>
      <w:r w:rsidRPr="002B171A">
        <w:rPr>
          <w:rFonts w:ascii="CMR8" w:cs="CMR8"/>
          <w:sz w:val="24"/>
          <w:szCs w:val="24"/>
        </w:rPr>
        <w:t xml:space="preserve">The prover </w:t>
      </w:r>
      <w:r w:rsidRPr="002B171A">
        <w:rPr>
          <w:rFonts w:ascii="CMMI8" w:hAnsi="CMMI8" w:cs="CMMI8"/>
          <w:i/>
          <w:iCs/>
          <w:sz w:val="24"/>
          <w:szCs w:val="24"/>
        </w:rPr>
        <w:t xml:space="preserve">P </w:t>
      </w:r>
      <w:r w:rsidRPr="002B171A">
        <w:rPr>
          <w:rFonts w:ascii="CMR8" w:cs="CMR8"/>
          <w:sz w:val="24"/>
          <w:szCs w:val="24"/>
        </w:rPr>
        <w:t xml:space="preserve">chooses a random </w:t>
      </w:r>
      <w:r w:rsidRPr="002B171A">
        <w:rPr>
          <w:rFonts w:ascii="CMMI8" w:hAnsi="CMMI8" w:cs="CMMI8"/>
          <w:i/>
          <w:iCs/>
          <w:sz w:val="24"/>
          <w:szCs w:val="24"/>
        </w:rPr>
        <w:t xml:space="preserve">r </w:t>
      </w:r>
      <w:r w:rsidRPr="002B171A">
        <w:rPr>
          <w:rFonts w:ascii="CMSY8" w:cs="CMSY8" w:hint="cs"/>
          <w:i/>
          <w:iCs/>
          <w:sz w:val="24"/>
          <w:szCs w:val="24"/>
        </w:rPr>
        <w:t>←</w:t>
      </w:r>
      <w:r w:rsidRPr="002B171A">
        <w:rPr>
          <w:rFonts w:ascii="CMMI6" w:hAnsi="CMMI6" w:cs="CMMI6"/>
          <w:i/>
          <w:iCs/>
          <w:sz w:val="24"/>
          <w:szCs w:val="24"/>
          <w:vertAlign w:val="subscript"/>
        </w:rPr>
        <w:t>R</w:t>
      </w:r>
      <w:r w:rsidRPr="002B171A">
        <w:rPr>
          <w:rFonts w:ascii="CMMI6" w:hAnsi="CMMI6" w:cs="CMMI6"/>
          <w:i/>
          <w:iCs/>
          <w:sz w:val="24"/>
          <w:szCs w:val="24"/>
        </w:rPr>
        <w:t xml:space="preserve"> </w:t>
      </w:r>
      <w:proofErr w:type="spellStart"/>
      <w:r w:rsidRPr="002B171A">
        <w:rPr>
          <w:rFonts w:ascii="MSBM10" w:hAnsi="MSBM10" w:cs="MSBM10"/>
          <w:sz w:val="24"/>
          <w:szCs w:val="24"/>
        </w:rPr>
        <w:t>Z</w:t>
      </w:r>
      <w:r w:rsidRPr="002B171A">
        <w:rPr>
          <w:rFonts w:ascii="CMMI6" w:hAnsi="CMMI6" w:cs="CMMI6"/>
          <w:i/>
          <w:iCs/>
          <w:sz w:val="24"/>
          <w:szCs w:val="24"/>
        </w:rPr>
        <w:t>q</w:t>
      </w:r>
      <w:proofErr w:type="spellEnd"/>
      <w:r w:rsidRPr="002B171A">
        <w:rPr>
          <w:rFonts w:ascii="CMMI6" w:hAnsi="CMMI6" w:cs="CMMI6"/>
          <w:i/>
          <w:iCs/>
          <w:sz w:val="24"/>
          <w:szCs w:val="24"/>
        </w:rPr>
        <w:t xml:space="preserve"> </w:t>
      </w:r>
      <w:r w:rsidRPr="002B171A">
        <w:rPr>
          <w:rFonts w:ascii="CMR8" w:cs="CMR8"/>
          <w:sz w:val="24"/>
          <w:szCs w:val="24"/>
        </w:rPr>
        <w:t xml:space="preserve">and computes </w:t>
      </w:r>
      <w:r w:rsidRPr="002B171A">
        <w:rPr>
          <w:rFonts w:ascii="CMMI8" w:hAnsi="CMMI8" w:cs="CMMI8"/>
          <w:i/>
          <w:iCs/>
          <w:sz w:val="24"/>
          <w:szCs w:val="24"/>
        </w:rPr>
        <w:t xml:space="preserve">a </w:t>
      </w:r>
      <w:r w:rsidRPr="002B171A">
        <w:rPr>
          <w:rFonts w:ascii="CMR8" w:cs="CMR8"/>
          <w:sz w:val="24"/>
          <w:szCs w:val="24"/>
        </w:rPr>
        <w:t xml:space="preserve">= </w:t>
      </w:r>
      <w:proofErr w:type="spellStart"/>
      <w:r w:rsidRPr="002B171A">
        <w:rPr>
          <w:rFonts w:ascii="CMMI8" w:hAnsi="CMMI8" w:cs="CMMI8"/>
          <w:i/>
          <w:iCs/>
          <w:sz w:val="24"/>
          <w:szCs w:val="24"/>
        </w:rPr>
        <w:t>g</w:t>
      </w:r>
      <w:r w:rsidRPr="002B171A">
        <w:rPr>
          <w:rFonts w:ascii="CMMI6" w:hAnsi="CMMI6" w:cs="CMMI6"/>
          <w:i/>
          <w:iCs/>
          <w:sz w:val="24"/>
          <w:szCs w:val="24"/>
          <w:vertAlign w:val="superscript"/>
        </w:rPr>
        <w:t>r</w:t>
      </w:r>
      <w:proofErr w:type="spellEnd"/>
      <w:r w:rsidRPr="002B171A">
        <w:rPr>
          <w:rFonts w:ascii="CMMI6" w:hAnsi="CMMI6" w:cs="CMMI6"/>
          <w:i/>
          <w:iCs/>
          <w:sz w:val="24"/>
          <w:szCs w:val="24"/>
        </w:rPr>
        <w:t xml:space="preserve"> </w:t>
      </w:r>
      <w:r w:rsidRPr="002B171A">
        <w:rPr>
          <w:rFonts w:ascii="CMR8" w:cs="CMR8"/>
          <w:sz w:val="24"/>
          <w:szCs w:val="24"/>
        </w:rPr>
        <w:t xml:space="preserve">and </w:t>
      </w:r>
      <w:r w:rsidRPr="002B171A">
        <w:rPr>
          <w:rFonts w:ascii="CMMI8" w:hAnsi="CMMI8" w:cs="CMMI8"/>
          <w:i/>
          <w:iCs/>
          <w:sz w:val="24"/>
          <w:szCs w:val="24"/>
        </w:rPr>
        <w:t xml:space="preserve">b </w:t>
      </w:r>
      <w:r w:rsidRPr="002B171A">
        <w:rPr>
          <w:rFonts w:ascii="CMR8" w:cs="CMR8"/>
          <w:sz w:val="24"/>
          <w:szCs w:val="24"/>
        </w:rPr>
        <w:t xml:space="preserve">= </w:t>
      </w:r>
      <w:r w:rsidRPr="002B171A">
        <w:rPr>
          <w:rFonts w:ascii="CMMI8" w:hAnsi="CMMI8" w:cs="CMMI8"/>
          <w:i/>
          <w:iCs/>
          <w:sz w:val="24"/>
          <w:szCs w:val="24"/>
        </w:rPr>
        <w:t>h</w:t>
      </w:r>
      <w:r w:rsidRPr="002B171A">
        <w:rPr>
          <w:rFonts w:ascii="CMMI6" w:hAnsi="CMMI6" w:cs="CMMI6"/>
          <w:i/>
          <w:iCs/>
          <w:sz w:val="24"/>
          <w:szCs w:val="24"/>
          <w:vertAlign w:val="superscript"/>
        </w:rPr>
        <w:t>r</w:t>
      </w:r>
      <w:r w:rsidRPr="002B171A">
        <w:rPr>
          <w:rFonts w:ascii="CMR8" w:cs="CMR8"/>
          <w:sz w:val="24"/>
          <w:szCs w:val="24"/>
        </w:rPr>
        <w:t>.</w:t>
      </w:r>
      <w:r>
        <w:rPr>
          <w:rFonts w:ascii="CMR8" w:cs="CMR8"/>
          <w:sz w:val="24"/>
          <w:szCs w:val="24"/>
        </w:rPr>
        <w:t xml:space="preserve"> </w:t>
      </w:r>
    </w:p>
    <w:p w:rsidR="002B171A" w:rsidRPr="002B171A" w:rsidRDefault="002B171A" w:rsidP="002B171A">
      <w:pPr>
        <w:autoSpaceDE w:val="0"/>
        <w:autoSpaceDN w:val="0"/>
        <w:bidi w:val="0"/>
        <w:adjustRightInd w:val="0"/>
        <w:spacing w:after="0" w:line="240" w:lineRule="auto"/>
        <w:ind w:firstLine="720"/>
        <w:rPr>
          <w:rFonts w:ascii="CMR8" w:cs="CMR8"/>
          <w:sz w:val="24"/>
          <w:szCs w:val="24"/>
        </w:rPr>
      </w:pPr>
      <w:r w:rsidRPr="002B171A">
        <w:rPr>
          <w:rFonts w:ascii="CMR8" w:cs="CMR8"/>
          <w:sz w:val="24"/>
          <w:szCs w:val="24"/>
        </w:rPr>
        <w:t>It then sends (</w:t>
      </w:r>
      <w:r w:rsidRPr="002B171A">
        <w:rPr>
          <w:rFonts w:ascii="CMMI8" w:hAnsi="CMMI8" w:cs="CMMI8"/>
          <w:i/>
          <w:iCs/>
          <w:sz w:val="24"/>
          <w:szCs w:val="24"/>
        </w:rPr>
        <w:t>a, b</w:t>
      </w:r>
      <w:r w:rsidRPr="002B171A">
        <w:rPr>
          <w:rFonts w:ascii="CMR8" w:cs="CMR8"/>
          <w:sz w:val="24"/>
          <w:szCs w:val="24"/>
        </w:rPr>
        <w:t xml:space="preserve">) to </w:t>
      </w:r>
      <w:r w:rsidRPr="002B171A">
        <w:rPr>
          <w:rFonts w:ascii="CMMI8" w:hAnsi="CMMI8" w:cs="CMMI8"/>
          <w:i/>
          <w:iCs/>
          <w:sz w:val="24"/>
          <w:szCs w:val="24"/>
        </w:rPr>
        <w:t xml:space="preserve">V </w:t>
      </w:r>
      <w:r w:rsidRPr="002B171A">
        <w:rPr>
          <w:rFonts w:ascii="CMR8" w:cs="CMR8"/>
          <w:sz w:val="24"/>
          <w:szCs w:val="24"/>
        </w:rPr>
        <w:t>.</w:t>
      </w:r>
    </w:p>
    <w:p w:rsidR="002B171A" w:rsidRPr="002B171A" w:rsidRDefault="002B171A" w:rsidP="00D11AAB">
      <w:pPr>
        <w:pStyle w:val="ListParagraph"/>
        <w:numPr>
          <w:ilvl w:val="0"/>
          <w:numId w:val="11"/>
        </w:numPr>
        <w:autoSpaceDE w:val="0"/>
        <w:autoSpaceDN w:val="0"/>
        <w:bidi w:val="0"/>
        <w:adjustRightInd w:val="0"/>
        <w:spacing w:after="0" w:line="240" w:lineRule="auto"/>
        <w:rPr>
          <w:rFonts w:ascii="CMR8" w:cs="CMR8"/>
          <w:sz w:val="24"/>
          <w:szCs w:val="24"/>
        </w:rPr>
      </w:pPr>
      <w:r w:rsidRPr="002B171A">
        <w:rPr>
          <w:rFonts w:ascii="CMMI8" w:hAnsi="CMMI8" w:cs="CMMI8"/>
          <w:i/>
          <w:iCs/>
          <w:sz w:val="24"/>
          <w:szCs w:val="24"/>
        </w:rPr>
        <w:t xml:space="preserve">V </w:t>
      </w:r>
      <w:r w:rsidRPr="002B171A">
        <w:rPr>
          <w:rFonts w:ascii="CMR8" w:cs="CMR8"/>
          <w:sz w:val="24"/>
          <w:szCs w:val="24"/>
        </w:rPr>
        <w:t xml:space="preserve">chooses a random challenge </w:t>
      </w:r>
      <w:r w:rsidRPr="002B171A">
        <w:rPr>
          <w:rFonts w:ascii="CMMI8" w:hAnsi="CMMI8" w:cs="CMMI8"/>
          <w:i/>
          <w:iCs/>
          <w:sz w:val="24"/>
          <w:szCs w:val="24"/>
        </w:rPr>
        <w:t xml:space="preserve">e </w:t>
      </w:r>
      <w:r w:rsidRPr="002B171A">
        <w:rPr>
          <w:rFonts w:ascii="CMSY8" w:cs="CMSY8" w:hint="cs"/>
          <w:i/>
          <w:iCs/>
          <w:sz w:val="24"/>
          <w:szCs w:val="24"/>
        </w:rPr>
        <w:t>←</w:t>
      </w:r>
      <w:r w:rsidRPr="002B171A">
        <w:rPr>
          <w:rFonts w:ascii="CMMI6" w:hAnsi="CMMI6" w:cs="CMMI6"/>
          <w:i/>
          <w:iCs/>
          <w:sz w:val="24"/>
          <w:szCs w:val="24"/>
        </w:rPr>
        <w:t xml:space="preserve">R </w:t>
      </w:r>
      <w:r w:rsidRPr="002B171A">
        <w:rPr>
          <w:rFonts w:ascii="CMSY8" w:cs="CMSY8"/>
          <w:i/>
          <w:iCs/>
          <w:sz w:val="24"/>
          <w:szCs w:val="24"/>
        </w:rPr>
        <w:t>{</w:t>
      </w:r>
      <w:r w:rsidRPr="002B171A">
        <w:rPr>
          <w:rFonts w:ascii="CMR8" w:cs="CMR8"/>
          <w:sz w:val="24"/>
          <w:szCs w:val="24"/>
        </w:rPr>
        <w:t>0</w:t>
      </w:r>
      <w:r w:rsidRPr="002B171A">
        <w:rPr>
          <w:rFonts w:ascii="CMMI8" w:hAnsi="CMMI8" w:cs="CMMI8"/>
          <w:i/>
          <w:iCs/>
          <w:sz w:val="24"/>
          <w:szCs w:val="24"/>
        </w:rPr>
        <w:t xml:space="preserve">, </w:t>
      </w:r>
      <w:r w:rsidRPr="002B171A">
        <w:rPr>
          <w:rFonts w:ascii="CMR8" w:cs="CMR8"/>
          <w:sz w:val="24"/>
          <w:szCs w:val="24"/>
        </w:rPr>
        <w:t>1</w:t>
      </w:r>
      <w:r w:rsidRPr="002B171A">
        <w:rPr>
          <w:rFonts w:ascii="CMSY8" w:cs="CMSY8"/>
          <w:i/>
          <w:iCs/>
          <w:sz w:val="24"/>
          <w:szCs w:val="24"/>
        </w:rPr>
        <w:t>}</w:t>
      </w:r>
      <w:r w:rsidRPr="002B171A">
        <w:rPr>
          <w:rFonts w:ascii="CMMI6" w:hAnsi="CMMI6" w:cs="CMMI6"/>
          <w:i/>
          <w:iCs/>
          <w:sz w:val="24"/>
          <w:szCs w:val="24"/>
          <w:vertAlign w:val="superscript"/>
        </w:rPr>
        <w:t>t</w:t>
      </w:r>
      <w:r w:rsidRPr="002B171A">
        <w:rPr>
          <w:rFonts w:ascii="CMMI6" w:hAnsi="CMMI6" w:cs="CMMI6"/>
          <w:i/>
          <w:iCs/>
          <w:sz w:val="24"/>
          <w:szCs w:val="24"/>
        </w:rPr>
        <w:t xml:space="preserve"> </w:t>
      </w:r>
      <w:r w:rsidRPr="002B171A">
        <w:rPr>
          <w:rFonts w:ascii="CMR8" w:cs="CMR8"/>
          <w:sz w:val="24"/>
          <w:szCs w:val="24"/>
        </w:rPr>
        <w:t>where 2</w:t>
      </w:r>
      <w:r w:rsidRPr="002B171A">
        <w:rPr>
          <w:rFonts w:ascii="CMMI6" w:hAnsi="CMMI6" w:cs="CMMI6"/>
          <w:i/>
          <w:iCs/>
          <w:sz w:val="24"/>
          <w:szCs w:val="24"/>
          <w:vertAlign w:val="superscript"/>
        </w:rPr>
        <w:t>t</w:t>
      </w:r>
      <w:r w:rsidRPr="002B171A">
        <w:rPr>
          <w:rFonts w:ascii="CMMI6" w:hAnsi="CMMI6" w:cs="CMMI6"/>
          <w:i/>
          <w:iCs/>
          <w:sz w:val="24"/>
          <w:szCs w:val="24"/>
        </w:rPr>
        <w:t xml:space="preserve"> </w:t>
      </w:r>
      <w:r w:rsidRPr="002B171A">
        <w:rPr>
          <w:rFonts w:ascii="CMMI8" w:hAnsi="CMMI8" w:cs="CMMI8"/>
          <w:i/>
          <w:iCs/>
          <w:sz w:val="24"/>
          <w:szCs w:val="24"/>
        </w:rPr>
        <w:t xml:space="preserve">&lt; q </w:t>
      </w:r>
      <w:r w:rsidRPr="002B171A">
        <w:rPr>
          <w:rFonts w:ascii="CMR8" w:cs="CMR8"/>
          <w:sz w:val="24"/>
          <w:szCs w:val="24"/>
        </w:rPr>
        <w:t xml:space="preserve">and sends it to </w:t>
      </w:r>
      <w:r w:rsidRPr="002B171A">
        <w:rPr>
          <w:rFonts w:ascii="CMMI8" w:hAnsi="CMMI8" w:cs="CMMI8"/>
          <w:i/>
          <w:iCs/>
          <w:sz w:val="24"/>
          <w:szCs w:val="24"/>
        </w:rPr>
        <w:t>P</w:t>
      </w:r>
      <w:r w:rsidRPr="002B171A">
        <w:rPr>
          <w:rFonts w:ascii="CMR8" w:cs="CMR8"/>
          <w:sz w:val="24"/>
          <w:szCs w:val="24"/>
        </w:rPr>
        <w:t>.</w:t>
      </w:r>
    </w:p>
    <w:p w:rsidR="002B171A" w:rsidRDefault="002B171A" w:rsidP="00D11AAB">
      <w:pPr>
        <w:pStyle w:val="ListParagraph"/>
        <w:numPr>
          <w:ilvl w:val="0"/>
          <w:numId w:val="11"/>
        </w:numPr>
        <w:autoSpaceDE w:val="0"/>
        <w:autoSpaceDN w:val="0"/>
        <w:bidi w:val="0"/>
        <w:adjustRightInd w:val="0"/>
        <w:spacing w:after="0" w:line="240" w:lineRule="auto"/>
        <w:rPr>
          <w:rFonts w:ascii="CMR8" w:cs="CMR8"/>
          <w:sz w:val="24"/>
          <w:szCs w:val="24"/>
        </w:rPr>
      </w:pPr>
      <w:r w:rsidRPr="002B171A">
        <w:rPr>
          <w:rFonts w:ascii="CMMI8" w:hAnsi="CMMI8" w:cs="CMMI8"/>
          <w:i/>
          <w:iCs/>
          <w:sz w:val="24"/>
          <w:szCs w:val="24"/>
        </w:rPr>
        <w:t xml:space="preserve">P </w:t>
      </w:r>
      <w:r w:rsidRPr="002B171A">
        <w:rPr>
          <w:rFonts w:ascii="CMR8" w:cs="CMR8"/>
          <w:sz w:val="24"/>
          <w:szCs w:val="24"/>
        </w:rPr>
        <w:t xml:space="preserve">sends </w:t>
      </w:r>
      <w:r w:rsidRPr="002B171A">
        <w:rPr>
          <w:rFonts w:ascii="CMMI8" w:hAnsi="CMMI8" w:cs="CMMI8"/>
          <w:i/>
          <w:iCs/>
          <w:sz w:val="24"/>
          <w:szCs w:val="24"/>
        </w:rPr>
        <w:t xml:space="preserve">z </w:t>
      </w:r>
      <w:r w:rsidRPr="002B171A">
        <w:rPr>
          <w:rFonts w:ascii="CMR8" w:cs="CMR8"/>
          <w:sz w:val="24"/>
          <w:szCs w:val="24"/>
        </w:rPr>
        <w:t xml:space="preserve">= </w:t>
      </w:r>
      <w:r w:rsidRPr="002B171A">
        <w:rPr>
          <w:rFonts w:ascii="CMMI8" w:hAnsi="CMMI8" w:cs="CMMI8"/>
          <w:i/>
          <w:iCs/>
          <w:sz w:val="24"/>
          <w:szCs w:val="24"/>
        </w:rPr>
        <w:t xml:space="preserve">r </w:t>
      </w:r>
      <w:r w:rsidRPr="002B171A">
        <w:rPr>
          <w:rFonts w:ascii="CMR8" w:cs="CMR8"/>
          <w:sz w:val="24"/>
          <w:szCs w:val="24"/>
        </w:rPr>
        <w:t xml:space="preserve">+ </w:t>
      </w:r>
      <w:proofErr w:type="spellStart"/>
      <w:r w:rsidRPr="002B171A">
        <w:rPr>
          <w:rFonts w:ascii="CMMI8" w:hAnsi="CMMI8" w:cs="CMMI8"/>
          <w:i/>
          <w:iCs/>
          <w:sz w:val="24"/>
          <w:szCs w:val="24"/>
        </w:rPr>
        <w:t>ew</w:t>
      </w:r>
      <w:proofErr w:type="spellEnd"/>
      <w:r w:rsidRPr="002B171A">
        <w:rPr>
          <w:rFonts w:ascii="CMMI8" w:hAnsi="CMMI8" w:cs="CMMI8"/>
          <w:i/>
          <w:iCs/>
          <w:sz w:val="24"/>
          <w:szCs w:val="24"/>
        </w:rPr>
        <w:t xml:space="preserve"> </w:t>
      </w:r>
      <w:r w:rsidRPr="002B171A">
        <w:rPr>
          <w:rFonts w:ascii="CMR8" w:cs="CMR8"/>
          <w:sz w:val="24"/>
          <w:szCs w:val="24"/>
        </w:rPr>
        <w:t xml:space="preserve">mod </w:t>
      </w:r>
      <w:r w:rsidRPr="002B171A">
        <w:rPr>
          <w:rFonts w:ascii="CMMI8" w:hAnsi="CMMI8" w:cs="CMMI8"/>
          <w:i/>
          <w:iCs/>
          <w:sz w:val="24"/>
          <w:szCs w:val="24"/>
        </w:rPr>
        <w:t xml:space="preserve">q </w:t>
      </w:r>
      <w:r w:rsidRPr="002B171A">
        <w:rPr>
          <w:rFonts w:ascii="CMR8" w:cs="CMR8"/>
          <w:sz w:val="24"/>
          <w:szCs w:val="24"/>
        </w:rPr>
        <w:t xml:space="preserve">to </w:t>
      </w:r>
      <w:r w:rsidRPr="002B171A">
        <w:rPr>
          <w:rFonts w:ascii="CMMI8" w:hAnsi="CMMI8" w:cs="CMMI8"/>
          <w:i/>
          <w:iCs/>
          <w:sz w:val="24"/>
          <w:szCs w:val="24"/>
        </w:rPr>
        <w:t xml:space="preserve">V </w:t>
      </w:r>
    </w:p>
    <w:p w:rsidR="002B171A" w:rsidRDefault="002B171A" w:rsidP="00D11AAB">
      <w:pPr>
        <w:pStyle w:val="ListParagraph"/>
        <w:numPr>
          <w:ilvl w:val="0"/>
          <w:numId w:val="11"/>
        </w:numPr>
        <w:autoSpaceDE w:val="0"/>
        <w:autoSpaceDN w:val="0"/>
        <w:bidi w:val="0"/>
        <w:adjustRightInd w:val="0"/>
        <w:spacing w:after="0" w:line="240" w:lineRule="auto"/>
        <w:rPr>
          <w:rFonts w:ascii="CMMI8" w:hAnsi="CMMI8" w:cs="CMMI8"/>
          <w:i/>
          <w:iCs/>
          <w:sz w:val="24"/>
          <w:szCs w:val="24"/>
        </w:rPr>
      </w:pPr>
      <w:r>
        <w:rPr>
          <w:rFonts w:ascii="CMMI8" w:hAnsi="CMMI8" w:cs="CMMI8"/>
          <w:i/>
          <w:iCs/>
          <w:sz w:val="24"/>
          <w:szCs w:val="24"/>
        </w:rPr>
        <w:t xml:space="preserve">V </w:t>
      </w:r>
      <w:r w:rsidRPr="004955AB">
        <w:rPr>
          <w:rFonts w:ascii="CMR8" w:cs="CMR8"/>
          <w:sz w:val="24"/>
          <w:szCs w:val="24"/>
        </w:rPr>
        <w:t>does the following</w:t>
      </w:r>
      <w:r>
        <w:rPr>
          <w:rFonts w:ascii="CMMI8" w:hAnsi="CMMI8" w:cs="CMMI8"/>
          <w:i/>
          <w:iCs/>
          <w:sz w:val="24"/>
          <w:szCs w:val="24"/>
        </w:rPr>
        <w:t xml:space="preserve"> :</w:t>
      </w:r>
    </w:p>
    <w:p w:rsidR="002B171A" w:rsidRPr="002B171A" w:rsidRDefault="002B171A" w:rsidP="00D11AAB">
      <w:pPr>
        <w:pStyle w:val="ListParagraph"/>
        <w:numPr>
          <w:ilvl w:val="1"/>
          <w:numId w:val="11"/>
        </w:numPr>
        <w:autoSpaceDE w:val="0"/>
        <w:autoSpaceDN w:val="0"/>
        <w:bidi w:val="0"/>
        <w:adjustRightInd w:val="0"/>
        <w:spacing w:after="0" w:line="240" w:lineRule="auto"/>
        <w:rPr>
          <w:rFonts w:ascii="CMR8" w:cs="CMR8"/>
          <w:sz w:val="24"/>
          <w:szCs w:val="24"/>
        </w:rPr>
      </w:pPr>
      <w:r>
        <w:rPr>
          <w:rFonts w:ascii="CMR8" w:cs="CMR8"/>
          <w:sz w:val="24"/>
          <w:szCs w:val="24"/>
        </w:rPr>
        <w:t>C</w:t>
      </w:r>
      <w:r w:rsidRPr="002B171A">
        <w:rPr>
          <w:rFonts w:ascii="CMR8" w:cs="CMR8"/>
          <w:sz w:val="24"/>
          <w:szCs w:val="24"/>
        </w:rPr>
        <w:t xml:space="preserve">hecks that </w:t>
      </w:r>
      <w:proofErr w:type="spellStart"/>
      <w:r w:rsidRPr="002B171A">
        <w:rPr>
          <w:rFonts w:ascii="CMMI8" w:hAnsi="CMMI8" w:cs="CMMI8"/>
          <w:i/>
          <w:iCs/>
          <w:sz w:val="24"/>
          <w:szCs w:val="24"/>
        </w:rPr>
        <w:t>g</w:t>
      </w:r>
      <w:r w:rsidRPr="002B171A">
        <w:rPr>
          <w:rFonts w:ascii="CMMI6" w:hAnsi="CMMI6" w:cs="CMMI6"/>
          <w:i/>
          <w:iCs/>
          <w:sz w:val="24"/>
          <w:szCs w:val="24"/>
          <w:vertAlign w:val="superscript"/>
        </w:rPr>
        <w:t>z</w:t>
      </w:r>
      <w:proofErr w:type="spellEnd"/>
      <w:r w:rsidRPr="002B171A">
        <w:rPr>
          <w:rFonts w:ascii="CMMI6" w:hAnsi="CMMI6" w:cs="CMMI6"/>
          <w:i/>
          <w:iCs/>
          <w:sz w:val="24"/>
          <w:szCs w:val="24"/>
        </w:rPr>
        <w:t xml:space="preserve"> </w:t>
      </w:r>
      <w:r w:rsidRPr="002B171A">
        <w:rPr>
          <w:rFonts w:ascii="CMR8" w:cs="CMR8"/>
          <w:sz w:val="24"/>
          <w:szCs w:val="24"/>
        </w:rPr>
        <w:t xml:space="preserve">= </w:t>
      </w:r>
      <w:proofErr w:type="spellStart"/>
      <w:r w:rsidRPr="002B171A">
        <w:rPr>
          <w:rFonts w:ascii="CMMI8" w:hAnsi="CMMI8" w:cs="CMMI8"/>
          <w:i/>
          <w:iCs/>
          <w:sz w:val="24"/>
          <w:szCs w:val="24"/>
        </w:rPr>
        <w:t>au</w:t>
      </w:r>
      <w:r w:rsidRPr="002B171A">
        <w:rPr>
          <w:rFonts w:ascii="CMMI6" w:hAnsi="CMMI6" w:cs="CMMI6"/>
          <w:i/>
          <w:iCs/>
          <w:sz w:val="24"/>
          <w:szCs w:val="24"/>
          <w:vertAlign w:val="superscript"/>
        </w:rPr>
        <w:t>e</w:t>
      </w:r>
      <w:proofErr w:type="spellEnd"/>
      <w:r w:rsidRPr="002B171A">
        <w:rPr>
          <w:rFonts w:ascii="CMMI6" w:hAnsi="CMMI6" w:cs="CMMI6"/>
          <w:i/>
          <w:iCs/>
          <w:sz w:val="24"/>
          <w:szCs w:val="24"/>
        </w:rPr>
        <w:t xml:space="preserve"> </w:t>
      </w:r>
      <w:r w:rsidRPr="002B171A">
        <w:rPr>
          <w:rFonts w:ascii="CMR8" w:cs="CMR8"/>
          <w:sz w:val="24"/>
          <w:szCs w:val="24"/>
        </w:rPr>
        <w:t xml:space="preserve">and </w:t>
      </w:r>
      <w:proofErr w:type="spellStart"/>
      <w:r w:rsidRPr="002B171A">
        <w:rPr>
          <w:rFonts w:ascii="CMMI8" w:hAnsi="CMMI8" w:cs="CMMI8"/>
          <w:i/>
          <w:iCs/>
          <w:sz w:val="24"/>
          <w:szCs w:val="24"/>
        </w:rPr>
        <w:t>h</w:t>
      </w:r>
      <w:r w:rsidRPr="002B171A">
        <w:rPr>
          <w:rFonts w:ascii="CMMI6" w:hAnsi="CMMI6" w:cs="CMMI6"/>
          <w:i/>
          <w:iCs/>
          <w:sz w:val="24"/>
          <w:szCs w:val="24"/>
          <w:vertAlign w:val="superscript"/>
        </w:rPr>
        <w:t>z</w:t>
      </w:r>
      <w:proofErr w:type="spellEnd"/>
      <w:r w:rsidRPr="002B171A">
        <w:rPr>
          <w:rFonts w:ascii="CMMI6" w:hAnsi="CMMI6" w:cs="CMMI6"/>
          <w:i/>
          <w:iCs/>
          <w:sz w:val="24"/>
          <w:szCs w:val="24"/>
        </w:rPr>
        <w:t xml:space="preserve"> </w:t>
      </w:r>
      <w:r w:rsidRPr="002B171A">
        <w:rPr>
          <w:rFonts w:ascii="CMR8" w:cs="CMR8"/>
          <w:sz w:val="24"/>
          <w:szCs w:val="24"/>
        </w:rPr>
        <w:t xml:space="preserve">= </w:t>
      </w:r>
      <w:proofErr w:type="spellStart"/>
      <w:r>
        <w:rPr>
          <w:rFonts w:ascii="CMMI8" w:hAnsi="CMMI8" w:cs="CMMI8"/>
          <w:i/>
          <w:iCs/>
          <w:sz w:val="24"/>
          <w:szCs w:val="24"/>
        </w:rPr>
        <w:t>b</w:t>
      </w:r>
      <w:r w:rsidR="00DD1689">
        <w:rPr>
          <w:rFonts w:ascii="CMMI8" w:hAnsi="CMMI8" w:cs="CMMI8"/>
          <w:i/>
          <w:iCs/>
          <w:sz w:val="24"/>
          <w:szCs w:val="24"/>
        </w:rPr>
        <w:t>v</w:t>
      </w:r>
      <w:r w:rsidRPr="00DD1689">
        <w:rPr>
          <w:rFonts w:ascii="CMMI8" w:hAnsi="CMMI8" w:cs="CMMI8"/>
          <w:i/>
          <w:iCs/>
          <w:sz w:val="24"/>
          <w:szCs w:val="24"/>
          <w:vertAlign w:val="superscript"/>
        </w:rPr>
        <w:t>e</w:t>
      </w:r>
      <w:proofErr w:type="spellEnd"/>
    </w:p>
    <w:p w:rsidR="002B171A" w:rsidRPr="002B171A" w:rsidRDefault="002B171A" w:rsidP="00871003">
      <w:pPr>
        <w:pStyle w:val="ListParagraph"/>
        <w:numPr>
          <w:ilvl w:val="1"/>
          <w:numId w:val="11"/>
        </w:numPr>
        <w:autoSpaceDE w:val="0"/>
        <w:autoSpaceDN w:val="0"/>
        <w:bidi w:val="0"/>
        <w:adjustRightInd w:val="0"/>
        <w:spacing w:after="0" w:line="240" w:lineRule="auto"/>
        <w:rPr>
          <w:sz w:val="24"/>
          <w:szCs w:val="24"/>
        </w:rPr>
      </w:pPr>
      <w:proofErr w:type="gramStart"/>
      <w:r w:rsidRPr="001E02B1">
        <w:rPr>
          <w:rFonts w:ascii="CMR8" w:cs="CMR8"/>
          <w:sz w:val="24"/>
          <w:szCs w:val="24"/>
        </w:rPr>
        <w:t>accepts</w:t>
      </w:r>
      <w:proofErr w:type="gramEnd"/>
      <w:r w:rsidRPr="001E02B1">
        <w:rPr>
          <w:rFonts w:ascii="CMR8" w:cs="CMR8"/>
          <w:sz w:val="24"/>
          <w:szCs w:val="24"/>
        </w:rPr>
        <w:t xml:space="preserve"> if and only if </w:t>
      </w:r>
      <w:r>
        <w:rPr>
          <w:rFonts w:ascii="CMR8" w:cs="CMR8"/>
          <w:sz w:val="24"/>
          <w:szCs w:val="24"/>
        </w:rPr>
        <w:t>all the above statement are true.</w:t>
      </w:r>
    </w:p>
    <w:p w:rsidR="00AD2122" w:rsidRDefault="00AD2122" w:rsidP="00AD2122">
      <w:pPr>
        <w:autoSpaceDE w:val="0"/>
        <w:autoSpaceDN w:val="0"/>
        <w:bidi w:val="0"/>
        <w:adjustRightInd w:val="0"/>
        <w:spacing w:after="0" w:line="240" w:lineRule="auto"/>
        <w:ind w:left="1080"/>
        <w:rPr>
          <w:rFonts w:ascii="CMR8" w:cs="CMR8"/>
          <w:sz w:val="24"/>
          <w:szCs w:val="24"/>
        </w:rPr>
      </w:pPr>
    </w:p>
    <w:p w:rsidR="00AD2122" w:rsidRDefault="00AD2122" w:rsidP="00AD2122">
      <w:pPr>
        <w:autoSpaceDE w:val="0"/>
        <w:autoSpaceDN w:val="0"/>
        <w:bidi w:val="0"/>
        <w:adjustRightInd w:val="0"/>
        <w:spacing w:after="0" w:line="240" w:lineRule="auto"/>
        <w:ind w:left="1080"/>
        <w:rPr>
          <w:rFonts w:ascii="CMR8" w:cs="CMR8"/>
          <w:sz w:val="24"/>
          <w:szCs w:val="24"/>
        </w:rPr>
      </w:pPr>
    </w:p>
    <w:p w:rsidR="00697E48" w:rsidRDefault="00697E48" w:rsidP="00697E48">
      <w:pPr>
        <w:autoSpaceDE w:val="0"/>
        <w:autoSpaceDN w:val="0"/>
        <w:bidi w:val="0"/>
        <w:adjustRightInd w:val="0"/>
        <w:spacing w:after="0" w:line="240" w:lineRule="auto"/>
        <w:ind w:left="1080"/>
        <w:rPr>
          <w:rFonts w:ascii="CMR8" w:cs="CMR8"/>
          <w:sz w:val="24"/>
          <w:szCs w:val="24"/>
        </w:rPr>
      </w:pPr>
    </w:p>
    <w:p w:rsidR="00697E48" w:rsidRDefault="00697E48">
      <w:pPr>
        <w:bidi w:val="0"/>
        <w:rPr>
          <w:rFonts w:ascii="CMR8" w:cs="CMR8"/>
          <w:sz w:val="24"/>
          <w:szCs w:val="24"/>
        </w:rPr>
      </w:pPr>
      <w:r>
        <w:rPr>
          <w:rFonts w:ascii="CMR8" w:cs="CMR8"/>
          <w:sz w:val="24"/>
          <w:szCs w:val="24"/>
        </w:rPr>
        <w:br w:type="page"/>
      </w:r>
    </w:p>
    <w:p w:rsidR="00697E48" w:rsidRDefault="00697E48" w:rsidP="00697E48">
      <w:pPr>
        <w:autoSpaceDE w:val="0"/>
        <w:autoSpaceDN w:val="0"/>
        <w:bidi w:val="0"/>
        <w:adjustRightInd w:val="0"/>
        <w:spacing w:after="0" w:line="240" w:lineRule="auto"/>
        <w:ind w:left="1080"/>
        <w:rPr>
          <w:rFonts w:ascii="CMR8" w:cs="CMR8"/>
          <w:sz w:val="24"/>
          <w:szCs w:val="24"/>
        </w:rPr>
      </w:pPr>
    </w:p>
    <w:p w:rsidR="00697E48" w:rsidRDefault="00697E48" w:rsidP="00697E48">
      <w:pPr>
        <w:pStyle w:val="Heading2"/>
        <w:bidi w:val="0"/>
      </w:pPr>
      <w:r w:rsidRPr="007C2230">
        <w:t>AND of any number of Sigma protocols</w:t>
      </w:r>
    </w:p>
    <w:p w:rsidR="00697E48" w:rsidRDefault="00697E48" w:rsidP="00697E48">
      <w:pPr>
        <w:autoSpaceDE w:val="0"/>
        <w:autoSpaceDN w:val="0"/>
        <w:bidi w:val="0"/>
        <w:adjustRightInd w:val="0"/>
        <w:spacing w:after="0" w:line="240" w:lineRule="auto"/>
        <w:rPr>
          <w:rFonts w:asciiTheme="majorBidi" w:hAnsiTheme="majorBidi" w:cstheme="majorBidi"/>
          <w:b/>
          <w:bCs/>
          <w:sz w:val="24"/>
          <w:szCs w:val="24"/>
        </w:rPr>
      </w:pPr>
    </w:p>
    <w:p w:rsidR="00697E48" w:rsidRPr="00123C00" w:rsidRDefault="00697E48" w:rsidP="003A6E94">
      <w:pPr>
        <w:autoSpaceDE w:val="0"/>
        <w:autoSpaceDN w:val="0"/>
        <w:bidi w:val="0"/>
        <w:adjustRightInd w:val="0"/>
        <w:spacing w:after="0" w:line="240" w:lineRule="auto"/>
        <w:rPr>
          <w:rFonts w:asciiTheme="majorBidi" w:hAnsiTheme="majorBidi" w:cstheme="majorBidi"/>
          <w:b/>
          <w:bCs/>
          <w:sz w:val="24"/>
          <w:szCs w:val="24"/>
        </w:rPr>
      </w:pPr>
      <w:r w:rsidRPr="009654AB">
        <w:rPr>
          <w:rFonts w:asciiTheme="majorBidi" w:hAnsiTheme="majorBidi" w:cstheme="majorBidi"/>
          <w:b/>
          <w:bCs/>
          <w:sz w:val="24"/>
          <w:szCs w:val="24"/>
        </w:rPr>
        <w:t xml:space="preserve">PROTOCOL 6.4.1 (AND Protocol for Relation </w:t>
      </w:r>
      <w:r w:rsidRPr="009654AB">
        <w:rPr>
          <w:rFonts w:asciiTheme="majorBidi" w:hAnsiTheme="majorBidi" w:cstheme="majorBidi"/>
          <w:i/>
          <w:iCs/>
          <w:sz w:val="24"/>
          <w:szCs w:val="24"/>
        </w:rPr>
        <w:t xml:space="preserve">R </w:t>
      </w:r>
      <w:r w:rsidRPr="009654AB">
        <w:rPr>
          <w:rFonts w:asciiTheme="majorBidi" w:hAnsiTheme="majorBidi" w:cstheme="majorBidi"/>
          <w:b/>
          <w:bCs/>
          <w:sz w:val="24"/>
          <w:szCs w:val="24"/>
        </w:rPr>
        <w:t xml:space="preserve">Based on </w:t>
      </w:r>
      <w:r w:rsidRPr="009654AB">
        <w:rPr>
          <w:rFonts w:asciiTheme="majorBidi" w:hAnsiTheme="majorBidi" w:cstheme="majorBidi"/>
          <w:i/>
          <w:iCs/>
          <w:sz w:val="24"/>
          <w:szCs w:val="24"/>
        </w:rPr>
        <w:t>π</w:t>
      </w:r>
      <w:ins w:id="10" w:author="Yael" w:date="2010-07-08T13:30:00Z">
        <w:r w:rsidR="000A2E24" w:rsidRPr="000A2E24">
          <w:rPr>
            <w:rFonts w:asciiTheme="majorBidi" w:hAnsiTheme="majorBidi" w:cstheme="majorBidi"/>
            <w:i/>
            <w:iCs/>
            <w:sz w:val="24"/>
            <w:szCs w:val="24"/>
            <w:vertAlign w:val="subscript"/>
            <w:rPrChange w:id="11" w:author="Yael" w:date="2010-07-08T13:30:00Z">
              <w:rPr>
                <w:rFonts w:asciiTheme="majorBidi" w:hAnsiTheme="majorBidi" w:cstheme="majorBidi"/>
                <w:i/>
                <w:iCs/>
                <w:sz w:val="24"/>
                <w:szCs w:val="24"/>
              </w:rPr>
            </w:rPrChange>
          </w:rPr>
          <w:t>0</w:t>
        </w:r>
        <w:r w:rsidR="003A6E94">
          <w:rPr>
            <w:rFonts w:asciiTheme="majorBidi" w:hAnsiTheme="majorBidi" w:cstheme="majorBidi"/>
            <w:i/>
            <w:iCs/>
            <w:sz w:val="24"/>
            <w:szCs w:val="24"/>
          </w:rPr>
          <w:t xml:space="preserve"> and </w:t>
        </w:r>
        <w:r w:rsidR="003A6E94" w:rsidRPr="009654AB">
          <w:rPr>
            <w:rFonts w:asciiTheme="majorBidi" w:hAnsiTheme="majorBidi" w:cstheme="majorBidi"/>
            <w:i/>
            <w:iCs/>
            <w:sz w:val="24"/>
            <w:szCs w:val="24"/>
          </w:rPr>
          <w:t>π</w:t>
        </w:r>
        <w:r w:rsidR="000A2E24" w:rsidRPr="000A2E24">
          <w:rPr>
            <w:rFonts w:asciiTheme="majorBidi" w:hAnsiTheme="majorBidi" w:cstheme="majorBidi"/>
            <w:i/>
            <w:iCs/>
            <w:sz w:val="24"/>
            <w:szCs w:val="24"/>
            <w:vertAlign w:val="subscript"/>
            <w:rPrChange w:id="12" w:author="Yael" w:date="2010-07-08T13:30:00Z">
              <w:rPr>
                <w:rFonts w:asciiTheme="majorBidi" w:hAnsiTheme="majorBidi" w:cstheme="majorBidi"/>
                <w:i/>
                <w:iCs/>
                <w:sz w:val="24"/>
                <w:szCs w:val="24"/>
              </w:rPr>
            </w:rPrChange>
          </w:rPr>
          <w:t>1</w:t>
        </w:r>
      </w:ins>
      <w:r w:rsidRPr="009654AB">
        <w:rPr>
          <w:rFonts w:asciiTheme="majorBidi" w:hAnsiTheme="majorBidi" w:cstheme="majorBidi"/>
          <w:b/>
          <w:bCs/>
          <w:sz w:val="24"/>
          <w:szCs w:val="24"/>
        </w:rPr>
        <w:t>)</w:t>
      </w:r>
    </w:p>
    <w:p w:rsidR="00697E48" w:rsidRPr="009654AB" w:rsidRDefault="00697E48" w:rsidP="00697E48">
      <w:pPr>
        <w:pStyle w:val="ListParagraph"/>
        <w:numPr>
          <w:ilvl w:val="0"/>
          <w:numId w:val="31"/>
        </w:numPr>
        <w:autoSpaceDE w:val="0"/>
        <w:autoSpaceDN w:val="0"/>
        <w:bidi w:val="0"/>
        <w:adjustRightInd w:val="0"/>
        <w:spacing w:after="0" w:line="240" w:lineRule="auto"/>
        <w:rPr>
          <w:rFonts w:asciiTheme="majorBidi" w:hAnsiTheme="majorBidi" w:cstheme="majorBidi"/>
          <w:sz w:val="24"/>
          <w:szCs w:val="24"/>
        </w:rPr>
      </w:pPr>
      <w:r w:rsidRPr="009654AB">
        <w:rPr>
          <w:rFonts w:asciiTheme="majorBidi" w:hAnsiTheme="majorBidi" w:cstheme="majorBidi"/>
          <w:b/>
          <w:bCs/>
          <w:sz w:val="24"/>
          <w:szCs w:val="24"/>
        </w:rPr>
        <w:t xml:space="preserve">Common input: </w:t>
      </w:r>
      <w:r w:rsidRPr="009654AB">
        <w:rPr>
          <w:rFonts w:asciiTheme="majorBidi" w:hAnsiTheme="majorBidi" w:cstheme="majorBidi"/>
          <w:sz w:val="24"/>
          <w:szCs w:val="24"/>
        </w:rPr>
        <w:t xml:space="preserve">The prover </w:t>
      </w:r>
      <w:r w:rsidRPr="009654AB">
        <w:rPr>
          <w:rFonts w:asciiTheme="majorBidi" w:hAnsiTheme="majorBidi" w:cstheme="majorBidi"/>
          <w:i/>
          <w:iCs/>
          <w:sz w:val="24"/>
          <w:szCs w:val="24"/>
        </w:rPr>
        <w:t xml:space="preserve">P </w:t>
      </w:r>
      <w:r w:rsidRPr="009654AB">
        <w:rPr>
          <w:rFonts w:asciiTheme="majorBidi" w:hAnsiTheme="majorBidi" w:cstheme="majorBidi"/>
          <w:sz w:val="24"/>
          <w:szCs w:val="24"/>
        </w:rPr>
        <w:t xml:space="preserve">and verifier </w:t>
      </w:r>
      <w:r w:rsidRPr="009654AB">
        <w:rPr>
          <w:rFonts w:asciiTheme="majorBidi" w:hAnsiTheme="majorBidi" w:cstheme="majorBidi"/>
          <w:i/>
          <w:iCs/>
          <w:sz w:val="24"/>
          <w:szCs w:val="24"/>
        </w:rPr>
        <w:t xml:space="preserve">V </w:t>
      </w:r>
      <w:r w:rsidRPr="009654AB">
        <w:rPr>
          <w:rFonts w:asciiTheme="majorBidi" w:hAnsiTheme="majorBidi" w:cstheme="majorBidi"/>
          <w:sz w:val="24"/>
          <w:szCs w:val="24"/>
        </w:rPr>
        <w:t>both have a pair (</w:t>
      </w:r>
      <w:r w:rsidRPr="009654AB">
        <w:rPr>
          <w:rFonts w:asciiTheme="majorBidi" w:hAnsiTheme="majorBidi" w:cstheme="majorBidi"/>
          <w:i/>
          <w:iCs/>
          <w:sz w:val="24"/>
          <w:szCs w:val="24"/>
        </w:rPr>
        <w:t>x</w:t>
      </w:r>
      <w:r w:rsidRPr="009654AB">
        <w:rPr>
          <w:rFonts w:asciiTheme="majorBidi" w:hAnsiTheme="majorBidi" w:cstheme="majorBidi"/>
          <w:sz w:val="24"/>
          <w:szCs w:val="24"/>
          <w:vertAlign w:val="subscript"/>
        </w:rPr>
        <w:t>0</w:t>
      </w:r>
      <w:r w:rsidRPr="009654AB">
        <w:rPr>
          <w:rFonts w:asciiTheme="majorBidi" w:hAnsiTheme="majorBidi" w:cstheme="majorBidi"/>
          <w:i/>
          <w:iCs/>
          <w:sz w:val="24"/>
          <w:szCs w:val="24"/>
        </w:rPr>
        <w:t>, x</w:t>
      </w:r>
      <w:r w:rsidRPr="009654AB">
        <w:rPr>
          <w:rFonts w:asciiTheme="majorBidi" w:hAnsiTheme="majorBidi" w:cstheme="majorBidi"/>
          <w:sz w:val="24"/>
          <w:szCs w:val="24"/>
          <w:vertAlign w:val="subscript"/>
        </w:rPr>
        <w:t>1</w:t>
      </w:r>
      <w:r w:rsidRPr="009654AB">
        <w:rPr>
          <w:rFonts w:asciiTheme="majorBidi" w:hAnsiTheme="majorBidi" w:cstheme="majorBidi"/>
          <w:sz w:val="24"/>
          <w:szCs w:val="24"/>
        </w:rPr>
        <w:t>)</w:t>
      </w:r>
    </w:p>
    <w:p w:rsidR="00697E48" w:rsidRPr="009654AB" w:rsidRDefault="00697E48" w:rsidP="00697E48">
      <w:pPr>
        <w:pStyle w:val="ListParagraph"/>
        <w:numPr>
          <w:ilvl w:val="0"/>
          <w:numId w:val="31"/>
        </w:numPr>
        <w:autoSpaceDE w:val="0"/>
        <w:autoSpaceDN w:val="0"/>
        <w:bidi w:val="0"/>
        <w:adjustRightInd w:val="0"/>
        <w:spacing w:after="0" w:line="240" w:lineRule="auto"/>
        <w:rPr>
          <w:rFonts w:asciiTheme="majorBidi" w:hAnsiTheme="majorBidi" w:cstheme="majorBidi"/>
          <w:sz w:val="24"/>
          <w:szCs w:val="24"/>
        </w:rPr>
      </w:pPr>
      <w:r w:rsidRPr="009654AB">
        <w:rPr>
          <w:rFonts w:asciiTheme="majorBidi" w:hAnsiTheme="majorBidi" w:cstheme="majorBidi"/>
          <w:b/>
          <w:bCs/>
          <w:sz w:val="24"/>
          <w:szCs w:val="24"/>
        </w:rPr>
        <w:t xml:space="preserve">Private input: </w:t>
      </w:r>
      <w:r w:rsidRPr="009654AB">
        <w:rPr>
          <w:rFonts w:asciiTheme="majorBidi" w:hAnsiTheme="majorBidi" w:cstheme="majorBidi"/>
          <w:i/>
          <w:iCs/>
          <w:sz w:val="24"/>
          <w:szCs w:val="24"/>
        </w:rPr>
        <w:t xml:space="preserve">P </w:t>
      </w:r>
      <w:r w:rsidRPr="009654AB">
        <w:rPr>
          <w:rFonts w:asciiTheme="majorBidi" w:hAnsiTheme="majorBidi" w:cstheme="majorBidi"/>
          <w:sz w:val="24"/>
          <w:szCs w:val="24"/>
        </w:rPr>
        <w:t>also has a pair (</w:t>
      </w:r>
      <w:r w:rsidRPr="009654AB">
        <w:rPr>
          <w:rFonts w:asciiTheme="majorBidi" w:hAnsiTheme="majorBidi" w:cstheme="majorBidi"/>
          <w:i/>
          <w:iCs/>
          <w:sz w:val="24"/>
          <w:szCs w:val="24"/>
        </w:rPr>
        <w:t>w</w:t>
      </w:r>
      <w:r w:rsidRPr="009654AB">
        <w:rPr>
          <w:rFonts w:asciiTheme="majorBidi" w:hAnsiTheme="majorBidi" w:cstheme="majorBidi"/>
          <w:sz w:val="24"/>
          <w:szCs w:val="24"/>
          <w:vertAlign w:val="subscript"/>
        </w:rPr>
        <w:t>0</w:t>
      </w:r>
      <w:r w:rsidRPr="009654AB">
        <w:rPr>
          <w:rFonts w:asciiTheme="majorBidi" w:hAnsiTheme="majorBidi" w:cstheme="majorBidi"/>
          <w:i/>
          <w:iCs/>
          <w:sz w:val="24"/>
          <w:szCs w:val="24"/>
        </w:rPr>
        <w:t>, w</w:t>
      </w:r>
      <w:r w:rsidRPr="009654AB">
        <w:rPr>
          <w:rFonts w:asciiTheme="majorBidi" w:hAnsiTheme="majorBidi" w:cstheme="majorBidi"/>
          <w:sz w:val="24"/>
          <w:szCs w:val="24"/>
          <w:vertAlign w:val="subscript"/>
        </w:rPr>
        <w:t>1</w:t>
      </w:r>
      <w:r w:rsidRPr="009654AB">
        <w:rPr>
          <w:rFonts w:asciiTheme="majorBidi" w:hAnsiTheme="majorBidi" w:cstheme="majorBidi"/>
          <w:sz w:val="24"/>
          <w:szCs w:val="24"/>
        </w:rPr>
        <w:t>) such that (</w:t>
      </w:r>
      <w:r w:rsidRPr="009654AB">
        <w:rPr>
          <w:rFonts w:asciiTheme="majorBidi" w:hAnsiTheme="majorBidi" w:cstheme="majorBidi"/>
          <w:i/>
          <w:iCs/>
          <w:sz w:val="24"/>
          <w:szCs w:val="24"/>
        </w:rPr>
        <w:t>x</w:t>
      </w:r>
      <w:r w:rsidRPr="009654AB">
        <w:rPr>
          <w:rFonts w:asciiTheme="majorBidi" w:hAnsiTheme="majorBidi" w:cstheme="majorBidi"/>
          <w:sz w:val="24"/>
          <w:szCs w:val="24"/>
          <w:vertAlign w:val="subscript"/>
        </w:rPr>
        <w:t>0</w:t>
      </w:r>
      <w:r w:rsidRPr="009654AB">
        <w:rPr>
          <w:rFonts w:asciiTheme="majorBidi" w:hAnsiTheme="majorBidi" w:cstheme="majorBidi"/>
          <w:i/>
          <w:iCs/>
          <w:sz w:val="24"/>
          <w:szCs w:val="24"/>
        </w:rPr>
        <w:t>, w</w:t>
      </w:r>
      <w:r w:rsidRPr="009654AB">
        <w:rPr>
          <w:rFonts w:asciiTheme="majorBidi" w:hAnsiTheme="majorBidi" w:cstheme="majorBidi"/>
          <w:sz w:val="24"/>
          <w:szCs w:val="24"/>
          <w:vertAlign w:val="subscript"/>
        </w:rPr>
        <w:t>0</w:t>
      </w:r>
      <w:r w:rsidRPr="009654AB">
        <w:rPr>
          <w:rFonts w:asciiTheme="majorBidi" w:hAnsiTheme="majorBidi" w:cstheme="majorBidi"/>
          <w:sz w:val="24"/>
          <w:szCs w:val="24"/>
        </w:rPr>
        <w:t>)</w:t>
      </w:r>
      <w:r w:rsidRPr="009654AB">
        <w:rPr>
          <w:rFonts w:asciiTheme="majorBidi" w:hAnsiTheme="majorBidi" w:cstheme="majorBidi"/>
          <w:i/>
          <w:iCs/>
          <w:sz w:val="24"/>
          <w:szCs w:val="24"/>
        </w:rPr>
        <w:t xml:space="preserve"> </w:t>
      </w:r>
      <w:r w:rsidRPr="009654AB">
        <w:rPr>
          <w:rFonts w:ascii="Cambria Math" w:hAnsi="Cambria Math" w:cstheme="majorBidi"/>
          <w:i/>
          <w:iCs/>
          <w:sz w:val="24"/>
          <w:szCs w:val="24"/>
        </w:rPr>
        <w:t>∈</w:t>
      </w:r>
      <w:r w:rsidRPr="009654AB">
        <w:rPr>
          <w:rFonts w:asciiTheme="majorBidi" w:hAnsiTheme="majorBidi" w:cstheme="majorBidi"/>
          <w:i/>
          <w:iCs/>
          <w:sz w:val="24"/>
          <w:szCs w:val="24"/>
        </w:rPr>
        <w:t xml:space="preserve"> R</w:t>
      </w:r>
      <w:ins w:id="13" w:author="Yael" w:date="2010-07-08T13:30:00Z">
        <w:r w:rsidR="000A2E24" w:rsidRPr="000A2E24">
          <w:rPr>
            <w:rFonts w:asciiTheme="majorBidi" w:hAnsiTheme="majorBidi" w:cstheme="majorBidi"/>
            <w:i/>
            <w:iCs/>
            <w:sz w:val="24"/>
            <w:szCs w:val="24"/>
            <w:vertAlign w:val="subscript"/>
            <w:rPrChange w:id="14" w:author="Yael" w:date="2010-07-08T13:30:00Z">
              <w:rPr>
                <w:rFonts w:asciiTheme="majorBidi" w:hAnsiTheme="majorBidi" w:cstheme="majorBidi"/>
                <w:i/>
                <w:iCs/>
                <w:sz w:val="24"/>
                <w:szCs w:val="24"/>
              </w:rPr>
            </w:rPrChange>
          </w:rPr>
          <w:t>0</w:t>
        </w:r>
      </w:ins>
      <w:r w:rsidRPr="009654AB">
        <w:rPr>
          <w:rFonts w:asciiTheme="majorBidi" w:hAnsiTheme="majorBidi" w:cstheme="majorBidi"/>
          <w:i/>
          <w:iCs/>
          <w:sz w:val="24"/>
          <w:szCs w:val="24"/>
        </w:rPr>
        <w:t xml:space="preserve"> and </w:t>
      </w:r>
      <w:r w:rsidRPr="009654AB">
        <w:rPr>
          <w:rFonts w:asciiTheme="majorBidi" w:hAnsiTheme="majorBidi" w:cstheme="majorBidi"/>
          <w:sz w:val="24"/>
          <w:szCs w:val="24"/>
        </w:rPr>
        <w:t xml:space="preserve"> (</w:t>
      </w:r>
      <w:r w:rsidRPr="009654AB">
        <w:rPr>
          <w:rFonts w:asciiTheme="majorBidi" w:hAnsiTheme="majorBidi" w:cstheme="majorBidi"/>
          <w:i/>
          <w:iCs/>
          <w:sz w:val="24"/>
          <w:szCs w:val="24"/>
        </w:rPr>
        <w:t>x</w:t>
      </w:r>
      <w:r w:rsidRPr="009654AB">
        <w:rPr>
          <w:rFonts w:asciiTheme="majorBidi" w:hAnsiTheme="majorBidi" w:cstheme="majorBidi"/>
          <w:sz w:val="24"/>
          <w:szCs w:val="24"/>
          <w:vertAlign w:val="subscript"/>
        </w:rPr>
        <w:t>1</w:t>
      </w:r>
      <w:r w:rsidRPr="009654AB">
        <w:rPr>
          <w:rFonts w:asciiTheme="majorBidi" w:hAnsiTheme="majorBidi" w:cstheme="majorBidi"/>
          <w:i/>
          <w:iCs/>
          <w:sz w:val="24"/>
          <w:szCs w:val="24"/>
        </w:rPr>
        <w:t>, w</w:t>
      </w:r>
      <w:r w:rsidRPr="009654AB">
        <w:rPr>
          <w:rFonts w:asciiTheme="majorBidi" w:hAnsiTheme="majorBidi" w:cstheme="majorBidi"/>
          <w:sz w:val="24"/>
          <w:szCs w:val="24"/>
          <w:vertAlign w:val="subscript"/>
        </w:rPr>
        <w:t>1</w:t>
      </w:r>
      <w:r w:rsidRPr="009654AB">
        <w:rPr>
          <w:rFonts w:asciiTheme="majorBidi" w:hAnsiTheme="majorBidi" w:cstheme="majorBidi"/>
          <w:sz w:val="24"/>
          <w:szCs w:val="24"/>
        </w:rPr>
        <w:t>)</w:t>
      </w:r>
      <w:r w:rsidRPr="009654AB">
        <w:rPr>
          <w:rFonts w:asciiTheme="majorBidi" w:hAnsiTheme="majorBidi" w:cstheme="majorBidi"/>
          <w:i/>
          <w:iCs/>
          <w:sz w:val="24"/>
          <w:szCs w:val="24"/>
        </w:rPr>
        <w:t xml:space="preserve"> </w:t>
      </w:r>
      <w:r w:rsidRPr="009654AB">
        <w:rPr>
          <w:rFonts w:ascii="Cambria Math" w:hAnsi="Cambria Math" w:cstheme="majorBidi"/>
          <w:i/>
          <w:iCs/>
          <w:sz w:val="24"/>
          <w:szCs w:val="24"/>
        </w:rPr>
        <w:t>∈</w:t>
      </w:r>
      <w:r w:rsidRPr="009654AB">
        <w:rPr>
          <w:rFonts w:asciiTheme="majorBidi" w:hAnsiTheme="majorBidi" w:cstheme="majorBidi"/>
          <w:i/>
          <w:iCs/>
          <w:sz w:val="24"/>
          <w:szCs w:val="24"/>
        </w:rPr>
        <w:t xml:space="preserve"> R</w:t>
      </w:r>
      <w:ins w:id="15" w:author="Yael" w:date="2010-07-08T13:30:00Z">
        <w:r w:rsidR="000A2E24" w:rsidRPr="000A2E24">
          <w:rPr>
            <w:rFonts w:asciiTheme="majorBidi" w:hAnsiTheme="majorBidi" w:cstheme="majorBidi"/>
            <w:i/>
            <w:iCs/>
            <w:sz w:val="24"/>
            <w:szCs w:val="24"/>
            <w:vertAlign w:val="subscript"/>
            <w:rPrChange w:id="16" w:author="Yael" w:date="2010-07-08T13:30:00Z">
              <w:rPr>
                <w:rFonts w:asciiTheme="majorBidi" w:hAnsiTheme="majorBidi" w:cstheme="majorBidi"/>
                <w:i/>
                <w:iCs/>
                <w:sz w:val="24"/>
                <w:szCs w:val="24"/>
              </w:rPr>
            </w:rPrChange>
          </w:rPr>
          <w:t>1</w:t>
        </w:r>
      </w:ins>
      <w:ins w:id="17" w:author="Yael" w:date="2010-07-08T13:31:00Z">
        <w:r w:rsidR="00485A75">
          <w:rPr>
            <w:rFonts w:asciiTheme="majorBidi" w:hAnsiTheme="majorBidi" w:cstheme="majorBidi"/>
            <w:i/>
            <w:iCs/>
            <w:sz w:val="24"/>
            <w:szCs w:val="24"/>
            <w:vertAlign w:val="subscript"/>
          </w:rPr>
          <w:t xml:space="preserve"> (it might be that </w:t>
        </w:r>
        <w:r w:rsidR="00485A75">
          <w:rPr>
            <w:rFonts w:asciiTheme="majorBidi" w:hAnsiTheme="majorBidi" w:cstheme="majorBidi"/>
            <w:sz w:val="24"/>
            <w:szCs w:val="24"/>
          </w:rPr>
          <w:t>R0=R1)</w:t>
        </w:r>
      </w:ins>
    </w:p>
    <w:p w:rsidR="00697E48" w:rsidRPr="009654AB" w:rsidRDefault="00697E48" w:rsidP="00697E48">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9654AB">
        <w:rPr>
          <w:rFonts w:asciiTheme="majorBidi" w:hAnsiTheme="majorBidi" w:cstheme="majorBidi"/>
          <w:b/>
          <w:bCs/>
          <w:sz w:val="24"/>
          <w:szCs w:val="24"/>
        </w:rPr>
        <w:t>Default behavior on wrong input:</w:t>
      </w:r>
    </w:p>
    <w:p w:rsidR="00697E48" w:rsidRPr="009654AB" w:rsidRDefault="00697E48" w:rsidP="00697E48">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9654AB">
        <w:rPr>
          <w:rFonts w:asciiTheme="majorBidi" w:hAnsiTheme="majorBidi" w:cstheme="majorBidi"/>
          <w:b/>
          <w:bCs/>
          <w:sz w:val="24"/>
          <w:szCs w:val="24"/>
        </w:rPr>
        <w:t>Verifier’s Output:</w:t>
      </w:r>
      <w:r w:rsidRPr="009654AB">
        <w:rPr>
          <w:rFonts w:asciiTheme="majorBidi" w:hAnsiTheme="majorBidi" w:cstheme="majorBidi"/>
          <w:i/>
          <w:iCs/>
          <w:sz w:val="24"/>
          <w:szCs w:val="24"/>
        </w:rPr>
        <w:t xml:space="preserve"> </w:t>
      </w:r>
      <w:r w:rsidRPr="009654AB">
        <w:rPr>
          <w:rFonts w:asciiTheme="majorBidi" w:hAnsiTheme="majorBidi" w:cstheme="majorBidi"/>
          <w:sz w:val="24"/>
          <w:szCs w:val="24"/>
        </w:rPr>
        <w:t>Accept or reject</w:t>
      </w:r>
    </w:p>
    <w:p w:rsidR="00697E48" w:rsidRPr="009654AB" w:rsidRDefault="00697E48" w:rsidP="00697E48">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9654AB">
        <w:rPr>
          <w:rFonts w:asciiTheme="majorBidi" w:hAnsiTheme="majorBidi" w:cstheme="majorBidi"/>
          <w:b/>
          <w:bCs/>
          <w:sz w:val="24"/>
          <w:szCs w:val="24"/>
        </w:rPr>
        <w:t xml:space="preserve">Prover’s output: </w:t>
      </w:r>
      <w:r w:rsidRPr="009654AB">
        <w:rPr>
          <w:rFonts w:asciiTheme="majorBidi" w:hAnsiTheme="majorBidi" w:cstheme="majorBidi"/>
          <w:sz w:val="24"/>
          <w:szCs w:val="24"/>
        </w:rPr>
        <w:t>nothing</w:t>
      </w:r>
    </w:p>
    <w:p w:rsidR="00697E48" w:rsidRPr="009654AB" w:rsidRDefault="00697E48" w:rsidP="00697E48">
      <w:pPr>
        <w:autoSpaceDE w:val="0"/>
        <w:autoSpaceDN w:val="0"/>
        <w:bidi w:val="0"/>
        <w:adjustRightInd w:val="0"/>
        <w:spacing w:after="0" w:line="240" w:lineRule="auto"/>
        <w:rPr>
          <w:rFonts w:asciiTheme="majorBidi" w:hAnsiTheme="majorBidi" w:cstheme="majorBidi"/>
          <w:i/>
          <w:iCs/>
          <w:sz w:val="24"/>
          <w:szCs w:val="24"/>
        </w:rPr>
      </w:pPr>
    </w:p>
    <w:p w:rsidR="00697E48" w:rsidRPr="009654AB" w:rsidRDefault="00697E48" w:rsidP="00697E48">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sidRPr="009654AB">
        <w:rPr>
          <w:rFonts w:asciiTheme="majorBidi" w:hAnsiTheme="majorBidi" w:cstheme="majorBidi"/>
          <w:b/>
          <w:bCs/>
          <w:sz w:val="24"/>
          <w:szCs w:val="24"/>
        </w:rPr>
        <w:t>The protocol:</w:t>
      </w:r>
    </w:p>
    <w:p w:rsidR="00697E48" w:rsidRPr="009654AB" w:rsidRDefault="00697E48" w:rsidP="00697E48">
      <w:pPr>
        <w:pStyle w:val="ListParagraph"/>
        <w:numPr>
          <w:ilvl w:val="0"/>
          <w:numId w:val="32"/>
        </w:numPr>
        <w:autoSpaceDE w:val="0"/>
        <w:autoSpaceDN w:val="0"/>
        <w:bidi w:val="0"/>
        <w:adjustRightInd w:val="0"/>
        <w:spacing w:after="0" w:line="240" w:lineRule="auto"/>
        <w:rPr>
          <w:rFonts w:asciiTheme="majorBidi" w:hAnsiTheme="majorBidi" w:cstheme="majorBidi"/>
          <w:color w:val="00B050"/>
          <w:sz w:val="24"/>
          <w:szCs w:val="24"/>
        </w:rPr>
      </w:pPr>
      <w:r w:rsidRPr="009654AB">
        <w:rPr>
          <w:rFonts w:asciiTheme="majorBidi" w:hAnsiTheme="majorBidi" w:cstheme="majorBidi"/>
          <w:i/>
          <w:iCs/>
          <w:sz w:val="24"/>
          <w:szCs w:val="24"/>
        </w:rPr>
        <w:t xml:space="preserve">P </w:t>
      </w:r>
      <w:r w:rsidRPr="009654AB">
        <w:rPr>
          <w:rFonts w:asciiTheme="majorBidi" w:hAnsiTheme="majorBidi" w:cstheme="majorBidi"/>
          <w:sz w:val="24"/>
          <w:szCs w:val="24"/>
        </w:rPr>
        <w:t xml:space="preserve">sends </w:t>
      </w:r>
      <w:r w:rsidRPr="009654AB">
        <w:rPr>
          <w:rFonts w:asciiTheme="majorBidi" w:hAnsiTheme="majorBidi" w:cstheme="majorBidi"/>
          <w:i/>
          <w:iCs/>
          <w:sz w:val="24"/>
          <w:szCs w:val="24"/>
        </w:rPr>
        <w:t xml:space="preserve">V </w:t>
      </w:r>
      <w:r w:rsidRPr="009654AB">
        <w:rPr>
          <w:rFonts w:asciiTheme="majorBidi" w:hAnsiTheme="majorBidi" w:cstheme="majorBidi"/>
          <w:sz w:val="24"/>
          <w:szCs w:val="24"/>
        </w:rPr>
        <w:t xml:space="preserve">a message </w:t>
      </w:r>
      <w:ins w:id="18" w:author="Yael" w:date="2010-07-08T13:30:00Z">
        <w:r w:rsidR="003A6E94">
          <w:rPr>
            <w:rFonts w:asciiTheme="majorBidi" w:hAnsiTheme="majorBidi" w:cstheme="majorBidi"/>
            <w:sz w:val="24"/>
            <w:szCs w:val="24"/>
          </w:rPr>
          <w:t>(</w:t>
        </w:r>
      </w:ins>
      <w:r w:rsidRPr="009654AB">
        <w:rPr>
          <w:rFonts w:asciiTheme="majorBidi" w:hAnsiTheme="majorBidi" w:cstheme="majorBidi"/>
          <w:i/>
          <w:iCs/>
          <w:sz w:val="24"/>
          <w:szCs w:val="24"/>
        </w:rPr>
        <w:t>a</w:t>
      </w:r>
      <w:ins w:id="19" w:author="Yael" w:date="2010-07-08T13:30:00Z">
        <w:r w:rsidR="000A2E24" w:rsidRPr="000A2E24">
          <w:rPr>
            <w:rFonts w:asciiTheme="majorBidi" w:hAnsiTheme="majorBidi" w:cstheme="majorBidi"/>
            <w:i/>
            <w:iCs/>
            <w:sz w:val="24"/>
            <w:szCs w:val="24"/>
            <w:vertAlign w:val="subscript"/>
            <w:rPrChange w:id="20" w:author="Yael" w:date="2010-07-08T13:30:00Z">
              <w:rPr>
                <w:rFonts w:asciiTheme="majorBidi" w:hAnsiTheme="majorBidi" w:cstheme="majorBidi"/>
                <w:i/>
                <w:iCs/>
                <w:sz w:val="24"/>
                <w:szCs w:val="24"/>
              </w:rPr>
            </w:rPrChange>
          </w:rPr>
          <w:t>0</w:t>
        </w:r>
        <w:r w:rsidR="003A6E94">
          <w:rPr>
            <w:rFonts w:asciiTheme="majorBidi" w:hAnsiTheme="majorBidi" w:cstheme="majorBidi"/>
            <w:i/>
            <w:iCs/>
            <w:sz w:val="24"/>
            <w:szCs w:val="24"/>
          </w:rPr>
          <w:t>, a</w:t>
        </w:r>
        <w:r w:rsidR="000A2E24" w:rsidRPr="000A2E24">
          <w:rPr>
            <w:rFonts w:asciiTheme="majorBidi" w:hAnsiTheme="majorBidi" w:cstheme="majorBidi"/>
            <w:i/>
            <w:iCs/>
            <w:sz w:val="24"/>
            <w:szCs w:val="24"/>
            <w:vertAlign w:val="subscript"/>
            <w:rPrChange w:id="21" w:author="Yael" w:date="2010-07-08T13:30:00Z">
              <w:rPr>
                <w:rFonts w:asciiTheme="majorBidi" w:hAnsiTheme="majorBidi" w:cstheme="majorBidi"/>
                <w:i/>
                <w:iCs/>
                <w:sz w:val="24"/>
                <w:szCs w:val="24"/>
              </w:rPr>
            </w:rPrChange>
          </w:rPr>
          <w:t>1</w:t>
        </w:r>
        <w:r w:rsidR="003A6E94">
          <w:rPr>
            <w:rFonts w:asciiTheme="majorBidi" w:hAnsiTheme="majorBidi" w:cstheme="majorBidi"/>
            <w:i/>
            <w:iCs/>
            <w:sz w:val="24"/>
            <w:szCs w:val="24"/>
          </w:rPr>
          <w:t>)</w:t>
        </w:r>
      </w:ins>
    </w:p>
    <w:p w:rsidR="00697E48" w:rsidRPr="009654AB" w:rsidRDefault="00697E48" w:rsidP="00697E48">
      <w:pPr>
        <w:pStyle w:val="ListParagraph"/>
        <w:numPr>
          <w:ilvl w:val="0"/>
          <w:numId w:val="32"/>
        </w:numPr>
        <w:autoSpaceDE w:val="0"/>
        <w:autoSpaceDN w:val="0"/>
        <w:bidi w:val="0"/>
        <w:adjustRightInd w:val="0"/>
        <w:spacing w:after="0" w:line="240" w:lineRule="auto"/>
        <w:rPr>
          <w:rFonts w:asciiTheme="majorBidi" w:hAnsiTheme="majorBidi" w:cstheme="majorBidi"/>
          <w:sz w:val="24"/>
          <w:szCs w:val="24"/>
        </w:rPr>
      </w:pPr>
      <w:r w:rsidRPr="009654AB">
        <w:rPr>
          <w:rFonts w:asciiTheme="majorBidi" w:hAnsiTheme="majorBidi" w:cstheme="majorBidi"/>
          <w:i/>
          <w:iCs/>
          <w:sz w:val="24"/>
          <w:szCs w:val="24"/>
        </w:rPr>
        <w:t xml:space="preserve">V </w:t>
      </w:r>
      <w:r w:rsidRPr="009654AB">
        <w:rPr>
          <w:rFonts w:asciiTheme="majorBidi" w:hAnsiTheme="majorBidi" w:cstheme="majorBidi"/>
          <w:sz w:val="24"/>
          <w:szCs w:val="24"/>
        </w:rPr>
        <w:t xml:space="preserve">sends </w:t>
      </w:r>
      <w:r w:rsidRPr="009654AB">
        <w:rPr>
          <w:rFonts w:asciiTheme="majorBidi" w:hAnsiTheme="majorBidi" w:cstheme="majorBidi"/>
          <w:i/>
          <w:iCs/>
          <w:sz w:val="24"/>
          <w:szCs w:val="24"/>
        </w:rPr>
        <w:t xml:space="preserve">P </w:t>
      </w:r>
      <w:r w:rsidRPr="009654AB">
        <w:rPr>
          <w:rFonts w:asciiTheme="majorBidi" w:hAnsiTheme="majorBidi" w:cstheme="majorBidi"/>
          <w:sz w:val="24"/>
          <w:szCs w:val="24"/>
        </w:rPr>
        <w:t xml:space="preserve">a </w:t>
      </w:r>
      <w:r w:rsidRPr="009654AB">
        <w:rPr>
          <w:rFonts w:asciiTheme="majorBidi" w:hAnsiTheme="majorBidi" w:cstheme="majorBidi"/>
          <w:i/>
          <w:iCs/>
          <w:sz w:val="24"/>
          <w:szCs w:val="24"/>
        </w:rPr>
        <w:t>random t</w:t>
      </w:r>
      <w:r w:rsidRPr="009654AB">
        <w:rPr>
          <w:rFonts w:asciiTheme="majorBidi" w:hAnsiTheme="majorBidi" w:cstheme="majorBidi"/>
          <w:sz w:val="24"/>
          <w:szCs w:val="24"/>
        </w:rPr>
        <w:t xml:space="preserve">-bit string </w:t>
      </w:r>
      <w:r w:rsidRPr="009654AB">
        <w:rPr>
          <w:rFonts w:asciiTheme="majorBidi" w:hAnsiTheme="majorBidi" w:cstheme="majorBidi"/>
          <w:i/>
          <w:iCs/>
          <w:sz w:val="24"/>
          <w:szCs w:val="24"/>
        </w:rPr>
        <w:t>e</w:t>
      </w:r>
      <w:r w:rsidRPr="009654AB">
        <w:rPr>
          <w:rFonts w:asciiTheme="majorBidi" w:hAnsiTheme="majorBidi" w:cstheme="majorBidi"/>
          <w:sz w:val="24"/>
          <w:szCs w:val="24"/>
        </w:rPr>
        <w:t>.</w:t>
      </w:r>
    </w:p>
    <w:p w:rsidR="00697E48" w:rsidRPr="009654AB" w:rsidRDefault="00697E48" w:rsidP="005976D6">
      <w:pPr>
        <w:pStyle w:val="ListParagraph"/>
        <w:numPr>
          <w:ilvl w:val="0"/>
          <w:numId w:val="32"/>
        </w:numPr>
        <w:autoSpaceDE w:val="0"/>
        <w:autoSpaceDN w:val="0"/>
        <w:bidi w:val="0"/>
        <w:adjustRightInd w:val="0"/>
        <w:spacing w:after="0" w:line="240" w:lineRule="auto"/>
        <w:rPr>
          <w:rFonts w:asciiTheme="majorBidi" w:hAnsiTheme="majorBidi" w:cstheme="majorBidi"/>
          <w:sz w:val="24"/>
          <w:szCs w:val="24"/>
        </w:rPr>
      </w:pPr>
      <w:r w:rsidRPr="009654AB">
        <w:rPr>
          <w:rFonts w:asciiTheme="majorBidi" w:hAnsiTheme="majorBidi" w:cstheme="majorBidi"/>
          <w:i/>
          <w:iCs/>
          <w:sz w:val="24"/>
          <w:szCs w:val="24"/>
        </w:rPr>
        <w:t xml:space="preserve">P </w:t>
      </w:r>
      <w:r w:rsidRPr="009654AB">
        <w:rPr>
          <w:rFonts w:asciiTheme="majorBidi" w:hAnsiTheme="majorBidi" w:cstheme="majorBidi"/>
          <w:sz w:val="24"/>
          <w:szCs w:val="24"/>
        </w:rPr>
        <w:t xml:space="preserve">sends a reply </w:t>
      </w:r>
      <w:r w:rsidRPr="009654AB">
        <w:rPr>
          <w:rFonts w:asciiTheme="majorBidi" w:hAnsiTheme="majorBidi" w:cstheme="majorBidi"/>
          <w:i/>
          <w:iCs/>
          <w:sz w:val="24"/>
          <w:szCs w:val="24"/>
        </w:rPr>
        <w:t>(z</w:t>
      </w:r>
      <w:r w:rsidR="005976D6" w:rsidRPr="005976D6">
        <w:rPr>
          <w:rFonts w:asciiTheme="majorBidi" w:hAnsiTheme="majorBidi" w:cstheme="majorBidi"/>
          <w:i/>
          <w:iCs/>
          <w:sz w:val="24"/>
          <w:szCs w:val="24"/>
          <w:vertAlign w:val="subscript"/>
        </w:rPr>
        <w:t>0</w:t>
      </w:r>
      <w:r w:rsidRPr="009654AB">
        <w:rPr>
          <w:rFonts w:asciiTheme="majorBidi" w:hAnsiTheme="majorBidi" w:cstheme="majorBidi"/>
          <w:i/>
          <w:iCs/>
          <w:sz w:val="24"/>
          <w:szCs w:val="24"/>
        </w:rPr>
        <w:t>,z</w:t>
      </w:r>
      <w:r w:rsidR="005976D6" w:rsidRPr="005976D6">
        <w:rPr>
          <w:rFonts w:asciiTheme="majorBidi" w:hAnsiTheme="majorBidi" w:cstheme="majorBidi"/>
          <w:i/>
          <w:iCs/>
          <w:sz w:val="24"/>
          <w:szCs w:val="24"/>
          <w:vertAlign w:val="subscript"/>
        </w:rPr>
        <w:t>1</w:t>
      </w:r>
      <w:r w:rsidRPr="009654AB">
        <w:rPr>
          <w:rFonts w:asciiTheme="majorBidi" w:hAnsiTheme="majorBidi" w:cstheme="majorBidi"/>
          <w:i/>
          <w:iCs/>
          <w:sz w:val="24"/>
          <w:szCs w:val="24"/>
        </w:rPr>
        <w:t>)</w:t>
      </w:r>
      <w:r w:rsidRPr="009654AB">
        <w:rPr>
          <w:rFonts w:asciiTheme="majorBidi" w:hAnsiTheme="majorBidi" w:cstheme="majorBidi"/>
          <w:sz w:val="24"/>
          <w:szCs w:val="24"/>
        </w:rPr>
        <w:t xml:space="preserve">, </w:t>
      </w:r>
    </w:p>
    <w:p w:rsidR="00697E48" w:rsidRPr="009654AB" w:rsidRDefault="00697E48" w:rsidP="00697E48">
      <w:pPr>
        <w:pStyle w:val="ListParagraph"/>
        <w:numPr>
          <w:ilvl w:val="0"/>
          <w:numId w:val="32"/>
        </w:numPr>
        <w:autoSpaceDE w:val="0"/>
        <w:autoSpaceDN w:val="0"/>
        <w:bidi w:val="0"/>
        <w:adjustRightInd w:val="0"/>
        <w:spacing w:after="0" w:line="240" w:lineRule="auto"/>
        <w:rPr>
          <w:rFonts w:asciiTheme="majorBidi" w:hAnsiTheme="majorBidi" w:cstheme="majorBidi"/>
          <w:sz w:val="24"/>
          <w:szCs w:val="24"/>
        </w:rPr>
      </w:pPr>
      <w:r w:rsidRPr="009654AB">
        <w:rPr>
          <w:rFonts w:asciiTheme="majorBidi" w:hAnsiTheme="majorBidi" w:cstheme="majorBidi"/>
          <w:i/>
          <w:iCs/>
          <w:sz w:val="24"/>
          <w:szCs w:val="24"/>
        </w:rPr>
        <w:t xml:space="preserve">V </w:t>
      </w:r>
      <w:r w:rsidRPr="009654AB">
        <w:rPr>
          <w:rFonts w:asciiTheme="majorBidi" w:hAnsiTheme="majorBidi" w:cstheme="majorBidi"/>
          <w:sz w:val="24"/>
          <w:szCs w:val="24"/>
        </w:rPr>
        <w:t>decides to accept if the following 2 statements are correct.</w:t>
      </w:r>
    </w:p>
    <w:p w:rsidR="00697E48" w:rsidRPr="009654AB" w:rsidRDefault="00697E48" w:rsidP="005976D6">
      <w:pPr>
        <w:pStyle w:val="ListParagraph"/>
        <w:numPr>
          <w:ilvl w:val="1"/>
          <w:numId w:val="32"/>
        </w:numPr>
        <w:autoSpaceDE w:val="0"/>
        <w:autoSpaceDN w:val="0"/>
        <w:bidi w:val="0"/>
        <w:adjustRightInd w:val="0"/>
        <w:spacing w:after="0" w:line="240" w:lineRule="auto"/>
        <w:rPr>
          <w:rFonts w:asciiTheme="majorBidi" w:hAnsiTheme="majorBidi" w:cstheme="majorBidi"/>
          <w:sz w:val="24"/>
          <w:szCs w:val="24"/>
        </w:rPr>
      </w:pPr>
      <w:r w:rsidRPr="009654AB">
        <w:rPr>
          <w:rFonts w:asciiTheme="majorBidi" w:hAnsiTheme="majorBidi" w:cstheme="majorBidi"/>
          <w:sz w:val="24"/>
          <w:szCs w:val="24"/>
        </w:rPr>
        <w:t>transcripts (</w:t>
      </w:r>
      <w:r w:rsidRPr="009654AB">
        <w:rPr>
          <w:rFonts w:asciiTheme="majorBidi" w:hAnsiTheme="majorBidi" w:cstheme="majorBidi"/>
          <w:i/>
          <w:iCs/>
          <w:sz w:val="24"/>
          <w:szCs w:val="24"/>
        </w:rPr>
        <w:t>a</w:t>
      </w:r>
      <w:ins w:id="22" w:author="Yael" w:date="2010-07-08T13:31:00Z">
        <w:r w:rsidR="00485A75">
          <w:rPr>
            <w:rFonts w:asciiTheme="majorBidi" w:hAnsiTheme="majorBidi" w:cstheme="majorBidi"/>
            <w:i/>
            <w:iCs/>
            <w:sz w:val="24"/>
            <w:szCs w:val="24"/>
          </w:rPr>
          <w:t>0</w:t>
        </w:r>
      </w:ins>
      <w:r w:rsidRPr="009654AB">
        <w:rPr>
          <w:rFonts w:asciiTheme="majorBidi" w:hAnsiTheme="majorBidi" w:cstheme="majorBidi"/>
          <w:i/>
          <w:iCs/>
          <w:sz w:val="24"/>
          <w:szCs w:val="24"/>
        </w:rPr>
        <w:t>, e, z</w:t>
      </w:r>
      <w:r w:rsidRPr="009654AB">
        <w:rPr>
          <w:rFonts w:asciiTheme="majorBidi" w:hAnsiTheme="majorBidi" w:cstheme="majorBidi"/>
          <w:sz w:val="24"/>
          <w:szCs w:val="24"/>
          <w:vertAlign w:val="subscript"/>
        </w:rPr>
        <w:t>0</w:t>
      </w:r>
      <w:r w:rsidRPr="009654AB">
        <w:rPr>
          <w:rFonts w:asciiTheme="majorBidi" w:hAnsiTheme="majorBidi" w:cstheme="majorBidi"/>
          <w:sz w:val="24"/>
          <w:szCs w:val="24"/>
        </w:rPr>
        <w:t xml:space="preserve">) is accepting in </w:t>
      </w:r>
      <w:r w:rsidRPr="009654AB">
        <w:rPr>
          <w:rFonts w:asciiTheme="majorBidi" w:hAnsiTheme="majorBidi" w:cstheme="majorBidi"/>
          <w:i/>
          <w:iCs/>
          <w:sz w:val="24"/>
          <w:szCs w:val="24"/>
        </w:rPr>
        <w:t>π</w:t>
      </w:r>
      <w:ins w:id="23" w:author="Yael" w:date="2010-07-08T13:31:00Z">
        <w:r w:rsidR="00485A75">
          <w:rPr>
            <w:rFonts w:asciiTheme="majorBidi" w:hAnsiTheme="majorBidi" w:cstheme="majorBidi"/>
            <w:i/>
            <w:iCs/>
            <w:sz w:val="24"/>
            <w:szCs w:val="24"/>
          </w:rPr>
          <w:t>0</w:t>
        </w:r>
      </w:ins>
      <w:r w:rsidRPr="009654AB">
        <w:rPr>
          <w:rFonts w:asciiTheme="majorBidi" w:hAnsiTheme="majorBidi" w:cstheme="majorBidi"/>
          <w:sz w:val="24"/>
          <w:szCs w:val="24"/>
        </w:rPr>
        <w:t xml:space="preserve">, on inputs </w:t>
      </w:r>
      <w:r w:rsidRPr="009654AB">
        <w:rPr>
          <w:rFonts w:asciiTheme="majorBidi" w:hAnsiTheme="majorBidi" w:cstheme="majorBidi"/>
          <w:i/>
          <w:iCs/>
          <w:sz w:val="24"/>
          <w:szCs w:val="24"/>
        </w:rPr>
        <w:t>x</w:t>
      </w:r>
      <w:r w:rsidRPr="009654AB">
        <w:rPr>
          <w:rFonts w:asciiTheme="majorBidi" w:hAnsiTheme="majorBidi" w:cstheme="majorBidi"/>
          <w:sz w:val="24"/>
          <w:szCs w:val="24"/>
          <w:vertAlign w:val="subscript"/>
        </w:rPr>
        <w:t>0</w:t>
      </w:r>
    </w:p>
    <w:p w:rsidR="00697E48" w:rsidRPr="009654AB" w:rsidRDefault="00697E48" w:rsidP="005976D6">
      <w:pPr>
        <w:pStyle w:val="ListParagraph"/>
        <w:numPr>
          <w:ilvl w:val="1"/>
          <w:numId w:val="32"/>
        </w:numPr>
        <w:autoSpaceDE w:val="0"/>
        <w:autoSpaceDN w:val="0"/>
        <w:bidi w:val="0"/>
        <w:adjustRightInd w:val="0"/>
        <w:spacing w:after="0" w:line="240" w:lineRule="auto"/>
        <w:rPr>
          <w:rFonts w:asciiTheme="majorBidi" w:hAnsiTheme="majorBidi" w:cstheme="majorBidi"/>
          <w:sz w:val="24"/>
          <w:szCs w:val="24"/>
        </w:rPr>
      </w:pPr>
      <w:proofErr w:type="gramStart"/>
      <w:r w:rsidRPr="009654AB">
        <w:rPr>
          <w:rFonts w:asciiTheme="majorBidi" w:hAnsiTheme="majorBidi" w:cstheme="majorBidi"/>
          <w:sz w:val="24"/>
          <w:szCs w:val="24"/>
        </w:rPr>
        <w:t>transcript</w:t>
      </w:r>
      <w:proofErr w:type="gramEnd"/>
      <w:r w:rsidRPr="009654AB">
        <w:rPr>
          <w:rFonts w:asciiTheme="majorBidi" w:hAnsiTheme="majorBidi" w:cstheme="majorBidi"/>
          <w:sz w:val="24"/>
          <w:szCs w:val="24"/>
          <w:vertAlign w:val="subscript"/>
        </w:rPr>
        <w:t xml:space="preserve"> </w:t>
      </w:r>
      <w:r w:rsidRPr="009654AB">
        <w:rPr>
          <w:rFonts w:asciiTheme="majorBidi" w:hAnsiTheme="majorBidi" w:cstheme="majorBidi"/>
          <w:sz w:val="24"/>
          <w:szCs w:val="24"/>
        </w:rPr>
        <w:t>(</w:t>
      </w:r>
      <w:r w:rsidRPr="009654AB">
        <w:rPr>
          <w:rFonts w:asciiTheme="majorBidi" w:hAnsiTheme="majorBidi" w:cstheme="majorBidi"/>
          <w:i/>
          <w:iCs/>
          <w:sz w:val="24"/>
          <w:szCs w:val="24"/>
        </w:rPr>
        <w:t>a</w:t>
      </w:r>
      <w:ins w:id="24" w:author="Yael" w:date="2010-07-08T13:31:00Z">
        <w:r w:rsidR="00485A75">
          <w:rPr>
            <w:rFonts w:asciiTheme="majorBidi" w:hAnsiTheme="majorBidi" w:cstheme="majorBidi"/>
            <w:i/>
            <w:iCs/>
            <w:sz w:val="24"/>
            <w:szCs w:val="24"/>
          </w:rPr>
          <w:t>1</w:t>
        </w:r>
      </w:ins>
      <w:r w:rsidRPr="009654AB">
        <w:rPr>
          <w:rFonts w:asciiTheme="majorBidi" w:hAnsiTheme="majorBidi" w:cstheme="majorBidi"/>
          <w:i/>
          <w:iCs/>
          <w:sz w:val="24"/>
          <w:szCs w:val="24"/>
        </w:rPr>
        <w:t>, e, z</w:t>
      </w:r>
      <w:r w:rsidRPr="009654AB">
        <w:rPr>
          <w:rFonts w:asciiTheme="majorBidi" w:hAnsiTheme="majorBidi" w:cstheme="majorBidi"/>
          <w:sz w:val="24"/>
          <w:szCs w:val="24"/>
          <w:vertAlign w:val="subscript"/>
        </w:rPr>
        <w:t>1</w:t>
      </w:r>
      <w:r w:rsidRPr="009654AB">
        <w:rPr>
          <w:rFonts w:asciiTheme="majorBidi" w:hAnsiTheme="majorBidi" w:cstheme="majorBidi"/>
          <w:sz w:val="24"/>
          <w:szCs w:val="24"/>
        </w:rPr>
        <w:t xml:space="preserve">) is accepting in </w:t>
      </w:r>
      <w:r w:rsidRPr="009654AB">
        <w:rPr>
          <w:rFonts w:asciiTheme="majorBidi" w:hAnsiTheme="majorBidi" w:cstheme="majorBidi"/>
          <w:i/>
          <w:iCs/>
          <w:sz w:val="24"/>
          <w:szCs w:val="24"/>
        </w:rPr>
        <w:t>π</w:t>
      </w:r>
      <w:ins w:id="25" w:author="Yael" w:date="2010-07-08T13:31:00Z">
        <w:r w:rsidR="00485A75">
          <w:rPr>
            <w:rFonts w:asciiTheme="majorBidi" w:hAnsiTheme="majorBidi" w:cstheme="majorBidi"/>
            <w:i/>
            <w:iCs/>
            <w:sz w:val="24"/>
            <w:szCs w:val="24"/>
          </w:rPr>
          <w:t>1</w:t>
        </w:r>
      </w:ins>
      <w:r w:rsidRPr="009654AB">
        <w:rPr>
          <w:rFonts w:asciiTheme="majorBidi" w:hAnsiTheme="majorBidi" w:cstheme="majorBidi"/>
          <w:sz w:val="24"/>
          <w:szCs w:val="24"/>
        </w:rPr>
        <w:t xml:space="preserve">, on inputs </w:t>
      </w:r>
      <w:r w:rsidRPr="009654AB">
        <w:rPr>
          <w:rFonts w:asciiTheme="majorBidi" w:hAnsiTheme="majorBidi" w:cstheme="majorBidi"/>
          <w:i/>
          <w:iCs/>
          <w:sz w:val="24"/>
          <w:szCs w:val="24"/>
        </w:rPr>
        <w:t>x</w:t>
      </w:r>
      <w:r w:rsidRPr="009654AB">
        <w:rPr>
          <w:rFonts w:asciiTheme="majorBidi" w:hAnsiTheme="majorBidi" w:cstheme="majorBidi"/>
          <w:sz w:val="24"/>
          <w:szCs w:val="24"/>
          <w:vertAlign w:val="subscript"/>
        </w:rPr>
        <w:t>1</w:t>
      </w:r>
      <w:r w:rsidRPr="009654AB">
        <w:rPr>
          <w:rFonts w:asciiTheme="majorBidi" w:hAnsiTheme="majorBidi" w:cstheme="majorBidi"/>
          <w:sz w:val="24"/>
          <w:szCs w:val="24"/>
        </w:rPr>
        <w:t>.</w:t>
      </w:r>
    </w:p>
    <w:p w:rsidR="00697E48" w:rsidRDefault="00697E48" w:rsidP="00697E48">
      <w:pPr>
        <w:pStyle w:val="Heading2"/>
        <w:bidi w:val="0"/>
      </w:pPr>
    </w:p>
    <w:p w:rsidR="00697E48" w:rsidRDefault="00697E48" w:rsidP="00697E48">
      <w:pPr>
        <w:pStyle w:val="Heading2"/>
        <w:bidi w:val="0"/>
      </w:pPr>
      <w:r w:rsidRPr="007C2230">
        <w:t>OR of any two Sigma protocols</w:t>
      </w:r>
    </w:p>
    <w:p w:rsidR="00697E48" w:rsidRDefault="00697E48" w:rsidP="00697E48">
      <w:pPr>
        <w:autoSpaceDE w:val="0"/>
        <w:autoSpaceDN w:val="0"/>
        <w:bidi w:val="0"/>
        <w:adjustRightInd w:val="0"/>
        <w:spacing w:after="0" w:line="240" w:lineRule="auto"/>
        <w:rPr>
          <w:rFonts w:asciiTheme="majorBidi" w:hAnsiTheme="majorBidi" w:cstheme="majorBidi"/>
          <w:b/>
          <w:bCs/>
          <w:sz w:val="24"/>
          <w:szCs w:val="24"/>
        </w:rPr>
      </w:pPr>
    </w:p>
    <w:p w:rsidR="00697E48" w:rsidRPr="00927A28" w:rsidRDefault="00697E48" w:rsidP="00697E48">
      <w:pPr>
        <w:autoSpaceDE w:val="0"/>
        <w:autoSpaceDN w:val="0"/>
        <w:bidi w:val="0"/>
        <w:adjustRightInd w:val="0"/>
        <w:spacing w:after="0" w:line="240" w:lineRule="auto"/>
        <w:rPr>
          <w:rFonts w:asciiTheme="majorBidi" w:hAnsiTheme="majorBidi" w:cstheme="majorBidi"/>
          <w:b/>
          <w:bCs/>
          <w:sz w:val="24"/>
          <w:szCs w:val="24"/>
        </w:rPr>
      </w:pPr>
      <w:r w:rsidRPr="00927A28">
        <w:rPr>
          <w:rFonts w:asciiTheme="majorBidi" w:hAnsiTheme="majorBidi" w:cstheme="majorBidi"/>
          <w:b/>
          <w:bCs/>
          <w:sz w:val="24"/>
          <w:szCs w:val="24"/>
        </w:rPr>
        <w:t xml:space="preserve">PROTOCOL 6.4.1 (OR Protocol for Relation </w:t>
      </w:r>
      <w:r w:rsidRPr="00927A28">
        <w:rPr>
          <w:rFonts w:asciiTheme="majorBidi" w:hAnsiTheme="majorBidi" w:cstheme="majorBidi"/>
          <w:i/>
          <w:iCs/>
          <w:sz w:val="24"/>
          <w:szCs w:val="24"/>
        </w:rPr>
        <w:t xml:space="preserve">R </w:t>
      </w:r>
      <w:r w:rsidRPr="00927A28">
        <w:rPr>
          <w:rFonts w:asciiTheme="majorBidi" w:hAnsiTheme="majorBidi" w:cstheme="majorBidi"/>
          <w:b/>
          <w:bCs/>
          <w:sz w:val="24"/>
          <w:szCs w:val="24"/>
        </w:rPr>
        <w:t xml:space="preserve">Based on </w:t>
      </w:r>
      <w:r w:rsidRPr="00927A28">
        <w:rPr>
          <w:rFonts w:asciiTheme="majorBidi" w:hAnsiTheme="majorBidi" w:cstheme="majorBidi"/>
          <w:i/>
          <w:iCs/>
          <w:sz w:val="24"/>
          <w:szCs w:val="24"/>
        </w:rPr>
        <w:t>π</w:t>
      </w:r>
      <w:r w:rsidRPr="00927A28">
        <w:rPr>
          <w:rFonts w:asciiTheme="majorBidi" w:hAnsiTheme="majorBidi" w:cstheme="majorBidi"/>
          <w:b/>
          <w:bCs/>
          <w:sz w:val="24"/>
          <w:szCs w:val="24"/>
        </w:rPr>
        <w:t>)</w:t>
      </w:r>
    </w:p>
    <w:p w:rsidR="00697E48" w:rsidRPr="00927A28" w:rsidRDefault="00697E48" w:rsidP="00697E48">
      <w:pPr>
        <w:pStyle w:val="ListParagraph"/>
        <w:numPr>
          <w:ilvl w:val="0"/>
          <w:numId w:val="31"/>
        </w:numPr>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b/>
          <w:bCs/>
          <w:sz w:val="24"/>
          <w:szCs w:val="24"/>
        </w:rPr>
        <w:t xml:space="preserve">Common input: </w:t>
      </w:r>
      <w:r w:rsidRPr="00927A28">
        <w:rPr>
          <w:rFonts w:asciiTheme="majorBidi" w:hAnsiTheme="majorBidi" w:cstheme="majorBidi"/>
          <w:sz w:val="24"/>
          <w:szCs w:val="24"/>
        </w:rPr>
        <w:t xml:space="preserve">The prover </w:t>
      </w:r>
      <w:r w:rsidRPr="00927A28">
        <w:rPr>
          <w:rFonts w:asciiTheme="majorBidi" w:hAnsiTheme="majorBidi" w:cstheme="majorBidi"/>
          <w:i/>
          <w:iCs/>
          <w:sz w:val="24"/>
          <w:szCs w:val="24"/>
        </w:rPr>
        <w:t xml:space="preserve">P </w:t>
      </w:r>
      <w:r w:rsidRPr="00927A28">
        <w:rPr>
          <w:rFonts w:asciiTheme="majorBidi" w:hAnsiTheme="majorBidi" w:cstheme="majorBidi"/>
          <w:sz w:val="24"/>
          <w:szCs w:val="24"/>
        </w:rPr>
        <w:t xml:space="preserve">and verifier </w:t>
      </w:r>
      <w:r w:rsidRPr="00927A28">
        <w:rPr>
          <w:rFonts w:asciiTheme="majorBidi" w:hAnsiTheme="majorBidi" w:cstheme="majorBidi"/>
          <w:i/>
          <w:iCs/>
          <w:sz w:val="24"/>
          <w:szCs w:val="24"/>
        </w:rPr>
        <w:t xml:space="preserve">V </w:t>
      </w:r>
      <w:r w:rsidRPr="00927A28">
        <w:rPr>
          <w:rFonts w:asciiTheme="majorBidi" w:hAnsiTheme="majorBidi" w:cstheme="majorBidi"/>
          <w:sz w:val="24"/>
          <w:szCs w:val="24"/>
        </w:rPr>
        <w:t>both have a pair (</w:t>
      </w:r>
      <w:r w:rsidRPr="00927A28">
        <w:rPr>
          <w:rFonts w:asciiTheme="majorBidi" w:hAnsiTheme="majorBidi" w:cstheme="majorBidi"/>
          <w:i/>
          <w:iCs/>
          <w:sz w:val="24"/>
          <w:szCs w:val="24"/>
        </w:rPr>
        <w:t>x</w:t>
      </w:r>
      <w:r w:rsidRPr="00927A28">
        <w:rPr>
          <w:rFonts w:asciiTheme="majorBidi" w:hAnsiTheme="majorBidi" w:cstheme="majorBidi"/>
          <w:sz w:val="24"/>
          <w:szCs w:val="24"/>
          <w:vertAlign w:val="subscript"/>
        </w:rPr>
        <w:t>0</w:t>
      </w:r>
      <w:r w:rsidRPr="00927A28">
        <w:rPr>
          <w:rFonts w:asciiTheme="majorBidi" w:hAnsiTheme="majorBidi" w:cstheme="majorBidi"/>
          <w:i/>
          <w:iCs/>
          <w:sz w:val="24"/>
          <w:szCs w:val="24"/>
        </w:rPr>
        <w:t>, x</w:t>
      </w:r>
      <w:r w:rsidRPr="00927A28">
        <w:rPr>
          <w:rFonts w:asciiTheme="majorBidi" w:hAnsiTheme="majorBidi" w:cstheme="majorBidi"/>
          <w:sz w:val="24"/>
          <w:szCs w:val="24"/>
          <w:vertAlign w:val="subscript"/>
        </w:rPr>
        <w:t>1</w:t>
      </w:r>
      <w:r w:rsidRPr="00927A28">
        <w:rPr>
          <w:rFonts w:asciiTheme="majorBidi" w:hAnsiTheme="majorBidi" w:cstheme="majorBidi"/>
          <w:sz w:val="24"/>
          <w:szCs w:val="24"/>
        </w:rPr>
        <w:t>)</w:t>
      </w:r>
    </w:p>
    <w:p w:rsidR="00697E48" w:rsidRPr="00927A28" w:rsidRDefault="00697E48" w:rsidP="00697E48">
      <w:pPr>
        <w:pStyle w:val="ListParagraph"/>
        <w:numPr>
          <w:ilvl w:val="0"/>
          <w:numId w:val="30"/>
        </w:numPr>
        <w:autoSpaceDE w:val="0"/>
        <w:autoSpaceDN w:val="0"/>
        <w:bidi w:val="0"/>
        <w:adjustRightInd w:val="0"/>
        <w:spacing w:after="0" w:line="240" w:lineRule="auto"/>
        <w:rPr>
          <w:rFonts w:asciiTheme="majorBidi" w:hAnsiTheme="majorBidi" w:cstheme="majorBidi"/>
          <w:i/>
          <w:iCs/>
          <w:sz w:val="24"/>
          <w:szCs w:val="24"/>
        </w:rPr>
      </w:pPr>
      <w:r w:rsidRPr="00927A28">
        <w:rPr>
          <w:rFonts w:asciiTheme="majorBidi" w:hAnsiTheme="majorBidi" w:cstheme="majorBidi"/>
          <w:b/>
          <w:bCs/>
          <w:sz w:val="24"/>
          <w:szCs w:val="24"/>
        </w:rPr>
        <w:t xml:space="preserve">Private input: </w:t>
      </w:r>
      <w:r w:rsidRPr="00927A28">
        <w:rPr>
          <w:rFonts w:asciiTheme="majorBidi" w:hAnsiTheme="majorBidi" w:cstheme="majorBidi"/>
          <w:i/>
          <w:iCs/>
          <w:sz w:val="24"/>
          <w:szCs w:val="24"/>
        </w:rPr>
        <w:t xml:space="preserve">P </w:t>
      </w:r>
      <w:r w:rsidRPr="00927A28">
        <w:rPr>
          <w:rFonts w:asciiTheme="majorBidi" w:hAnsiTheme="majorBidi" w:cstheme="majorBidi"/>
          <w:sz w:val="24"/>
          <w:szCs w:val="24"/>
        </w:rPr>
        <w:t xml:space="preserve">has a value </w:t>
      </w:r>
      <w:r w:rsidRPr="00927A28">
        <w:rPr>
          <w:rFonts w:asciiTheme="majorBidi" w:hAnsiTheme="majorBidi" w:cstheme="majorBidi"/>
          <w:i/>
          <w:iCs/>
          <w:sz w:val="24"/>
          <w:szCs w:val="24"/>
        </w:rPr>
        <w:t xml:space="preserve">w </w:t>
      </w:r>
      <w:r w:rsidRPr="00927A28">
        <w:rPr>
          <w:rFonts w:asciiTheme="majorBidi" w:hAnsiTheme="majorBidi" w:cstheme="majorBidi"/>
          <w:sz w:val="24"/>
          <w:szCs w:val="24"/>
        </w:rPr>
        <w:t xml:space="preserve">and a bit </w:t>
      </w:r>
      <w:r w:rsidRPr="00927A28">
        <w:rPr>
          <w:rFonts w:asciiTheme="majorBidi" w:hAnsiTheme="majorBidi" w:cstheme="majorBidi"/>
          <w:i/>
          <w:iCs/>
          <w:sz w:val="24"/>
          <w:szCs w:val="24"/>
        </w:rPr>
        <w:t xml:space="preserve">b </w:t>
      </w:r>
      <w:r w:rsidRPr="00927A28">
        <w:rPr>
          <w:rFonts w:asciiTheme="majorBidi" w:hAnsiTheme="majorBidi" w:cstheme="majorBidi"/>
          <w:sz w:val="24"/>
          <w:szCs w:val="24"/>
        </w:rPr>
        <w:t>such that (</w:t>
      </w:r>
      <w:proofErr w:type="spellStart"/>
      <w:r w:rsidRPr="00927A28">
        <w:rPr>
          <w:rFonts w:asciiTheme="majorBidi" w:hAnsiTheme="majorBidi" w:cstheme="majorBidi"/>
          <w:i/>
          <w:iCs/>
          <w:sz w:val="24"/>
          <w:szCs w:val="24"/>
        </w:rPr>
        <w:t>x</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,w</w:t>
      </w:r>
      <w:proofErr w:type="spellEnd"/>
      <w:r w:rsidRPr="00927A28">
        <w:rPr>
          <w:rFonts w:asciiTheme="majorBidi" w:hAnsiTheme="majorBidi" w:cstheme="majorBidi"/>
          <w:sz w:val="24"/>
          <w:szCs w:val="24"/>
        </w:rPr>
        <w:t xml:space="preserve">) </w:t>
      </w:r>
      <w:r w:rsidRPr="00927A28">
        <w:rPr>
          <w:rFonts w:ascii="Cambria Math" w:hAnsi="Cambria Math" w:cstheme="majorBidi"/>
          <w:i/>
          <w:iCs/>
          <w:sz w:val="24"/>
          <w:szCs w:val="24"/>
        </w:rPr>
        <w:t>∈</w:t>
      </w:r>
      <w:r w:rsidRPr="00927A28">
        <w:rPr>
          <w:rFonts w:asciiTheme="majorBidi" w:hAnsiTheme="majorBidi" w:cstheme="majorBidi"/>
          <w:i/>
          <w:iCs/>
          <w:sz w:val="24"/>
          <w:szCs w:val="24"/>
        </w:rPr>
        <w:t xml:space="preserve"> R</w:t>
      </w:r>
    </w:p>
    <w:p w:rsidR="00697E48" w:rsidRPr="00927A28" w:rsidRDefault="00697E48" w:rsidP="00697E48">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927A28">
        <w:rPr>
          <w:rFonts w:asciiTheme="majorBidi" w:hAnsiTheme="majorBidi" w:cstheme="majorBidi"/>
          <w:b/>
          <w:bCs/>
          <w:sz w:val="24"/>
          <w:szCs w:val="24"/>
        </w:rPr>
        <w:t>Default behavior on wrong input:</w:t>
      </w:r>
    </w:p>
    <w:p w:rsidR="00697E48" w:rsidRPr="00927A28" w:rsidRDefault="00697E48" w:rsidP="00697E48">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Verifier</w:t>
      </w:r>
      <w:r w:rsidRPr="00927A28">
        <w:rPr>
          <w:rFonts w:asciiTheme="majorBidi" w:hAnsiTheme="majorBidi" w:cstheme="majorBidi"/>
          <w:b/>
          <w:bCs/>
          <w:sz w:val="24"/>
          <w:szCs w:val="24"/>
        </w:rPr>
        <w:t>’s Output:</w:t>
      </w:r>
      <w:r w:rsidRPr="00927A28">
        <w:rPr>
          <w:rFonts w:asciiTheme="majorBidi" w:hAnsiTheme="majorBidi" w:cstheme="majorBidi"/>
          <w:i/>
          <w:iCs/>
          <w:sz w:val="24"/>
          <w:szCs w:val="24"/>
        </w:rPr>
        <w:t xml:space="preserve"> </w:t>
      </w:r>
      <w:r w:rsidRPr="00DC51BF">
        <w:rPr>
          <w:rFonts w:asciiTheme="majorBidi" w:hAnsiTheme="majorBidi" w:cstheme="majorBidi"/>
          <w:sz w:val="24"/>
          <w:szCs w:val="24"/>
        </w:rPr>
        <w:t>Accept or reject</w:t>
      </w:r>
    </w:p>
    <w:p w:rsidR="00697E48" w:rsidRPr="00927A28" w:rsidRDefault="00697E48" w:rsidP="00697E48">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Prover</w:t>
      </w:r>
      <w:r w:rsidRPr="00927A28">
        <w:rPr>
          <w:rFonts w:asciiTheme="majorBidi" w:hAnsiTheme="majorBidi" w:cstheme="majorBidi"/>
          <w:b/>
          <w:bCs/>
          <w:sz w:val="24"/>
          <w:szCs w:val="24"/>
        </w:rPr>
        <w:t xml:space="preserve">’s output: </w:t>
      </w:r>
      <w:r w:rsidRPr="00927A28">
        <w:rPr>
          <w:rFonts w:asciiTheme="majorBidi" w:hAnsiTheme="majorBidi" w:cstheme="majorBidi"/>
          <w:sz w:val="24"/>
          <w:szCs w:val="24"/>
        </w:rPr>
        <w:t>nothing</w:t>
      </w:r>
    </w:p>
    <w:p w:rsidR="00697E48" w:rsidRPr="00927A28" w:rsidRDefault="00697E48" w:rsidP="00697E48">
      <w:pPr>
        <w:autoSpaceDE w:val="0"/>
        <w:autoSpaceDN w:val="0"/>
        <w:bidi w:val="0"/>
        <w:adjustRightInd w:val="0"/>
        <w:spacing w:after="0" w:line="240" w:lineRule="auto"/>
        <w:rPr>
          <w:rFonts w:asciiTheme="majorBidi" w:hAnsiTheme="majorBidi" w:cstheme="majorBidi"/>
          <w:i/>
          <w:iCs/>
          <w:sz w:val="24"/>
          <w:szCs w:val="24"/>
        </w:rPr>
      </w:pPr>
    </w:p>
    <w:p w:rsidR="00697E48" w:rsidRPr="00927A28" w:rsidRDefault="00697E48" w:rsidP="00697E48">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sidRPr="00927A28">
        <w:rPr>
          <w:rFonts w:asciiTheme="majorBidi" w:hAnsiTheme="majorBidi" w:cstheme="majorBidi"/>
          <w:b/>
          <w:bCs/>
          <w:sz w:val="24"/>
          <w:szCs w:val="24"/>
        </w:rPr>
        <w:t>The protocol:</w:t>
      </w:r>
    </w:p>
    <w:p w:rsidR="00697E48" w:rsidRPr="00927A28" w:rsidRDefault="00697E48" w:rsidP="00697E48">
      <w:pPr>
        <w:pStyle w:val="ListParagraph"/>
        <w:numPr>
          <w:ilvl w:val="0"/>
          <w:numId w:val="29"/>
        </w:numPr>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i/>
          <w:iCs/>
          <w:sz w:val="24"/>
          <w:szCs w:val="24"/>
        </w:rPr>
        <w:t xml:space="preserve">P </w:t>
      </w:r>
      <w:r w:rsidRPr="00927A28">
        <w:rPr>
          <w:rFonts w:asciiTheme="majorBidi" w:hAnsiTheme="majorBidi" w:cstheme="majorBidi"/>
          <w:sz w:val="24"/>
          <w:szCs w:val="24"/>
        </w:rPr>
        <w:t xml:space="preserve">computes the first message </w:t>
      </w:r>
      <w:proofErr w:type="spellStart"/>
      <w:r w:rsidRPr="00927A28">
        <w:rPr>
          <w:rFonts w:asciiTheme="majorBidi" w:hAnsiTheme="majorBidi" w:cstheme="majorBidi"/>
          <w:i/>
          <w:iCs/>
          <w:sz w:val="24"/>
          <w:szCs w:val="24"/>
        </w:rPr>
        <w:t>a</w:t>
      </w:r>
      <w:r w:rsidRPr="00927A28">
        <w:rPr>
          <w:rFonts w:asciiTheme="majorBidi" w:hAnsiTheme="majorBidi" w:cstheme="majorBidi"/>
          <w:i/>
          <w:iCs/>
          <w:sz w:val="24"/>
          <w:szCs w:val="24"/>
          <w:vertAlign w:val="subscript"/>
        </w:rPr>
        <w:t>b</w:t>
      </w:r>
      <w:proofErr w:type="spellEnd"/>
      <w:r w:rsidRPr="00927A28">
        <w:rPr>
          <w:rFonts w:asciiTheme="majorBidi" w:hAnsiTheme="majorBidi" w:cstheme="majorBidi"/>
          <w:i/>
          <w:iCs/>
          <w:sz w:val="24"/>
          <w:szCs w:val="24"/>
        </w:rPr>
        <w:t xml:space="preserve"> </w:t>
      </w:r>
      <w:r w:rsidRPr="00927A28">
        <w:rPr>
          <w:rFonts w:asciiTheme="majorBidi" w:hAnsiTheme="majorBidi" w:cstheme="majorBidi"/>
          <w:sz w:val="24"/>
          <w:szCs w:val="24"/>
        </w:rPr>
        <w:t xml:space="preserve">in </w:t>
      </w:r>
      <w:r w:rsidRPr="00927A28">
        <w:rPr>
          <w:rFonts w:asciiTheme="majorBidi" w:hAnsiTheme="majorBidi" w:cstheme="majorBidi"/>
          <w:i/>
          <w:iCs/>
          <w:sz w:val="24"/>
          <w:szCs w:val="24"/>
        </w:rPr>
        <w:t>π</w:t>
      </w:r>
      <w:r w:rsidRPr="00927A28">
        <w:rPr>
          <w:rFonts w:asciiTheme="majorBidi" w:hAnsiTheme="majorBidi" w:cstheme="majorBidi"/>
          <w:sz w:val="24"/>
          <w:szCs w:val="24"/>
        </w:rPr>
        <w:t>, using (</w:t>
      </w:r>
      <w:proofErr w:type="spellStart"/>
      <w:r w:rsidRPr="00927A28">
        <w:rPr>
          <w:rFonts w:asciiTheme="majorBidi" w:hAnsiTheme="majorBidi" w:cstheme="majorBidi"/>
          <w:i/>
          <w:iCs/>
          <w:sz w:val="24"/>
          <w:szCs w:val="24"/>
        </w:rPr>
        <w:t>x</w:t>
      </w:r>
      <w:r w:rsidRPr="00927A28">
        <w:rPr>
          <w:rFonts w:asciiTheme="majorBidi" w:hAnsiTheme="majorBidi" w:cstheme="majorBidi"/>
          <w:i/>
          <w:iCs/>
          <w:sz w:val="24"/>
          <w:szCs w:val="24"/>
          <w:vertAlign w:val="subscript"/>
        </w:rPr>
        <w:t>b</w:t>
      </w:r>
      <w:proofErr w:type="gramStart"/>
      <w:r w:rsidRPr="00927A28">
        <w:rPr>
          <w:rFonts w:asciiTheme="majorBidi" w:hAnsiTheme="majorBidi" w:cstheme="majorBidi"/>
          <w:i/>
          <w:iCs/>
          <w:sz w:val="24"/>
          <w:szCs w:val="24"/>
        </w:rPr>
        <w:t>,w</w:t>
      </w:r>
      <w:proofErr w:type="spellEnd"/>
      <w:proofErr w:type="gramEnd"/>
      <w:r w:rsidRPr="00927A28">
        <w:rPr>
          <w:rFonts w:asciiTheme="majorBidi" w:hAnsiTheme="majorBidi" w:cstheme="majorBidi"/>
          <w:sz w:val="24"/>
          <w:szCs w:val="24"/>
        </w:rPr>
        <w:t>) as input.</w:t>
      </w:r>
    </w:p>
    <w:p w:rsidR="00697E48" w:rsidRPr="00927A28" w:rsidRDefault="00697E48" w:rsidP="00697E48">
      <w:pPr>
        <w:pStyle w:val="ListParagraph"/>
        <w:numPr>
          <w:ilvl w:val="0"/>
          <w:numId w:val="29"/>
        </w:numPr>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i/>
          <w:iCs/>
          <w:sz w:val="24"/>
          <w:szCs w:val="24"/>
        </w:rPr>
        <w:t xml:space="preserve">P </w:t>
      </w:r>
      <w:r w:rsidRPr="00927A28">
        <w:rPr>
          <w:rFonts w:asciiTheme="majorBidi" w:hAnsiTheme="majorBidi" w:cstheme="majorBidi"/>
          <w:sz w:val="24"/>
          <w:szCs w:val="24"/>
        </w:rPr>
        <w:t xml:space="preserve">chooses </w:t>
      </w:r>
      <w:r w:rsidRPr="00927A28">
        <w:rPr>
          <w:rFonts w:asciiTheme="majorBidi" w:hAnsiTheme="majorBidi" w:cstheme="majorBidi"/>
          <w:i/>
          <w:iCs/>
          <w:sz w:val="24"/>
          <w:szCs w:val="24"/>
        </w:rPr>
        <w:t>e</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 xml:space="preserve">−b </w:t>
      </w:r>
      <w:r w:rsidRPr="00927A28">
        <w:rPr>
          <w:rFonts w:asciiTheme="majorBidi" w:hAnsiTheme="majorBidi" w:cstheme="majorBidi"/>
          <w:sz w:val="24"/>
          <w:szCs w:val="24"/>
        </w:rPr>
        <w:t xml:space="preserve">at random and runs the simulator </w:t>
      </w:r>
      <w:r w:rsidRPr="00927A28">
        <w:rPr>
          <w:rFonts w:asciiTheme="majorBidi" w:hAnsiTheme="majorBidi" w:cstheme="majorBidi"/>
          <w:i/>
          <w:iCs/>
          <w:sz w:val="24"/>
          <w:szCs w:val="24"/>
        </w:rPr>
        <w:t xml:space="preserve">M </w:t>
      </w:r>
      <w:r w:rsidRPr="00927A28">
        <w:rPr>
          <w:rFonts w:asciiTheme="majorBidi" w:hAnsiTheme="majorBidi" w:cstheme="majorBidi"/>
          <w:sz w:val="24"/>
          <w:szCs w:val="24"/>
        </w:rPr>
        <w:t>on input (</w:t>
      </w:r>
      <w:r w:rsidRPr="00927A28">
        <w:rPr>
          <w:rFonts w:asciiTheme="majorBidi" w:hAnsiTheme="majorBidi" w:cstheme="majorBidi"/>
          <w:i/>
          <w:iCs/>
          <w:sz w:val="24"/>
          <w:szCs w:val="24"/>
        </w:rPr>
        <w:t>x</w:t>
      </w:r>
      <w:r w:rsidR="005976D6" w:rsidRPr="00927A28">
        <w:rPr>
          <w:rFonts w:asciiTheme="majorBidi" w:hAnsiTheme="majorBidi" w:cstheme="majorBidi"/>
          <w:sz w:val="24"/>
          <w:szCs w:val="24"/>
          <w:vertAlign w:val="subscript"/>
        </w:rPr>
        <w:t>1</w:t>
      </w:r>
      <w:r w:rsidR="005976D6"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e</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sz w:val="24"/>
          <w:szCs w:val="24"/>
        </w:rPr>
        <w:t xml:space="preserve">), </w:t>
      </w:r>
    </w:p>
    <w:p w:rsidR="00697E48" w:rsidRPr="00927A28" w:rsidRDefault="00697E48" w:rsidP="00697E48">
      <w:pPr>
        <w:pStyle w:val="ListParagraph"/>
        <w:numPr>
          <w:ilvl w:val="0"/>
          <w:numId w:val="29"/>
        </w:numPr>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sz w:val="24"/>
          <w:szCs w:val="24"/>
        </w:rPr>
        <w:t>Let (</w:t>
      </w:r>
      <w:r w:rsidRPr="00927A28">
        <w:rPr>
          <w:rFonts w:asciiTheme="majorBidi" w:hAnsiTheme="majorBidi" w:cstheme="majorBidi"/>
          <w:i/>
          <w:iCs/>
          <w:sz w:val="24"/>
          <w:szCs w:val="24"/>
        </w:rPr>
        <w:t>a</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e</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z</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sz w:val="24"/>
          <w:szCs w:val="24"/>
        </w:rPr>
        <w:t xml:space="preserve">) be the output of </w:t>
      </w:r>
      <w:r w:rsidRPr="00927A28">
        <w:rPr>
          <w:rFonts w:asciiTheme="majorBidi" w:hAnsiTheme="majorBidi" w:cstheme="majorBidi"/>
          <w:i/>
          <w:iCs/>
          <w:sz w:val="24"/>
          <w:szCs w:val="24"/>
        </w:rPr>
        <w:t>M</w:t>
      </w:r>
      <w:r w:rsidRPr="00927A28">
        <w:rPr>
          <w:rFonts w:asciiTheme="majorBidi" w:hAnsiTheme="majorBidi" w:cstheme="majorBidi"/>
          <w:sz w:val="24"/>
          <w:szCs w:val="24"/>
        </w:rPr>
        <w:t>.</w:t>
      </w:r>
    </w:p>
    <w:p w:rsidR="00697E48" w:rsidRPr="00927A28" w:rsidRDefault="00697E48" w:rsidP="003A6DED">
      <w:pPr>
        <w:pStyle w:val="ListParagraph"/>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sz w:val="24"/>
          <w:szCs w:val="24"/>
        </w:rPr>
        <w:t xml:space="preserve">The output of </w:t>
      </w:r>
      <w:r w:rsidRPr="00927A28">
        <w:rPr>
          <w:rFonts w:asciiTheme="majorBidi" w:hAnsiTheme="majorBidi" w:cstheme="majorBidi"/>
          <w:i/>
          <w:iCs/>
          <w:sz w:val="24"/>
          <w:szCs w:val="24"/>
        </w:rPr>
        <w:t>M</w:t>
      </w:r>
      <w:r w:rsidRPr="00927A28">
        <w:rPr>
          <w:rFonts w:asciiTheme="majorBidi" w:hAnsiTheme="majorBidi" w:cstheme="majorBidi"/>
          <w:sz w:val="24"/>
          <w:szCs w:val="24"/>
        </w:rPr>
        <w:t xml:space="preserve"> is computed as follows:</w:t>
      </w:r>
    </w:p>
    <w:p w:rsidR="00697E48" w:rsidRPr="00927A28" w:rsidRDefault="00697E48" w:rsidP="00485A75">
      <w:pPr>
        <w:pStyle w:val="ListParagraph"/>
        <w:numPr>
          <w:ilvl w:val="1"/>
          <w:numId w:val="29"/>
        </w:numPr>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sz w:val="24"/>
          <w:szCs w:val="24"/>
        </w:rPr>
        <w:t>Choose</w:t>
      </w:r>
      <w:r w:rsidRPr="00927A28">
        <w:rPr>
          <w:rFonts w:asciiTheme="majorBidi" w:hAnsiTheme="majorBidi" w:cstheme="majorBidi"/>
          <w:i/>
          <w:iCs/>
          <w:sz w:val="24"/>
          <w:szCs w:val="24"/>
        </w:rPr>
        <w:t xml:space="preserve"> z</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sz w:val="24"/>
          <w:szCs w:val="24"/>
        </w:rPr>
        <w:t xml:space="preserve"> at random from group G. (</w:t>
      </w:r>
      <w:del w:id="26" w:author="Yael" w:date="2010-07-08T13:32:00Z">
        <w:r w:rsidRPr="00927A28" w:rsidDel="00485A75">
          <w:rPr>
            <w:rFonts w:asciiTheme="majorBidi" w:hAnsiTheme="majorBidi" w:cstheme="majorBidi"/>
            <w:sz w:val="24"/>
            <w:szCs w:val="24"/>
          </w:rPr>
          <w:delText>I.</w:delText>
        </w:r>
      </w:del>
      <w:r w:rsidRPr="00927A28">
        <w:rPr>
          <w:rFonts w:asciiTheme="majorBidi" w:hAnsiTheme="majorBidi" w:cstheme="majorBidi"/>
          <w:sz w:val="24"/>
          <w:szCs w:val="24"/>
        </w:rPr>
        <w:t>e.</w:t>
      </w:r>
      <w:ins w:id="27" w:author="Yael" w:date="2010-07-08T13:32:00Z">
        <w:r w:rsidR="00485A75">
          <w:rPr>
            <w:rFonts w:asciiTheme="majorBidi" w:hAnsiTheme="majorBidi" w:cstheme="majorBidi"/>
            <w:sz w:val="24"/>
            <w:szCs w:val="24"/>
          </w:rPr>
          <w:t>g.</w:t>
        </w:r>
      </w:ins>
      <w:r w:rsidRPr="00927A28">
        <w:rPr>
          <w:rFonts w:asciiTheme="majorBidi" w:hAnsiTheme="majorBidi" w:cstheme="majorBidi"/>
          <w:sz w:val="24"/>
          <w:szCs w:val="24"/>
        </w:rPr>
        <w:t xml:space="preserve"> in DL it is </w:t>
      </w:r>
      <w:r w:rsidRPr="00927A28">
        <w:rPr>
          <w:rFonts w:asciiTheme="majorBidi" w:hAnsiTheme="majorBidi" w:cstheme="majorBidi"/>
          <w:i/>
          <w:iCs/>
          <w:sz w:val="24"/>
          <w:szCs w:val="24"/>
        </w:rPr>
        <w:t>z ←</w:t>
      </w:r>
      <w:r w:rsidRPr="00393570">
        <w:rPr>
          <w:rFonts w:asciiTheme="majorBidi" w:hAnsiTheme="majorBidi" w:cstheme="majorBidi"/>
          <w:i/>
          <w:iCs/>
          <w:sz w:val="24"/>
          <w:szCs w:val="24"/>
          <w:vertAlign w:val="subscript"/>
        </w:rPr>
        <w:t>R</w:t>
      </w:r>
      <w:r w:rsidRPr="00927A28">
        <w:rPr>
          <w:rFonts w:asciiTheme="majorBidi" w:hAnsiTheme="majorBidi" w:cstheme="majorBidi"/>
          <w:i/>
          <w:iCs/>
          <w:sz w:val="24"/>
          <w:szCs w:val="24"/>
        </w:rPr>
        <w:t xml:space="preserve"> </w:t>
      </w:r>
      <w:proofErr w:type="spellStart"/>
      <w:r w:rsidRPr="00927A28">
        <w:rPr>
          <w:rFonts w:asciiTheme="majorBidi" w:hAnsiTheme="majorBidi" w:cstheme="majorBidi"/>
          <w:sz w:val="24"/>
          <w:szCs w:val="24"/>
        </w:rPr>
        <w:t>Z</w:t>
      </w:r>
      <w:r w:rsidRPr="00927A28">
        <w:rPr>
          <w:rFonts w:asciiTheme="majorBidi" w:hAnsiTheme="majorBidi" w:cstheme="majorBidi"/>
          <w:sz w:val="24"/>
          <w:szCs w:val="24"/>
          <w:vertAlign w:val="subscript"/>
        </w:rPr>
        <w:t>p</w:t>
      </w:r>
      <w:proofErr w:type="spellEnd"/>
      <w:r w:rsidRPr="00927A28">
        <w:rPr>
          <w:rFonts w:asciiTheme="majorBidi" w:hAnsiTheme="majorBidi" w:cstheme="majorBidi"/>
          <w:i/>
          <w:iCs/>
          <w:sz w:val="24"/>
          <w:szCs w:val="24"/>
          <w:vertAlign w:val="superscript"/>
        </w:rPr>
        <w:t>*</w:t>
      </w:r>
      <w:r w:rsidRPr="00927A28">
        <w:rPr>
          <w:rFonts w:asciiTheme="majorBidi" w:hAnsiTheme="majorBidi" w:cstheme="majorBidi"/>
          <w:sz w:val="24"/>
          <w:szCs w:val="24"/>
        </w:rPr>
        <w:t>)</w:t>
      </w:r>
    </w:p>
    <w:p w:rsidR="00697E48" w:rsidRPr="00927A28" w:rsidRDefault="00697E48" w:rsidP="00697E48">
      <w:pPr>
        <w:pStyle w:val="ListParagraph"/>
        <w:numPr>
          <w:ilvl w:val="1"/>
          <w:numId w:val="29"/>
        </w:numPr>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sz w:val="24"/>
          <w:szCs w:val="24"/>
        </w:rPr>
        <w:t>Choose</w:t>
      </w:r>
      <w:r w:rsidRPr="00927A28">
        <w:rPr>
          <w:rFonts w:asciiTheme="majorBidi" w:hAnsiTheme="majorBidi" w:cstheme="majorBidi"/>
          <w:i/>
          <w:iCs/>
          <w:sz w:val="20"/>
          <w:szCs w:val="20"/>
        </w:rPr>
        <w:t xml:space="preserve"> </w:t>
      </w:r>
      <w:r w:rsidRPr="00927A28">
        <w:rPr>
          <w:rFonts w:asciiTheme="majorBidi" w:hAnsiTheme="majorBidi" w:cstheme="majorBidi"/>
          <w:i/>
          <w:iCs/>
          <w:sz w:val="24"/>
          <w:szCs w:val="24"/>
        </w:rPr>
        <w:t>e</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xml:space="preserve"> ←R {</w:t>
      </w:r>
      <w:r w:rsidRPr="00927A28">
        <w:rPr>
          <w:rFonts w:asciiTheme="majorBidi" w:hAnsiTheme="majorBidi" w:cstheme="majorBidi"/>
          <w:sz w:val="24"/>
          <w:szCs w:val="24"/>
        </w:rPr>
        <w:t>0</w:t>
      </w:r>
      <w:r w:rsidRPr="00927A28">
        <w:rPr>
          <w:rFonts w:asciiTheme="majorBidi" w:hAnsiTheme="majorBidi" w:cstheme="majorBidi"/>
          <w:i/>
          <w:iCs/>
          <w:sz w:val="24"/>
          <w:szCs w:val="24"/>
        </w:rPr>
        <w:t xml:space="preserve">, </w:t>
      </w:r>
      <w:r w:rsidRPr="00927A28">
        <w:rPr>
          <w:rFonts w:asciiTheme="majorBidi" w:hAnsiTheme="majorBidi" w:cstheme="majorBidi"/>
          <w:sz w:val="24"/>
          <w:szCs w:val="24"/>
        </w:rPr>
        <w:t>1</w:t>
      </w:r>
      <w:r w:rsidRPr="00927A28">
        <w:rPr>
          <w:rFonts w:asciiTheme="majorBidi" w:hAnsiTheme="majorBidi" w:cstheme="majorBidi"/>
          <w:i/>
          <w:iCs/>
          <w:sz w:val="24"/>
          <w:szCs w:val="24"/>
        </w:rPr>
        <w:t>}</w:t>
      </w:r>
      <w:r w:rsidRPr="00927A28">
        <w:rPr>
          <w:rFonts w:asciiTheme="majorBidi" w:hAnsiTheme="majorBidi" w:cstheme="majorBidi"/>
          <w:i/>
          <w:iCs/>
          <w:sz w:val="24"/>
          <w:szCs w:val="24"/>
          <w:vertAlign w:val="superscript"/>
        </w:rPr>
        <w:t>t</w:t>
      </w:r>
      <w:r w:rsidRPr="00927A28">
        <w:rPr>
          <w:rFonts w:asciiTheme="majorBidi" w:hAnsiTheme="majorBidi" w:cstheme="majorBidi"/>
          <w:i/>
          <w:iCs/>
          <w:sz w:val="14"/>
          <w:szCs w:val="14"/>
          <w:vertAlign w:val="superscript"/>
        </w:rPr>
        <w:t xml:space="preserve"> </w:t>
      </w:r>
    </w:p>
    <w:p w:rsidR="00697E48" w:rsidRPr="00927A28" w:rsidRDefault="00697E48" w:rsidP="00485A75">
      <w:pPr>
        <w:pStyle w:val="ListParagraph"/>
        <w:numPr>
          <w:ilvl w:val="1"/>
          <w:numId w:val="29"/>
        </w:numPr>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sz w:val="24"/>
          <w:szCs w:val="24"/>
        </w:rPr>
        <w:t xml:space="preserve">Calculate </w:t>
      </w:r>
      <w:r w:rsidRPr="00927A28">
        <w:rPr>
          <w:rFonts w:asciiTheme="majorBidi" w:hAnsiTheme="majorBidi" w:cstheme="majorBidi"/>
          <w:i/>
          <w:iCs/>
          <w:sz w:val="24"/>
          <w:szCs w:val="24"/>
        </w:rPr>
        <w:t>a</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sz w:val="24"/>
          <w:szCs w:val="24"/>
        </w:rPr>
        <w:t xml:space="preserve"> </w:t>
      </w:r>
      <w:r w:rsidR="005976D6">
        <w:rPr>
          <w:rFonts w:asciiTheme="majorBidi" w:hAnsiTheme="majorBidi" w:cstheme="majorBidi"/>
          <w:sz w:val="24"/>
          <w:szCs w:val="24"/>
        </w:rPr>
        <w:t>as a function of</w:t>
      </w:r>
      <w:r w:rsidRPr="00927A28">
        <w:rPr>
          <w:rFonts w:asciiTheme="majorBidi" w:hAnsiTheme="majorBidi" w:cstheme="majorBidi"/>
          <w:i/>
          <w:iCs/>
          <w:sz w:val="24"/>
          <w:szCs w:val="24"/>
        </w:rPr>
        <w:t xml:space="preserve"> </w:t>
      </w:r>
      <w:r w:rsidR="005976D6">
        <w:rPr>
          <w:rFonts w:asciiTheme="majorBidi" w:hAnsiTheme="majorBidi" w:cstheme="majorBidi"/>
          <w:i/>
          <w:iCs/>
          <w:sz w:val="24"/>
          <w:szCs w:val="24"/>
        </w:rPr>
        <w:t>(</w:t>
      </w:r>
      <w:proofErr w:type="gramStart"/>
      <w:r w:rsidRPr="00927A28">
        <w:rPr>
          <w:rFonts w:asciiTheme="majorBidi" w:hAnsiTheme="majorBidi" w:cstheme="majorBidi"/>
          <w:i/>
          <w:iCs/>
          <w:sz w:val="24"/>
          <w:szCs w:val="24"/>
        </w:rPr>
        <w:t>e</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xml:space="preserve"> ,z</w:t>
      </w:r>
      <w:r w:rsidRPr="00927A28">
        <w:rPr>
          <w:rFonts w:asciiTheme="majorBidi" w:hAnsiTheme="majorBidi" w:cstheme="majorBidi"/>
          <w:sz w:val="24"/>
          <w:szCs w:val="24"/>
          <w:vertAlign w:val="subscript"/>
        </w:rPr>
        <w:t>1</w:t>
      </w:r>
      <w:proofErr w:type="gramEnd"/>
      <w:r w:rsidRPr="00927A28">
        <w:rPr>
          <w:rFonts w:asciiTheme="majorBidi" w:hAnsiTheme="majorBidi" w:cstheme="majorBidi"/>
          <w:i/>
          <w:iCs/>
          <w:sz w:val="24"/>
          <w:szCs w:val="24"/>
          <w:vertAlign w:val="subscript"/>
        </w:rPr>
        <w:t>−b</w:t>
      </w:r>
      <w:r w:rsidR="005976D6">
        <w:rPr>
          <w:rFonts w:asciiTheme="majorBidi" w:hAnsiTheme="majorBidi" w:cstheme="majorBidi"/>
          <w:i/>
          <w:iCs/>
          <w:sz w:val="24"/>
          <w:szCs w:val="24"/>
          <w:vertAlign w:val="subscript"/>
        </w:rPr>
        <w:t xml:space="preserve"> </w:t>
      </w:r>
      <w:r w:rsidR="005976D6">
        <w:rPr>
          <w:rFonts w:asciiTheme="majorBidi" w:hAnsiTheme="majorBidi" w:cstheme="majorBidi"/>
          <w:sz w:val="24"/>
          <w:szCs w:val="24"/>
        </w:rPr>
        <w:t>)</w:t>
      </w:r>
      <w:r w:rsidRPr="00927A28">
        <w:rPr>
          <w:rFonts w:asciiTheme="majorBidi" w:hAnsiTheme="majorBidi" w:cstheme="majorBidi"/>
          <w:sz w:val="24"/>
          <w:szCs w:val="24"/>
        </w:rPr>
        <w:t>. (</w:t>
      </w:r>
      <w:del w:id="28" w:author="Yael" w:date="2010-07-08T13:32:00Z">
        <w:r w:rsidRPr="00927A28" w:rsidDel="00485A75">
          <w:rPr>
            <w:rFonts w:asciiTheme="majorBidi" w:hAnsiTheme="majorBidi" w:cstheme="majorBidi"/>
            <w:sz w:val="24"/>
            <w:szCs w:val="24"/>
          </w:rPr>
          <w:delText>I.</w:delText>
        </w:r>
      </w:del>
      <w:r w:rsidRPr="00927A28">
        <w:rPr>
          <w:rFonts w:asciiTheme="majorBidi" w:hAnsiTheme="majorBidi" w:cstheme="majorBidi"/>
          <w:sz w:val="24"/>
          <w:szCs w:val="24"/>
        </w:rPr>
        <w:t>e.</w:t>
      </w:r>
      <w:ins w:id="29" w:author="Yael" w:date="2010-07-08T13:32:00Z">
        <w:r w:rsidR="00485A75">
          <w:rPr>
            <w:rFonts w:asciiTheme="majorBidi" w:hAnsiTheme="majorBidi" w:cstheme="majorBidi"/>
            <w:sz w:val="24"/>
            <w:szCs w:val="24"/>
          </w:rPr>
          <w:t>g.</w:t>
        </w:r>
      </w:ins>
      <w:r w:rsidRPr="00927A28">
        <w:rPr>
          <w:rFonts w:asciiTheme="majorBidi" w:hAnsiTheme="majorBidi" w:cstheme="majorBidi"/>
          <w:sz w:val="24"/>
          <w:szCs w:val="24"/>
        </w:rPr>
        <w:t xml:space="preserve"> in DL it is </w:t>
      </w:r>
    </w:p>
    <w:p w:rsidR="00697E48" w:rsidRPr="00927A28" w:rsidRDefault="00697E48" w:rsidP="00697E48">
      <w:pPr>
        <w:pStyle w:val="ListParagraph"/>
        <w:autoSpaceDE w:val="0"/>
        <w:autoSpaceDN w:val="0"/>
        <w:bidi w:val="0"/>
        <w:adjustRightInd w:val="0"/>
        <w:spacing w:after="0" w:line="240" w:lineRule="auto"/>
        <w:ind w:left="1440"/>
        <w:rPr>
          <w:rFonts w:asciiTheme="majorBidi" w:hAnsiTheme="majorBidi" w:cstheme="majorBidi"/>
          <w:sz w:val="24"/>
          <w:szCs w:val="24"/>
        </w:rPr>
      </w:pPr>
      <w:r w:rsidRPr="00927A28">
        <w:rPr>
          <w:rFonts w:asciiTheme="majorBidi" w:hAnsiTheme="majorBidi" w:cstheme="majorBidi"/>
          <w:i/>
          <w:iCs/>
          <w:sz w:val="24"/>
          <w:szCs w:val="24"/>
        </w:rPr>
        <w:t>a</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 xml:space="preserve"> </w:t>
      </w:r>
      <w:r w:rsidRPr="00927A28">
        <w:rPr>
          <w:rFonts w:asciiTheme="majorBidi" w:hAnsiTheme="majorBidi" w:cstheme="majorBidi"/>
          <w:sz w:val="24"/>
          <w:szCs w:val="24"/>
        </w:rPr>
        <w:t xml:space="preserve">= </w:t>
      </w:r>
      <w:proofErr w:type="spellStart"/>
      <w:r w:rsidRPr="00927A28">
        <w:rPr>
          <w:rFonts w:asciiTheme="majorBidi" w:hAnsiTheme="majorBidi" w:cstheme="majorBidi"/>
          <w:i/>
          <w:iCs/>
          <w:sz w:val="24"/>
          <w:szCs w:val="24"/>
        </w:rPr>
        <w:t>g</w:t>
      </w:r>
      <w:r w:rsidRPr="00927A28">
        <w:rPr>
          <w:rFonts w:asciiTheme="majorBidi" w:hAnsiTheme="majorBidi" w:cstheme="majorBidi"/>
          <w:i/>
          <w:iCs/>
          <w:sz w:val="24"/>
          <w:szCs w:val="24"/>
          <w:vertAlign w:val="superscript"/>
        </w:rPr>
        <w:t>z</w:t>
      </w:r>
      <w:r w:rsidRPr="00927A28">
        <w:rPr>
          <w:rFonts w:asciiTheme="majorBidi" w:hAnsiTheme="majorBidi" w:cstheme="majorBidi"/>
          <w:i/>
          <w:iCs/>
          <w:sz w:val="24"/>
          <w:szCs w:val="24"/>
        </w:rPr>
        <w:t>h</w:t>
      </w:r>
      <w:proofErr w:type="spellEnd"/>
      <w:r w:rsidRPr="00927A28">
        <w:rPr>
          <w:rFonts w:asciiTheme="majorBidi" w:hAnsiTheme="majorBidi" w:cstheme="majorBidi"/>
          <w:i/>
          <w:iCs/>
          <w:sz w:val="24"/>
          <w:szCs w:val="24"/>
          <w:vertAlign w:val="superscript"/>
        </w:rPr>
        <w:t>−</w:t>
      </w:r>
      <w:r w:rsidRPr="00927A28">
        <w:rPr>
          <w:rFonts w:asciiTheme="majorBidi" w:hAnsiTheme="majorBidi" w:cstheme="majorBidi"/>
          <w:i/>
          <w:iCs/>
          <w:sz w:val="24"/>
          <w:szCs w:val="24"/>
        </w:rPr>
        <w:t xml:space="preserve"> </w:t>
      </w:r>
      <w:r w:rsidRPr="00927A28">
        <w:rPr>
          <w:rFonts w:asciiTheme="majorBidi" w:hAnsiTheme="majorBidi" w:cstheme="majorBidi"/>
          <w:i/>
          <w:iCs/>
          <w:sz w:val="24"/>
          <w:szCs w:val="24"/>
          <w:vertAlign w:val="superscript"/>
        </w:rPr>
        <w:t>e</w:t>
      </w:r>
      <w:r w:rsidRPr="00927A28">
        <w:rPr>
          <w:rFonts w:asciiTheme="majorBidi" w:hAnsiTheme="majorBidi" w:cstheme="majorBidi"/>
          <w:sz w:val="24"/>
          <w:szCs w:val="24"/>
          <w:vertAlign w:val="superscript"/>
        </w:rPr>
        <w:t>1</w:t>
      </w:r>
      <w:r w:rsidRPr="00927A28">
        <w:rPr>
          <w:rFonts w:asciiTheme="majorBidi" w:hAnsiTheme="majorBidi" w:cstheme="majorBidi"/>
          <w:i/>
          <w:iCs/>
          <w:sz w:val="24"/>
          <w:szCs w:val="24"/>
          <w:vertAlign w:val="superscript"/>
        </w:rPr>
        <w:t xml:space="preserve">−b </w:t>
      </w:r>
      <w:r w:rsidRPr="00927A28">
        <w:rPr>
          <w:rFonts w:asciiTheme="majorBidi" w:hAnsiTheme="majorBidi" w:cstheme="majorBidi"/>
          <w:sz w:val="24"/>
          <w:szCs w:val="24"/>
        </w:rPr>
        <w:t xml:space="preserve">mod </w:t>
      </w:r>
      <w:r w:rsidRPr="00927A28">
        <w:rPr>
          <w:rFonts w:asciiTheme="majorBidi" w:hAnsiTheme="majorBidi" w:cstheme="majorBidi"/>
          <w:i/>
          <w:iCs/>
          <w:sz w:val="24"/>
          <w:szCs w:val="24"/>
        </w:rPr>
        <w:t>p</w:t>
      </w:r>
      <w:r w:rsidRPr="00927A28">
        <w:rPr>
          <w:rFonts w:asciiTheme="majorBidi" w:hAnsiTheme="majorBidi" w:cstheme="majorBidi"/>
          <w:sz w:val="24"/>
          <w:szCs w:val="24"/>
        </w:rPr>
        <w:t>)</w:t>
      </w:r>
    </w:p>
    <w:p w:rsidR="00697E48" w:rsidRPr="00927A28" w:rsidRDefault="00697E48" w:rsidP="00697E48">
      <w:pPr>
        <w:autoSpaceDE w:val="0"/>
        <w:autoSpaceDN w:val="0"/>
        <w:bidi w:val="0"/>
        <w:adjustRightInd w:val="0"/>
        <w:spacing w:after="0" w:line="240" w:lineRule="auto"/>
        <w:rPr>
          <w:rFonts w:asciiTheme="majorBidi" w:hAnsiTheme="majorBidi" w:cstheme="majorBidi"/>
          <w:sz w:val="24"/>
          <w:szCs w:val="24"/>
        </w:rPr>
      </w:pPr>
    </w:p>
    <w:p w:rsidR="00697E48" w:rsidRPr="00927A28" w:rsidRDefault="00697E48" w:rsidP="00A32B33">
      <w:pPr>
        <w:pStyle w:val="ListParagraph"/>
        <w:numPr>
          <w:ilvl w:val="0"/>
          <w:numId w:val="29"/>
        </w:numPr>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i/>
          <w:iCs/>
          <w:sz w:val="24"/>
          <w:szCs w:val="24"/>
        </w:rPr>
        <w:t xml:space="preserve">P </w:t>
      </w:r>
      <w:r w:rsidRPr="00927A28">
        <w:rPr>
          <w:rFonts w:asciiTheme="majorBidi" w:hAnsiTheme="majorBidi" w:cstheme="majorBidi"/>
          <w:sz w:val="24"/>
          <w:szCs w:val="24"/>
        </w:rPr>
        <w:t>sends (</w:t>
      </w:r>
      <w:r w:rsidRPr="00927A28">
        <w:rPr>
          <w:rFonts w:asciiTheme="majorBidi" w:hAnsiTheme="majorBidi" w:cstheme="majorBidi"/>
          <w:i/>
          <w:iCs/>
          <w:sz w:val="24"/>
          <w:szCs w:val="24"/>
        </w:rPr>
        <w:t>a</w:t>
      </w:r>
      <w:r w:rsidRPr="00927A28">
        <w:rPr>
          <w:rFonts w:asciiTheme="majorBidi" w:hAnsiTheme="majorBidi" w:cstheme="majorBidi"/>
          <w:sz w:val="24"/>
          <w:szCs w:val="24"/>
          <w:vertAlign w:val="subscript"/>
        </w:rPr>
        <w:t>0</w:t>
      </w:r>
      <w:r w:rsidRPr="00927A28">
        <w:rPr>
          <w:rFonts w:asciiTheme="majorBidi" w:hAnsiTheme="majorBidi" w:cstheme="majorBidi"/>
          <w:i/>
          <w:iCs/>
          <w:sz w:val="24"/>
          <w:szCs w:val="24"/>
        </w:rPr>
        <w:t>, a</w:t>
      </w:r>
      <w:r w:rsidRPr="00927A28">
        <w:rPr>
          <w:rFonts w:asciiTheme="majorBidi" w:hAnsiTheme="majorBidi" w:cstheme="majorBidi"/>
          <w:sz w:val="24"/>
          <w:szCs w:val="24"/>
          <w:vertAlign w:val="subscript"/>
        </w:rPr>
        <w:t>1</w:t>
      </w:r>
      <w:r w:rsidRPr="00927A28">
        <w:rPr>
          <w:rFonts w:asciiTheme="majorBidi" w:hAnsiTheme="majorBidi" w:cstheme="majorBidi"/>
          <w:sz w:val="24"/>
          <w:szCs w:val="24"/>
        </w:rPr>
        <w:t xml:space="preserve">) to </w:t>
      </w:r>
      <w:r w:rsidRPr="00927A28">
        <w:rPr>
          <w:rFonts w:asciiTheme="majorBidi" w:hAnsiTheme="majorBidi" w:cstheme="majorBidi"/>
          <w:i/>
          <w:iCs/>
          <w:sz w:val="24"/>
          <w:szCs w:val="24"/>
        </w:rPr>
        <w:t>V</w:t>
      </w:r>
      <w:r w:rsidRPr="00927A28">
        <w:rPr>
          <w:rFonts w:asciiTheme="majorBidi" w:hAnsiTheme="majorBidi" w:cstheme="majorBidi"/>
          <w:sz w:val="24"/>
          <w:szCs w:val="24"/>
        </w:rPr>
        <w:t>.</w:t>
      </w:r>
    </w:p>
    <w:p w:rsidR="00697E48" w:rsidRPr="00927A28" w:rsidRDefault="00697E48" w:rsidP="00697E48">
      <w:pPr>
        <w:pStyle w:val="ListParagraph"/>
        <w:numPr>
          <w:ilvl w:val="0"/>
          <w:numId w:val="29"/>
        </w:numPr>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i/>
          <w:iCs/>
          <w:sz w:val="24"/>
          <w:szCs w:val="24"/>
        </w:rPr>
        <w:t xml:space="preserve">V </w:t>
      </w:r>
      <w:r w:rsidRPr="00927A28">
        <w:rPr>
          <w:rFonts w:asciiTheme="majorBidi" w:hAnsiTheme="majorBidi" w:cstheme="majorBidi"/>
          <w:sz w:val="24"/>
          <w:szCs w:val="24"/>
        </w:rPr>
        <w:t xml:space="preserve">chooses a random </w:t>
      </w:r>
      <w:r w:rsidRPr="00927A28">
        <w:rPr>
          <w:rFonts w:asciiTheme="majorBidi" w:hAnsiTheme="majorBidi" w:cstheme="majorBidi"/>
          <w:i/>
          <w:iCs/>
          <w:sz w:val="24"/>
          <w:szCs w:val="24"/>
        </w:rPr>
        <w:t>t</w:t>
      </w:r>
      <w:r w:rsidRPr="00927A28">
        <w:rPr>
          <w:rFonts w:asciiTheme="majorBidi" w:hAnsiTheme="majorBidi" w:cstheme="majorBidi"/>
          <w:sz w:val="24"/>
          <w:szCs w:val="24"/>
        </w:rPr>
        <w:t xml:space="preserve">-bit string </w:t>
      </w:r>
      <w:r w:rsidRPr="00927A28">
        <w:rPr>
          <w:rFonts w:asciiTheme="majorBidi" w:hAnsiTheme="majorBidi" w:cstheme="majorBidi"/>
          <w:i/>
          <w:iCs/>
          <w:sz w:val="24"/>
          <w:szCs w:val="24"/>
        </w:rPr>
        <w:t xml:space="preserve">s </w:t>
      </w:r>
      <w:r w:rsidRPr="00927A28">
        <w:rPr>
          <w:rFonts w:asciiTheme="majorBidi" w:hAnsiTheme="majorBidi" w:cstheme="majorBidi"/>
          <w:sz w:val="24"/>
          <w:szCs w:val="24"/>
        </w:rPr>
        <w:t xml:space="preserve">and sends it to </w:t>
      </w:r>
      <w:r w:rsidRPr="00927A28">
        <w:rPr>
          <w:rFonts w:asciiTheme="majorBidi" w:hAnsiTheme="majorBidi" w:cstheme="majorBidi"/>
          <w:i/>
          <w:iCs/>
          <w:sz w:val="24"/>
          <w:szCs w:val="24"/>
        </w:rPr>
        <w:t>P</w:t>
      </w:r>
      <w:r w:rsidRPr="00927A28">
        <w:rPr>
          <w:rFonts w:asciiTheme="majorBidi" w:hAnsiTheme="majorBidi" w:cstheme="majorBidi"/>
          <w:sz w:val="24"/>
          <w:szCs w:val="24"/>
        </w:rPr>
        <w:t>.</w:t>
      </w:r>
    </w:p>
    <w:p w:rsidR="00697E48" w:rsidRPr="00927A28" w:rsidRDefault="00697E48" w:rsidP="00697E48">
      <w:pPr>
        <w:pStyle w:val="ListParagraph"/>
        <w:numPr>
          <w:ilvl w:val="0"/>
          <w:numId w:val="29"/>
        </w:numPr>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i/>
          <w:iCs/>
          <w:sz w:val="24"/>
          <w:szCs w:val="24"/>
        </w:rPr>
        <w:t xml:space="preserve">P </w:t>
      </w:r>
      <w:r w:rsidRPr="00927A28">
        <w:rPr>
          <w:rFonts w:asciiTheme="majorBidi" w:hAnsiTheme="majorBidi" w:cstheme="majorBidi"/>
          <w:sz w:val="24"/>
          <w:szCs w:val="24"/>
        </w:rPr>
        <w:t xml:space="preserve">sets </w:t>
      </w:r>
      <w:proofErr w:type="spellStart"/>
      <w:r w:rsidRPr="00927A28">
        <w:rPr>
          <w:rFonts w:asciiTheme="majorBidi" w:hAnsiTheme="majorBidi" w:cstheme="majorBidi"/>
          <w:i/>
          <w:iCs/>
          <w:sz w:val="24"/>
          <w:szCs w:val="24"/>
        </w:rPr>
        <w:t>e</w:t>
      </w:r>
      <w:r w:rsidRPr="00927A28">
        <w:rPr>
          <w:rFonts w:asciiTheme="majorBidi" w:hAnsiTheme="majorBidi" w:cstheme="majorBidi"/>
          <w:i/>
          <w:iCs/>
          <w:sz w:val="24"/>
          <w:szCs w:val="24"/>
          <w:vertAlign w:val="subscript"/>
        </w:rPr>
        <w:t>b</w:t>
      </w:r>
      <w:proofErr w:type="spellEnd"/>
      <w:r w:rsidRPr="00927A28">
        <w:rPr>
          <w:rFonts w:asciiTheme="majorBidi" w:hAnsiTheme="majorBidi" w:cstheme="majorBidi"/>
          <w:i/>
          <w:iCs/>
          <w:sz w:val="24"/>
          <w:szCs w:val="24"/>
        </w:rPr>
        <w:t xml:space="preserve"> </w:t>
      </w:r>
      <w:r w:rsidRPr="00927A28">
        <w:rPr>
          <w:rFonts w:asciiTheme="majorBidi" w:hAnsiTheme="majorBidi" w:cstheme="majorBidi"/>
          <w:sz w:val="24"/>
          <w:szCs w:val="24"/>
        </w:rPr>
        <w:t xml:space="preserve">= </w:t>
      </w:r>
      <w:r w:rsidRPr="00927A28">
        <w:rPr>
          <w:rFonts w:asciiTheme="majorBidi" w:hAnsiTheme="majorBidi" w:cstheme="majorBidi"/>
          <w:i/>
          <w:iCs/>
          <w:sz w:val="24"/>
          <w:szCs w:val="24"/>
        </w:rPr>
        <w:t>s</w:t>
      </w:r>
      <w:r w:rsidRPr="00927A28">
        <w:rPr>
          <w:rFonts w:ascii="Cambria Math" w:hAnsi="Cambria Math" w:cstheme="majorBidi"/>
          <w:i/>
          <w:iCs/>
          <w:sz w:val="24"/>
          <w:szCs w:val="24"/>
        </w:rPr>
        <w:t>⊕</w:t>
      </w:r>
      <w:r w:rsidRPr="00927A28">
        <w:rPr>
          <w:rFonts w:asciiTheme="majorBidi" w:hAnsiTheme="majorBidi" w:cstheme="majorBidi"/>
          <w:i/>
          <w:iCs/>
          <w:sz w:val="24"/>
          <w:szCs w:val="24"/>
        </w:rPr>
        <w:t>e</w:t>
      </w:r>
      <w:r w:rsidRPr="00927A28">
        <w:rPr>
          <w:rFonts w:asciiTheme="majorBidi" w:hAnsiTheme="majorBidi" w:cstheme="majorBidi"/>
          <w:sz w:val="24"/>
          <w:szCs w:val="24"/>
          <w:vertAlign w:val="subscript"/>
        </w:rPr>
        <w:t>1</w:t>
      </w:r>
      <w:r w:rsidRPr="00927A28">
        <w:rPr>
          <w:rFonts w:asciiTheme="majorBidi" w:hAnsiTheme="majorBidi" w:cstheme="majorBidi"/>
          <w:i/>
          <w:iCs/>
          <w:sz w:val="24"/>
          <w:szCs w:val="24"/>
          <w:vertAlign w:val="subscript"/>
        </w:rPr>
        <w:t xml:space="preserve">−b </w:t>
      </w:r>
      <w:r w:rsidRPr="00927A28">
        <w:rPr>
          <w:rFonts w:asciiTheme="majorBidi" w:hAnsiTheme="majorBidi" w:cstheme="majorBidi"/>
          <w:sz w:val="24"/>
          <w:szCs w:val="24"/>
        </w:rPr>
        <w:t xml:space="preserve">and computes the answer </w:t>
      </w:r>
      <w:proofErr w:type="spellStart"/>
      <w:r w:rsidRPr="00927A28">
        <w:rPr>
          <w:rFonts w:asciiTheme="majorBidi" w:hAnsiTheme="majorBidi" w:cstheme="majorBidi"/>
          <w:i/>
          <w:iCs/>
          <w:sz w:val="24"/>
          <w:szCs w:val="24"/>
        </w:rPr>
        <w:t>z</w:t>
      </w:r>
      <w:r w:rsidRPr="00927A28">
        <w:rPr>
          <w:rFonts w:asciiTheme="majorBidi" w:hAnsiTheme="majorBidi" w:cstheme="majorBidi"/>
          <w:i/>
          <w:iCs/>
          <w:sz w:val="24"/>
          <w:szCs w:val="24"/>
          <w:vertAlign w:val="subscript"/>
        </w:rPr>
        <w:t>b</w:t>
      </w:r>
      <w:proofErr w:type="spellEnd"/>
      <w:r w:rsidRPr="00927A28">
        <w:rPr>
          <w:rFonts w:asciiTheme="majorBidi" w:hAnsiTheme="majorBidi" w:cstheme="majorBidi"/>
          <w:i/>
          <w:iCs/>
          <w:sz w:val="24"/>
          <w:szCs w:val="24"/>
        </w:rPr>
        <w:t xml:space="preserve"> </w:t>
      </w:r>
      <w:r w:rsidRPr="00927A28">
        <w:rPr>
          <w:rFonts w:asciiTheme="majorBidi" w:hAnsiTheme="majorBidi" w:cstheme="majorBidi"/>
          <w:sz w:val="24"/>
          <w:szCs w:val="24"/>
        </w:rPr>
        <w:t xml:space="preserve">in </w:t>
      </w:r>
      <w:r w:rsidRPr="00927A28">
        <w:rPr>
          <w:rFonts w:asciiTheme="majorBidi" w:hAnsiTheme="majorBidi" w:cstheme="majorBidi"/>
          <w:i/>
          <w:iCs/>
          <w:sz w:val="24"/>
          <w:szCs w:val="24"/>
        </w:rPr>
        <w:t xml:space="preserve">π </w:t>
      </w:r>
      <w:r w:rsidRPr="00927A28">
        <w:rPr>
          <w:rFonts w:asciiTheme="majorBidi" w:hAnsiTheme="majorBidi" w:cstheme="majorBidi"/>
          <w:sz w:val="24"/>
          <w:szCs w:val="24"/>
        </w:rPr>
        <w:t xml:space="preserve">to challenge </w:t>
      </w:r>
      <w:proofErr w:type="spellStart"/>
      <w:r w:rsidRPr="00927A28">
        <w:rPr>
          <w:rFonts w:asciiTheme="majorBidi" w:hAnsiTheme="majorBidi" w:cstheme="majorBidi"/>
          <w:i/>
          <w:iCs/>
          <w:sz w:val="24"/>
          <w:szCs w:val="24"/>
        </w:rPr>
        <w:t>e</w:t>
      </w:r>
      <w:r w:rsidRPr="00927A28">
        <w:rPr>
          <w:rFonts w:asciiTheme="majorBidi" w:hAnsiTheme="majorBidi" w:cstheme="majorBidi"/>
          <w:i/>
          <w:iCs/>
          <w:sz w:val="24"/>
          <w:szCs w:val="24"/>
          <w:vertAlign w:val="subscript"/>
        </w:rPr>
        <w:t>b</w:t>
      </w:r>
      <w:proofErr w:type="spellEnd"/>
      <w:r w:rsidRPr="00927A28">
        <w:rPr>
          <w:rFonts w:asciiTheme="majorBidi" w:hAnsiTheme="majorBidi" w:cstheme="majorBidi"/>
          <w:i/>
          <w:iCs/>
          <w:sz w:val="24"/>
          <w:szCs w:val="24"/>
        </w:rPr>
        <w:t xml:space="preserve"> </w:t>
      </w:r>
      <w:r w:rsidRPr="00927A28">
        <w:rPr>
          <w:rFonts w:asciiTheme="majorBidi" w:hAnsiTheme="majorBidi" w:cstheme="majorBidi"/>
          <w:sz w:val="24"/>
          <w:szCs w:val="24"/>
        </w:rPr>
        <w:t>using</w:t>
      </w:r>
    </w:p>
    <w:p w:rsidR="00697E48" w:rsidRDefault="00697E48" w:rsidP="00697E48">
      <w:pPr>
        <w:autoSpaceDE w:val="0"/>
        <w:autoSpaceDN w:val="0"/>
        <w:bidi w:val="0"/>
        <w:adjustRightInd w:val="0"/>
        <w:spacing w:after="0" w:line="240" w:lineRule="auto"/>
        <w:ind w:firstLine="720"/>
        <w:rPr>
          <w:rFonts w:asciiTheme="majorBidi" w:hAnsiTheme="majorBidi" w:cstheme="majorBidi"/>
          <w:sz w:val="24"/>
          <w:szCs w:val="24"/>
        </w:rPr>
      </w:pPr>
      <w:r w:rsidRPr="00927A28">
        <w:rPr>
          <w:rFonts w:asciiTheme="majorBidi" w:hAnsiTheme="majorBidi" w:cstheme="majorBidi"/>
          <w:sz w:val="24"/>
          <w:szCs w:val="24"/>
        </w:rPr>
        <w:t>(</w:t>
      </w:r>
      <w:proofErr w:type="spellStart"/>
      <w:proofErr w:type="gramStart"/>
      <w:r w:rsidRPr="00927A28">
        <w:rPr>
          <w:rFonts w:asciiTheme="majorBidi" w:hAnsiTheme="majorBidi" w:cstheme="majorBidi"/>
          <w:i/>
          <w:iCs/>
          <w:sz w:val="24"/>
          <w:szCs w:val="24"/>
        </w:rPr>
        <w:t>x</w:t>
      </w:r>
      <w:r w:rsidRPr="00927A28">
        <w:rPr>
          <w:rFonts w:asciiTheme="majorBidi" w:hAnsiTheme="majorBidi" w:cstheme="majorBidi"/>
          <w:i/>
          <w:iCs/>
          <w:sz w:val="24"/>
          <w:szCs w:val="24"/>
          <w:vertAlign w:val="subscript"/>
        </w:rPr>
        <w:t>b</w:t>
      </w:r>
      <w:proofErr w:type="spellEnd"/>
      <w:proofErr w:type="gramEnd"/>
      <w:r w:rsidRPr="00927A28">
        <w:rPr>
          <w:rFonts w:asciiTheme="majorBidi" w:hAnsiTheme="majorBidi" w:cstheme="majorBidi"/>
          <w:i/>
          <w:iCs/>
          <w:sz w:val="24"/>
          <w:szCs w:val="24"/>
        </w:rPr>
        <w:t xml:space="preserve">, </w:t>
      </w:r>
      <w:proofErr w:type="spellStart"/>
      <w:r w:rsidRPr="00927A28">
        <w:rPr>
          <w:rFonts w:asciiTheme="majorBidi" w:hAnsiTheme="majorBidi" w:cstheme="majorBidi"/>
          <w:i/>
          <w:iCs/>
          <w:sz w:val="24"/>
          <w:szCs w:val="24"/>
        </w:rPr>
        <w:t>a</w:t>
      </w:r>
      <w:r w:rsidRPr="00927A28">
        <w:rPr>
          <w:rFonts w:asciiTheme="majorBidi" w:hAnsiTheme="majorBidi" w:cstheme="majorBidi"/>
          <w:i/>
          <w:iCs/>
          <w:sz w:val="24"/>
          <w:szCs w:val="24"/>
          <w:vertAlign w:val="subscript"/>
        </w:rPr>
        <w:t>b</w:t>
      </w:r>
      <w:proofErr w:type="spellEnd"/>
      <w:r w:rsidRPr="00927A28">
        <w:rPr>
          <w:rFonts w:asciiTheme="majorBidi" w:hAnsiTheme="majorBidi" w:cstheme="majorBidi"/>
          <w:i/>
          <w:iCs/>
          <w:sz w:val="24"/>
          <w:szCs w:val="24"/>
        </w:rPr>
        <w:t xml:space="preserve">, </w:t>
      </w:r>
      <w:proofErr w:type="spellStart"/>
      <w:r w:rsidRPr="00927A28">
        <w:rPr>
          <w:rFonts w:asciiTheme="majorBidi" w:hAnsiTheme="majorBidi" w:cstheme="majorBidi"/>
          <w:i/>
          <w:iCs/>
          <w:sz w:val="24"/>
          <w:szCs w:val="24"/>
        </w:rPr>
        <w:t>e</w:t>
      </w:r>
      <w:r w:rsidRPr="00927A28">
        <w:rPr>
          <w:rFonts w:asciiTheme="majorBidi" w:hAnsiTheme="majorBidi" w:cstheme="majorBidi"/>
          <w:i/>
          <w:iCs/>
          <w:sz w:val="24"/>
          <w:szCs w:val="24"/>
          <w:vertAlign w:val="subscript"/>
        </w:rPr>
        <w:t>b</w:t>
      </w:r>
      <w:r w:rsidRPr="00927A28">
        <w:rPr>
          <w:rFonts w:asciiTheme="majorBidi" w:hAnsiTheme="majorBidi" w:cstheme="majorBidi"/>
          <w:i/>
          <w:iCs/>
          <w:sz w:val="24"/>
          <w:szCs w:val="24"/>
        </w:rPr>
        <w:t>,w</w:t>
      </w:r>
      <w:proofErr w:type="spellEnd"/>
      <w:r w:rsidRPr="00927A28">
        <w:rPr>
          <w:rFonts w:asciiTheme="majorBidi" w:hAnsiTheme="majorBidi" w:cstheme="majorBidi"/>
          <w:sz w:val="24"/>
          <w:szCs w:val="24"/>
        </w:rPr>
        <w:t xml:space="preserve">) as input. </w:t>
      </w:r>
    </w:p>
    <w:p w:rsidR="00697E48" w:rsidRPr="006E5B51" w:rsidRDefault="00697E48" w:rsidP="00697E48">
      <w:pPr>
        <w:pStyle w:val="ListParagraph"/>
        <w:numPr>
          <w:ilvl w:val="0"/>
          <w:numId w:val="29"/>
        </w:numPr>
        <w:autoSpaceDE w:val="0"/>
        <w:autoSpaceDN w:val="0"/>
        <w:bidi w:val="0"/>
        <w:adjustRightInd w:val="0"/>
        <w:spacing w:after="0" w:line="240" w:lineRule="auto"/>
        <w:rPr>
          <w:rFonts w:asciiTheme="majorBidi" w:hAnsiTheme="majorBidi" w:cstheme="majorBidi"/>
          <w:sz w:val="24"/>
          <w:szCs w:val="24"/>
        </w:rPr>
      </w:pPr>
      <w:r w:rsidRPr="006E5B51">
        <w:rPr>
          <w:rFonts w:asciiTheme="majorBidi" w:hAnsiTheme="majorBidi" w:cstheme="majorBidi"/>
          <w:i/>
          <w:iCs/>
          <w:sz w:val="24"/>
          <w:szCs w:val="24"/>
        </w:rPr>
        <w:t xml:space="preserve">P </w:t>
      </w:r>
      <w:r w:rsidRPr="006E5B51">
        <w:rPr>
          <w:rFonts w:asciiTheme="majorBidi" w:hAnsiTheme="majorBidi" w:cstheme="majorBidi"/>
          <w:sz w:val="24"/>
          <w:szCs w:val="24"/>
        </w:rPr>
        <w:t>sends (</w:t>
      </w:r>
      <w:r w:rsidRPr="006E5B51">
        <w:rPr>
          <w:rFonts w:asciiTheme="majorBidi" w:hAnsiTheme="majorBidi" w:cstheme="majorBidi"/>
          <w:i/>
          <w:iCs/>
          <w:sz w:val="24"/>
          <w:szCs w:val="24"/>
        </w:rPr>
        <w:t>e</w:t>
      </w:r>
      <w:r w:rsidRPr="006E5B51">
        <w:rPr>
          <w:rFonts w:asciiTheme="majorBidi" w:hAnsiTheme="majorBidi" w:cstheme="majorBidi"/>
          <w:sz w:val="24"/>
          <w:szCs w:val="24"/>
          <w:vertAlign w:val="subscript"/>
        </w:rPr>
        <w:t>0</w:t>
      </w:r>
      <w:r w:rsidRPr="006E5B51">
        <w:rPr>
          <w:rFonts w:asciiTheme="majorBidi" w:hAnsiTheme="majorBidi" w:cstheme="majorBidi"/>
          <w:i/>
          <w:iCs/>
          <w:sz w:val="24"/>
          <w:szCs w:val="24"/>
        </w:rPr>
        <w:t>, z</w:t>
      </w:r>
      <w:r w:rsidRPr="006E5B51">
        <w:rPr>
          <w:rFonts w:asciiTheme="majorBidi" w:hAnsiTheme="majorBidi" w:cstheme="majorBidi"/>
          <w:sz w:val="24"/>
          <w:szCs w:val="24"/>
          <w:vertAlign w:val="subscript"/>
        </w:rPr>
        <w:t>0</w:t>
      </w:r>
      <w:r w:rsidRPr="006E5B51">
        <w:rPr>
          <w:rFonts w:asciiTheme="majorBidi" w:hAnsiTheme="majorBidi" w:cstheme="majorBidi"/>
          <w:i/>
          <w:iCs/>
          <w:sz w:val="24"/>
          <w:szCs w:val="24"/>
        </w:rPr>
        <w:t>, e</w:t>
      </w:r>
      <w:r w:rsidRPr="006E5B51">
        <w:rPr>
          <w:rFonts w:asciiTheme="majorBidi" w:hAnsiTheme="majorBidi" w:cstheme="majorBidi"/>
          <w:sz w:val="24"/>
          <w:szCs w:val="24"/>
          <w:vertAlign w:val="subscript"/>
        </w:rPr>
        <w:t>1</w:t>
      </w:r>
      <w:r w:rsidRPr="006E5B51">
        <w:rPr>
          <w:rFonts w:asciiTheme="majorBidi" w:hAnsiTheme="majorBidi" w:cstheme="majorBidi"/>
          <w:i/>
          <w:iCs/>
          <w:sz w:val="24"/>
          <w:szCs w:val="24"/>
        </w:rPr>
        <w:t>, z</w:t>
      </w:r>
      <w:r w:rsidRPr="006E5B51">
        <w:rPr>
          <w:rFonts w:asciiTheme="majorBidi" w:hAnsiTheme="majorBidi" w:cstheme="majorBidi"/>
          <w:sz w:val="24"/>
          <w:szCs w:val="24"/>
          <w:vertAlign w:val="subscript"/>
        </w:rPr>
        <w:t>1</w:t>
      </w:r>
      <w:r w:rsidRPr="006E5B51">
        <w:rPr>
          <w:rFonts w:asciiTheme="majorBidi" w:hAnsiTheme="majorBidi" w:cstheme="majorBidi"/>
          <w:sz w:val="24"/>
          <w:szCs w:val="24"/>
        </w:rPr>
        <w:t xml:space="preserve">) to </w:t>
      </w:r>
      <w:r w:rsidRPr="006E5B51">
        <w:rPr>
          <w:rFonts w:asciiTheme="majorBidi" w:hAnsiTheme="majorBidi" w:cstheme="majorBidi"/>
          <w:i/>
          <w:iCs/>
          <w:sz w:val="24"/>
          <w:szCs w:val="24"/>
        </w:rPr>
        <w:t>V</w:t>
      </w:r>
      <w:r w:rsidRPr="006E5B51">
        <w:rPr>
          <w:rFonts w:asciiTheme="majorBidi" w:hAnsiTheme="majorBidi" w:cstheme="majorBidi"/>
          <w:sz w:val="24"/>
          <w:szCs w:val="24"/>
        </w:rPr>
        <w:t>.</w:t>
      </w:r>
    </w:p>
    <w:p w:rsidR="00697E48" w:rsidRDefault="00697E48" w:rsidP="00697E48">
      <w:pPr>
        <w:pStyle w:val="ListParagraph"/>
        <w:numPr>
          <w:ilvl w:val="0"/>
          <w:numId w:val="29"/>
        </w:numPr>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i/>
          <w:iCs/>
          <w:sz w:val="24"/>
          <w:szCs w:val="24"/>
        </w:rPr>
        <w:t xml:space="preserve">V </w:t>
      </w:r>
      <w:r w:rsidRPr="00927A28">
        <w:rPr>
          <w:rFonts w:asciiTheme="majorBidi" w:hAnsiTheme="majorBidi" w:cstheme="majorBidi"/>
          <w:sz w:val="24"/>
          <w:szCs w:val="24"/>
        </w:rPr>
        <w:t>checks that</w:t>
      </w:r>
      <w:r>
        <w:rPr>
          <w:rFonts w:asciiTheme="majorBidi" w:hAnsiTheme="majorBidi" w:cstheme="majorBidi"/>
          <w:sz w:val="24"/>
          <w:szCs w:val="24"/>
        </w:rPr>
        <w:t>:</w:t>
      </w:r>
    </w:p>
    <w:p w:rsidR="00697E48" w:rsidRDefault="00697E48" w:rsidP="00697E48">
      <w:pPr>
        <w:pStyle w:val="ListParagraph"/>
        <w:numPr>
          <w:ilvl w:val="1"/>
          <w:numId w:val="29"/>
        </w:numPr>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sz w:val="24"/>
          <w:szCs w:val="24"/>
        </w:rPr>
        <w:t xml:space="preserve"> </w:t>
      </w:r>
      <w:r w:rsidRPr="00927A28">
        <w:rPr>
          <w:rFonts w:asciiTheme="majorBidi" w:hAnsiTheme="majorBidi" w:cstheme="majorBidi"/>
          <w:i/>
          <w:iCs/>
          <w:sz w:val="24"/>
          <w:szCs w:val="24"/>
        </w:rPr>
        <w:t>e</w:t>
      </w:r>
      <w:r w:rsidRPr="00927A28">
        <w:rPr>
          <w:rFonts w:asciiTheme="majorBidi" w:hAnsiTheme="majorBidi" w:cstheme="majorBidi"/>
          <w:sz w:val="24"/>
          <w:szCs w:val="24"/>
          <w:vertAlign w:val="subscript"/>
        </w:rPr>
        <w:t>0</w:t>
      </w:r>
      <w:r w:rsidRPr="00927A28">
        <w:rPr>
          <w:rFonts w:asciiTheme="majorBidi" w:hAnsiTheme="majorBidi" w:cstheme="majorBidi"/>
          <w:sz w:val="24"/>
          <w:szCs w:val="24"/>
        </w:rPr>
        <w:t xml:space="preserve"> </w:t>
      </w:r>
      <w:r w:rsidRPr="00927A28">
        <w:rPr>
          <w:rFonts w:ascii="Cambria Math" w:hAnsi="Cambria Math" w:cstheme="majorBidi"/>
          <w:i/>
          <w:iCs/>
          <w:sz w:val="24"/>
          <w:szCs w:val="24"/>
        </w:rPr>
        <w:t>⊕</w:t>
      </w:r>
      <w:r w:rsidRPr="00927A28">
        <w:rPr>
          <w:rFonts w:asciiTheme="majorBidi" w:hAnsiTheme="majorBidi" w:cstheme="majorBidi"/>
          <w:i/>
          <w:iCs/>
          <w:sz w:val="24"/>
          <w:szCs w:val="24"/>
        </w:rPr>
        <w:t xml:space="preserve"> e</w:t>
      </w:r>
      <w:r w:rsidRPr="00927A28">
        <w:rPr>
          <w:rFonts w:asciiTheme="majorBidi" w:hAnsiTheme="majorBidi" w:cstheme="majorBidi"/>
          <w:sz w:val="24"/>
          <w:szCs w:val="24"/>
          <w:vertAlign w:val="subscript"/>
        </w:rPr>
        <w:t>1</w:t>
      </w:r>
      <w:r w:rsidRPr="00927A28">
        <w:rPr>
          <w:rFonts w:asciiTheme="majorBidi" w:hAnsiTheme="majorBidi" w:cstheme="majorBidi"/>
          <w:sz w:val="24"/>
          <w:szCs w:val="24"/>
        </w:rPr>
        <w:t xml:space="preserve"> = </w:t>
      </w:r>
      <w:r w:rsidRPr="00927A28">
        <w:rPr>
          <w:rFonts w:asciiTheme="majorBidi" w:hAnsiTheme="majorBidi" w:cstheme="majorBidi"/>
          <w:i/>
          <w:iCs/>
          <w:sz w:val="24"/>
          <w:szCs w:val="24"/>
        </w:rPr>
        <w:t xml:space="preserve">s </w:t>
      </w:r>
    </w:p>
    <w:p w:rsidR="00697E48" w:rsidRPr="00054D54" w:rsidRDefault="00697E48" w:rsidP="00697E48">
      <w:pPr>
        <w:pStyle w:val="ListParagraph"/>
        <w:numPr>
          <w:ilvl w:val="1"/>
          <w:numId w:val="29"/>
        </w:numPr>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sz w:val="24"/>
          <w:szCs w:val="24"/>
        </w:rPr>
        <w:t>transcripts (</w:t>
      </w:r>
      <w:r w:rsidRPr="00927A28">
        <w:rPr>
          <w:rFonts w:asciiTheme="majorBidi" w:hAnsiTheme="majorBidi" w:cstheme="majorBidi"/>
          <w:i/>
          <w:iCs/>
          <w:sz w:val="24"/>
          <w:szCs w:val="24"/>
        </w:rPr>
        <w:t>a</w:t>
      </w:r>
      <w:r w:rsidRPr="00927A28">
        <w:rPr>
          <w:rFonts w:asciiTheme="majorBidi" w:hAnsiTheme="majorBidi" w:cstheme="majorBidi"/>
          <w:sz w:val="24"/>
          <w:szCs w:val="24"/>
          <w:vertAlign w:val="subscript"/>
        </w:rPr>
        <w:t>0</w:t>
      </w:r>
      <w:r w:rsidRPr="00927A28">
        <w:rPr>
          <w:rFonts w:asciiTheme="majorBidi" w:hAnsiTheme="majorBidi" w:cstheme="majorBidi"/>
          <w:i/>
          <w:iCs/>
          <w:sz w:val="24"/>
          <w:szCs w:val="24"/>
        </w:rPr>
        <w:t>, e</w:t>
      </w:r>
      <w:r w:rsidRPr="00927A28">
        <w:rPr>
          <w:rFonts w:asciiTheme="majorBidi" w:hAnsiTheme="majorBidi" w:cstheme="majorBidi"/>
          <w:sz w:val="24"/>
          <w:szCs w:val="24"/>
          <w:vertAlign w:val="subscript"/>
        </w:rPr>
        <w:t>0</w:t>
      </w:r>
      <w:r w:rsidRPr="00927A28">
        <w:rPr>
          <w:rFonts w:asciiTheme="majorBidi" w:hAnsiTheme="majorBidi" w:cstheme="majorBidi"/>
          <w:i/>
          <w:iCs/>
          <w:sz w:val="24"/>
          <w:szCs w:val="24"/>
        </w:rPr>
        <w:t>, z</w:t>
      </w:r>
      <w:r w:rsidRPr="00927A28">
        <w:rPr>
          <w:rFonts w:asciiTheme="majorBidi" w:hAnsiTheme="majorBidi" w:cstheme="majorBidi"/>
          <w:sz w:val="24"/>
          <w:szCs w:val="24"/>
          <w:vertAlign w:val="subscript"/>
        </w:rPr>
        <w:t>0</w:t>
      </w:r>
      <w:r w:rsidRPr="00927A28">
        <w:rPr>
          <w:rFonts w:asciiTheme="majorBidi" w:hAnsiTheme="majorBidi" w:cstheme="majorBidi"/>
          <w:sz w:val="24"/>
          <w:szCs w:val="24"/>
        </w:rPr>
        <w:t xml:space="preserve">) </w:t>
      </w:r>
      <w:r>
        <w:rPr>
          <w:rFonts w:asciiTheme="majorBidi" w:hAnsiTheme="majorBidi" w:cstheme="majorBidi"/>
          <w:sz w:val="24"/>
          <w:szCs w:val="24"/>
        </w:rPr>
        <w:t xml:space="preserve">is </w:t>
      </w:r>
      <w:r w:rsidRPr="00927A28">
        <w:rPr>
          <w:rFonts w:asciiTheme="majorBidi" w:hAnsiTheme="majorBidi" w:cstheme="majorBidi"/>
          <w:sz w:val="24"/>
          <w:szCs w:val="24"/>
        </w:rPr>
        <w:t xml:space="preserve">accepting in </w:t>
      </w:r>
      <w:r w:rsidRPr="00927A28">
        <w:rPr>
          <w:rFonts w:asciiTheme="majorBidi" w:hAnsiTheme="majorBidi" w:cstheme="majorBidi"/>
          <w:i/>
          <w:iCs/>
          <w:sz w:val="24"/>
          <w:szCs w:val="24"/>
        </w:rPr>
        <w:t>π</w:t>
      </w:r>
      <w:r w:rsidRPr="00927A28">
        <w:rPr>
          <w:rFonts w:asciiTheme="majorBidi" w:hAnsiTheme="majorBidi" w:cstheme="majorBidi"/>
          <w:sz w:val="24"/>
          <w:szCs w:val="24"/>
        </w:rPr>
        <w:t xml:space="preserve">, on inputs </w:t>
      </w:r>
      <w:r w:rsidRPr="00927A28">
        <w:rPr>
          <w:rFonts w:asciiTheme="majorBidi" w:hAnsiTheme="majorBidi" w:cstheme="majorBidi"/>
          <w:i/>
          <w:iCs/>
          <w:sz w:val="24"/>
          <w:szCs w:val="24"/>
        </w:rPr>
        <w:t>x</w:t>
      </w:r>
      <w:r w:rsidRPr="00927A28">
        <w:rPr>
          <w:rFonts w:asciiTheme="majorBidi" w:hAnsiTheme="majorBidi" w:cstheme="majorBidi"/>
          <w:sz w:val="24"/>
          <w:szCs w:val="24"/>
          <w:vertAlign w:val="subscript"/>
        </w:rPr>
        <w:t>0</w:t>
      </w:r>
    </w:p>
    <w:p w:rsidR="00697E48" w:rsidRDefault="00697E48" w:rsidP="00697E48">
      <w:pPr>
        <w:pStyle w:val="ListParagraph"/>
        <w:numPr>
          <w:ilvl w:val="1"/>
          <w:numId w:val="29"/>
        </w:numPr>
        <w:autoSpaceDE w:val="0"/>
        <w:autoSpaceDN w:val="0"/>
        <w:bidi w:val="0"/>
        <w:adjustRightInd w:val="0"/>
        <w:spacing w:after="0" w:line="240" w:lineRule="auto"/>
        <w:rPr>
          <w:rFonts w:asciiTheme="majorBidi" w:hAnsiTheme="majorBidi" w:cstheme="majorBidi"/>
          <w:sz w:val="24"/>
          <w:szCs w:val="24"/>
        </w:rPr>
      </w:pPr>
      <w:proofErr w:type="gramStart"/>
      <w:r w:rsidRPr="00054D54">
        <w:rPr>
          <w:rFonts w:asciiTheme="majorBidi" w:hAnsiTheme="majorBidi" w:cstheme="majorBidi"/>
          <w:sz w:val="24"/>
          <w:szCs w:val="24"/>
        </w:rPr>
        <w:lastRenderedPageBreak/>
        <w:t>transcript</w:t>
      </w:r>
      <w:proofErr w:type="gramEnd"/>
      <w:r>
        <w:rPr>
          <w:rFonts w:asciiTheme="majorBidi" w:hAnsiTheme="majorBidi" w:cstheme="majorBidi"/>
          <w:sz w:val="24"/>
          <w:szCs w:val="24"/>
          <w:vertAlign w:val="subscript"/>
        </w:rPr>
        <w:t xml:space="preserve"> </w:t>
      </w:r>
      <w:r w:rsidRPr="00054D54">
        <w:rPr>
          <w:rFonts w:asciiTheme="majorBidi" w:hAnsiTheme="majorBidi" w:cstheme="majorBidi"/>
          <w:sz w:val="24"/>
          <w:szCs w:val="24"/>
        </w:rPr>
        <w:t>(</w:t>
      </w:r>
      <w:r w:rsidRPr="00054D54">
        <w:rPr>
          <w:rFonts w:asciiTheme="majorBidi" w:hAnsiTheme="majorBidi" w:cstheme="majorBidi"/>
          <w:i/>
          <w:iCs/>
          <w:sz w:val="24"/>
          <w:szCs w:val="24"/>
        </w:rPr>
        <w:t>a</w:t>
      </w:r>
      <w:r w:rsidRPr="00054D54">
        <w:rPr>
          <w:rFonts w:asciiTheme="majorBidi" w:hAnsiTheme="majorBidi" w:cstheme="majorBidi"/>
          <w:sz w:val="24"/>
          <w:szCs w:val="24"/>
          <w:vertAlign w:val="subscript"/>
        </w:rPr>
        <w:t>1</w:t>
      </w:r>
      <w:r w:rsidRPr="00054D54">
        <w:rPr>
          <w:rFonts w:asciiTheme="majorBidi" w:hAnsiTheme="majorBidi" w:cstheme="majorBidi"/>
          <w:i/>
          <w:iCs/>
          <w:sz w:val="24"/>
          <w:szCs w:val="24"/>
        </w:rPr>
        <w:t>, e</w:t>
      </w:r>
      <w:r w:rsidRPr="00054D54">
        <w:rPr>
          <w:rFonts w:asciiTheme="majorBidi" w:hAnsiTheme="majorBidi" w:cstheme="majorBidi"/>
          <w:sz w:val="24"/>
          <w:szCs w:val="24"/>
          <w:vertAlign w:val="subscript"/>
        </w:rPr>
        <w:t>1</w:t>
      </w:r>
      <w:r w:rsidRPr="00054D54">
        <w:rPr>
          <w:rFonts w:asciiTheme="majorBidi" w:hAnsiTheme="majorBidi" w:cstheme="majorBidi"/>
          <w:i/>
          <w:iCs/>
          <w:sz w:val="24"/>
          <w:szCs w:val="24"/>
        </w:rPr>
        <w:t>, z</w:t>
      </w:r>
      <w:r w:rsidRPr="00054D54">
        <w:rPr>
          <w:rFonts w:asciiTheme="majorBidi" w:hAnsiTheme="majorBidi" w:cstheme="majorBidi"/>
          <w:sz w:val="24"/>
          <w:szCs w:val="24"/>
          <w:vertAlign w:val="subscript"/>
        </w:rPr>
        <w:t>1</w:t>
      </w:r>
      <w:r w:rsidRPr="00054D54">
        <w:rPr>
          <w:rFonts w:asciiTheme="majorBidi" w:hAnsiTheme="majorBidi" w:cstheme="majorBidi"/>
          <w:sz w:val="24"/>
          <w:szCs w:val="24"/>
        </w:rPr>
        <w:t xml:space="preserve">) </w:t>
      </w:r>
      <w:r>
        <w:rPr>
          <w:rFonts w:asciiTheme="majorBidi" w:hAnsiTheme="majorBidi" w:cstheme="majorBidi"/>
          <w:sz w:val="24"/>
          <w:szCs w:val="24"/>
        </w:rPr>
        <w:t>is</w:t>
      </w:r>
      <w:r w:rsidRPr="00054D54">
        <w:rPr>
          <w:rFonts w:asciiTheme="majorBidi" w:hAnsiTheme="majorBidi" w:cstheme="majorBidi"/>
          <w:sz w:val="24"/>
          <w:szCs w:val="24"/>
        </w:rPr>
        <w:t xml:space="preserve"> accepting in </w:t>
      </w:r>
      <w:r w:rsidRPr="00054D54">
        <w:rPr>
          <w:rFonts w:asciiTheme="majorBidi" w:hAnsiTheme="majorBidi" w:cstheme="majorBidi"/>
          <w:i/>
          <w:iCs/>
          <w:sz w:val="24"/>
          <w:szCs w:val="24"/>
        </w:rPr>
        <w:t>π</w:t>
      </w:r>
      <w:r w:rsidRPr="00054D54">
        <w:rPr>
          <w:rFonts w:asciiTheme="majorBidi" w:hAnsiTheme="majorBidi" w:cstheme="majorBidi"/>
          <w:sz w:val="24"/>
          <w:szCs w:val="24"/>
        </w:rPr>
        <w:t xml:space="preserve">, on inputs </w:t>
      </w:r>
      <w:r w:rsidRPr="00054D54">
        <w:rPr>
          <w:rFonts w:asciiTheme="majorBidi" w:hAnsiTheme="majorBidi" w:cstheme="majorBidi"/>
          <w:i/>
          <w:iCs/>
          <w:sz w:val="24"/>
          <w:szCs w:val="24"/>
        </w:rPr>
        <w:t>x</w:t>
      </w:r>
      <w:r w:rsidRPr="00054D54">
        <w:rPr>
          <w:rFonts w:asciiTheme="majorBidi" w:hAnsiTheme="majorBidi" w:cstheme="majorBidi"/>
          <w:sz w:val="24"/>
          <w:szCs w:val="24"/>
          <w:vertAlign w:val="subscript"/>
        </w:rPr>
        <w:t>1</w:t>
      </w:r>
      <w:r w:rsidRPr="00054D54">
        <w:rPr>
          <w:rFonts w:asciiTheme="majorBidi" w:hAnsiTheme="majorBidi" w:cstheme="majorBidi"/>
          <w:sz w:val="24"/>
          <w:szCs w:val="24"/>
        </w:rPr>
        <w:t>.</w:t>
      </w:r>
    </w:p>
    <w:p w:rsidR="00697E48" w:rsidRPr="00054D54" w:rsidRDefault="00697E48" w:rsidP="00A32B33">
      <w:pPr>
        <w:pStyle w:val="ListParagraph"/>
        <w:numPr>
          <w:ilvl w:val="1"/>
          <w:numId w:val="29"/>
        </w:numPr>
        <w:autoSpaceDE w:val="0"/>
        <w:autoSpaceDN w:val="0"/>
        <w:bidi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If </w:t>
      </w:r>
      <w:r w:rsidR="00A32B33">
        <w:rPr>
          <w:rFonts w:asciiTheme="majorBidi" w:hAnsiTheme="majorBidi" w:cstheme="majorBidi"/>
          <w:sz w:val="24"/>
          <w:szCs w:val="24"/>
        </w:rPr>
        <w:t xml:space="preserve">all the above </w:t>
      </w:r>
      <w:r>
        <w:rPr>
          <w:rFonts w:asciiTheme="majorBidi" w:hAnsiTheme="majorBidi" w:cstheme="majorBidi"/>
          <w:sz w:val="24"/>
          <w:szCs w:val="24"/>
        </w:rPr>
        <w:t>statement</w:t>
      </w:r>
      <w:r w:rsidR="00A32B33">
        <w:rPr>
          <w:rFonts w:asciiTheme="majorBidi" w:hAnsiTheme="majorBidi" w:cstheme="majorBidi"/>
          <w:sz w:val="24"/>
          <w:szCs w:val="24"/>
        </w:rPr>
        <w:t>s are</w:t>
      </w:r>
      <w:r>
        <w:rPr>
          <w:rFonts w:asciiTheme="majorBidi" w:hAnsiTheme="majorBidi" w:cstheme="majorBidi"/>
          <w:sz w:val="24"/>
          <w:szCs w:val="24"/>
        </w:rPr>
        <w:t xml:space="preserve"> true</w:t>
      </w:r>
      <w:r w:rsidR="00A32B33">
        <w:rPr>
          <w:rFonts w:asciiTheme="majorBidi" w:hAnsiTheme="majorBidi" w:cstheme="majorBidi"/>
          <w:sz w:val="24"/>
          <w:szCs w:val="24"/>
        </w:rPr>
        <w:t xml:space="preserve"> </w:t>
      </w:r>
      <w:r>
        <w:rPr>
          <w:rFonts w:asciiTheme="majorBidi" w:hAnsiTheme="majorBidi" w:cstheme="majorBidi"/>
          <w:sz w:val="24"/>
          <w:szCs w:val="24"/>
        </w:rPr>
        <w:t>V accepts. Otherwise reject.</w:t>
      </w:r>
    </w:p>
    <w:p w:rsidR="00AD2122" w:rsidRPr="00697E48" w:rsidRDefault="00AD2122" w:rsidP="00AD2122">
      <w:pPr>
        <w:autoSpaceDE w:val="0"/>
        <w:autoSpaceDN w:val="0"/>
        <w:bidi w:val="0"/>
        <w:adjustRightInd w:val="0"/>
        <w:spacing w:after="0" w:line="240" w:lineRule="auto"/>
        <w:ind w:left="1080"/>
        <w:rPr>
          <w:rFonts w:cs="CMR8"/>
          <w:sz w:val="24"/>
          <w:szCs w:val="24"/>
        </w:rPr>
      </w:pPr>
    </w:p>
    <w:p w:rsidR="00934196" w:rsidRDefault="00934196">
      <w:pPr>
        <w:bidi w:val="0"/>
        <w:rPr>
          <w:rFonts w:ascii="CMR8" w:cs="CMR8"/>
          <w:sz w:val="24"/>
          <w:szCs w:val="24"/>
        </w:rPr>
      </w:pPr>
      <w:r>
        <w:rPr>
          <w:rFonts w:ascii="CMR8" w:cs="CMR8"/>
          <w:sz w:val="24"/>
          <w:szCs w:val="24"/>
        </w:rPr>
        <w:br w:type="page"/>
      </w:r>
    </w:p>
    <w:p w:rsidR="004D1B45" w:rsidRDefault="0057444F" w:rsidP="0057444F">
      <w:pPr>
        <w:pStyle w:val="Heading1"/>
        <w:bidi w:val="0"/>
        <w:rPr>
          <w:rFonts w:ascii="CMR8" w:cs="CMR8"/>
          <w:sz w:val="24"/>
          <w:szCs w:val="24"/>
        </w:rPr>
      </w:pPr>
      <w:r w:rsidRPr="008A3490">
        <w:lastRenderedPageBreak/>
        <w:t>Zero-knowledge</w:t>
      </w:r>
    </w:p>
    <w:p w:rsidR="008B0F28" w:rsidRDefault="00734224" w:rsidP="00734224">
      <w:pPr>
        <w:autoSpaceDE w:val="0"/>
        <w:autoSpaceDN w:val="0"/>
        <w:bidi w:val="0"/>
        <w:adjustRightInd w:val="0"/>
        <w:spacing w:after="0" w:line="240" w:lineRule="auto"/>
        <w:rPr>
          <w:rFonts w:asciiTheme="majorBidi" w:hAnsiTheme="majorBidi" w:cstheme="majorBidi"/>
          <w:sz w:val="24"/>
          <w:szCs w:val="24"/>
        </w:rPr>
      </w:pPr>
      <w:r>
        <w:rPr>
          <w:rFonts w:ascii="CMR8" w:cs="CMR8"/>
          <w:color w:val="00B050"/>
          <w:sz w:val="24"/>
          <w:szCs w:val="24"/>
        </w:rPr>
        <w:t xml:space="preserve">These are ways to transform </w:t>
      </w:r>
      <w:r w:rsidR="008B0F28">
        <w:rPr>
          <w:rFonts w:ascii="CMR8" w:cs="CMR8"/>
          <w:color w:val="00B050"/>
          <w:sz w:val="24"/>
          <w:szCs w:val="24"/>
        </w:rPr>
        <w:t>a sigma-protocol to a ZKPOK.</w:t>
      </w:r>
    </w:p>
    <w:p w:rsidR="004D1B45" w:rsidRPr="008B0F28" w:rsidRDefault="008B0F28" w:rsidP="00EF0E85">
      <w:pPr>
        <w:autoSpaceDE w:val="0"/>
        <w:autoSpaceDN w:val="0"/>
        <w:bidi w:val="0"/>
        <w:adjustRightInd w:val="0"/>
        <w:spacing w:after="0" w:line="240" w:lineRule="auto"/>
        <w:rPr>
          <w:rFonts w:ascii="CMR8" w:cs="CMR8"/>
          <w:color w:val="00B050"/>
          <w:sz w:val="24"/>
          <w:szCs w:val="24"/>
        </w:rPr>
      </w:pPr>
      <w:r w:rsidRPr="008B0F28">
        <w:rPr>
          <w:rFonts w:ascii="CMR8" w:cs="CMR8"/>
          <w:color w:val="00B050"/>
          <w:sz w:val="24"/>
          <w:szCs w:val="24"/>
        </w:rPr>
        <w:t xml:space="preserve">We do this by requiring the verifier to commit to </w:t>
      </w:r>
      <w:r w:rsidRPr="008B0F28">
        <w:rPr>
          <w:rFonts w:ascii="CMR8" w:cs="CMR8"/>
          <w:i/>
          <w:iCs/>
          <w:color w:val="00B050"/>
          <w:sz w:val="24"/>
          <w:szCs w:val="24"/>
        </w:rPr>
        <w:t xml:space="preserve">e </w:t>
      </w:r>
      <w:r w:rsidRPr="008B0F28">
        <w:rPr>
          <w:rFonts w:ascii="CMR8" w:cs="CMR8"/>
          <w:color w:val="00B050"/>
          <w:sz w:val="24"/>
          <w:szCs w:val="24"/>
        </w:rPr>
        <w:t xml:space="preserve">before it receives the first message from P. This way we can consider the Verifier to be honest. </w:t>
      </w:r>
    </w:p>
    <w:p w:rsidR="008B0F28" w:rsidRDefault="008B0F28" w:rsidP="008B0F28">
      <w:pPr>
        <w:autoSpaceDE w:val="0"/>
        <w:autoSpaceDN w:val="0"/>
        <w:bidi w:val="0"/>
        <w:adjustRightInd w:val="0"/>
        <w:spacing w:after="0" w:line="240" w:lineRule="auto"/>
        <w:rPr>
          <w:rFonts w:ascii="CMR8" w:cs="CMR8"/>
          <w:b/>
          <w:bCs/>
          <w:color w:val="00B050"/>
          <w:sz w:val="24"/>
          <w:szCs w:val="24"/>
        </w:rPr>
      </w:pPr>
      <w:r w:rsidRPr="00EF0E85">
        <w:rPr>
          <w:rFonts w:ascii="CMR8" w:cs="CMR8"/>
          <w:b/>
          <w:bCs/>
          <w:color w:val="00B050"/>
          <w:sz w:val="24"/>
          <w:szCs w:val="24"/>
        </w:rPr>
        <w:t>Conceptual question: why a not-honest verifier makes the sigma-protocol not to behave like a ZKPOK?</w:t>
      </w:r>
    </w:p>
    <w:p w:rsidR="007B7807" w:rsidRPr="00EF0E85" w:rsidRDefault="007B7807" w:rsidP="007B7807">
      <w:pPr>
        <w:autoSpaceDE w:val="0"/>
        <w:autoSpaceDN w:val="0"/>
        <w:bidi w:val="0"/>
        <w:adjustRightInd w:val="0"/>
        <w:spacing w:after="0" w:line="240" w:lineRule="auto"/>
        <w:rPr>
          <w:b/>
          <w:bCs/>
        </w:rPr>
      </w:pPr>
      <w:r>
        <w:rPr>
          <w:rFonts w:ascii="CMR8" w:cs="CMR8"/>
          <w:b/>
          <w:bCs/>
          <w:color w:val="00B050"/>
          <w:sz w:val="24"/>
          <w:szCs w:val="24"/>
        </w:rPr>
        <w:t xml:space="preserve">Another question: what is the difference between </w:t>
      </w:r>
      <w:r w:rsidRPr="008A3490">
        <w:rPr>
          <w:rFonts w:asciiTheme="majorBidi" w:hAnsiTheme="majorBidi" w:cstheme="majorBidi"/>
          <w:b/>
          <w:bCs/>
          <w:sz w:val="24"/>
          <w:szCs w:val="24"/>
        </w:rPr>
        <w:t xml:space="preserve">Zero-Knowledge Proof for </w:t>
      </w:r>
      <w:r w:rsidRPr="008A3490">
        <w:rPr>
          <w:rFonts w:asciiTheme="majorBidi" w:hAnsiTheme="majorBidi" w:cstheme="majorBidi"/>
          <w:i/>
          <w:iCs/>
          <w:sz w:val="24"/>
          <w:szCs w:val="24"/>
        </w:rPr>
        <w:t>L</w:t>
      </w:r>
      <w:r w:rsidRPr="00ED2348">
        <w:rPr>
          <w:rFonts w:asciiTheme="majorBidi" w:hAnsiTheme="majorBidi" w:cstheme="majorBidi"/>
          <w:i/>
          <w:iCs/>
          <w:sz w:val="24"/>
          <w:szCs w:val="24"/>
          <w:vertAlign w:val="subscript"/>
        </w:rPr>
        <w:t>R</w:t>
      </w:r>
      <w:r w:rsidRPr="008A3490">
        <w:rPr>
          <w:rFonts w:asciiTheme="majorBidi" w:hAnsiTheme="majorBidi" w:cstheme="majorBidi"/>
          <w:i/>
          <w:iCs/>
          <w:sz w:val="24"/>
          <w:szCs w:val="24"/>
        </w:rPr>
        <w:t xml:space="preserve"> </w:t>
      </w:r>
      <w:r w:rsidRPr="008A3490">
        <w:rPr>
          <w:rFonts w:asciiTheme="majorBidi" w:hAnsiTheme="majorBidi" w:cstheme="majorBidi"/>
          <w:b/>
          <w:bCs/>
          <w:sz w:val="24"/>
          <w:szCs w:val="24"/>
        </w:rPr>
        <w:t xml:space="preserve">Based on </w:t>
      </w:r>
      <w:r w:rsidRPr="008A3490">
        <w:rPr>
          <w:rFonts w:asciiTheme="majorBidi" w:hAnsiTheme="majorBidi" w:cstheme="majorBidi"/>
          <w:i/>
          <w:iCs/>
          <w:sz w:val="24"/>
          <w:szCs w:val="24"/>
        </w:rPr>
        <w:t>π</w:t>
      </w:r>
      <w:r w:rsidRPr="007B7807">
        <w:rPr>
          <w:rFonts w:asciiTheme="majorBidi" w:hAnsiTheme="majorBidi" w:cstheme="majorBidi"/>
          <w:sz w:val="24"/>
          <w:szCs w:val="24"/>
        </w:rPr>
        <w:t xml:space="preserve"> and</w:t>
      </w:r>
      <w:r>
        <w:rPr>
          <w:rFonts w:asciiTheme="majorBidi" w:hAnsiTheme="majorBidi" w:cstheme="majorBidi"/>
          <w:sz w:val="24"/>
          <w:szCs w:val="24"/>
        </w:rPr>
        <w:t xml:space="preserve"> </w:t>
      </w:r>
      <w:r w:rsidRPr="00E21ABF">
        <w:rPr>
          <w:rFonts w:asciiTheme="majorBidi" w:hAnsiTheme="majorBidi" w:cstheme="majorBidi"/>
          <w:b/>
          <w:bCs/>
          <w:sz w:val="24"/>
          <w:szCs w:val="24"/>
        </w:rPr>
        <w:t xml:space="preserve">ZK Proof of Knowledge for </w:t>
      </w:r>
      <w:r w:rsidRPr="00E21ABF">
        <w:rPr>
          <w:rFonts w:asciiTheme="majorBidi" w:hAnsiTheme="majorBidi" w:cstheme="majorBidi"/>
          <w:i/>
          <w:iCs/>
          <w:sz w:val="24"/>
          <w:szCs w:val="24"/>
        </w:rPr>
        <w:t xml:space="preserve">R </w:t>
      </w:r>
      <w:r w:rsidRPr="00E21ABF">
        <w:rPr>
          <w:rFonts w:asciiTheme="majorBidi" w:hAnsiTheme="majorBidi" w:cstheme="majorBidi"/>
          <w:b/>
          <w:bCs/>
          <w:sz w:val="24"/>
          <w:szCs w:val="24"/>
        </w:rPr>
        <w:t xml:space="preserve">Based on </w:t>
      </w:r>
      <w:r w:rsidRPr="00E21ABF">
        <w:rPr>
          <w:rFonts w:asciiTheme="majorBidi" w:hAnsiTheme="majorBidi" w:cstheme="majorBidi"/>
          <w:i/>
          <w:iCs/>
          <w:sz w:val="24"/>
          <w:szCs w:val="24"/>
        </w:rPr>
        <w:t>π</w:t>
      </w:r>
      <w:r>
        <w:rPr>
          <w:rFonts w:asciiTheme="majorBidi" w:hAnsiTheme="majorBidi" w:cstheme="majorBidi"/>
          <w:i/>
          <w:iCs/>
          <w:sz w:val="24"/>
          <w:szCs w:val="24"/>
        </w:rPr>
        <w:t>?</w:t>
      </w:r>
      <w:r w:rsidRPr="007B7807">
        <w:rPr>
          <w:rFonts w:asciiTheme="majorBidi" w:hAnsiTheme="majorBidi" w:cstheme="majorBidi"/>
          <w:sz w:val="24"/>
          <w:szCs w:val="24"/>
        </w:rPr>
        <w:t xml:space="preserve"> </w:t>
      </w:r>
    </w:p>
    <w:p w:rsidR="00CD6D29" w:rsidRDefault="00CD6D29" w:rsidP="00CD6D29">
      <w:pPr>
        <w:pStyle w:val="Heading2"/>
        <w:bidi w:val="0"/>
      </w:pPr>
      <w:r w:rsidRPr="008A3490">
        <w:t>Zero-knowledge for every Sigma-protocol using any commitment</w:t>
      </w:r>
    </w:p>
    <w:p w:rsidR="00CD6D29" w:rsidRDefault="00CD6D29" w:rsidP="00CD6D29">
      <w:pPr>
        <w:autoSpaceDE w:val="0"/>
        <w:autoSpaceDN w:val="0"/>
        <w:bidi w:val="0"/>
        <w:adjustRightInd w:val="0"/>
        <w:spacing w:after="0" w:line="240" w:lineRule="auto"/>
        <w:ind w:left="360"/>
        <w:rPr>
          <w:rFonts w:asciiTheme="majorBidi" w:hAnsiTheme="majorBidi" w:cstheme="majorBidi"/>
          <w:sz w:val="24"/>
          <w:szCs w:val="24"/>
        </w:rPr>
      </w:pPr>
    </w:p>
    <w:p w:rsidR="00CD6D29" w:rsidRPr="008A3490" w:rsidRDefault="00CD6D29" w:rsidP="00CD6D29">
      <w:pPr>
        <w:autoSpaceDE w:val="0"/>
        <w:autoSpaceDN w:val="0"/>
        <w:bidi w:val="0"/>
        <w:adjustRightInd w:val="0"/>
        <w:spacing w:after="0" w:line="240" w:lineRule="auto"/>
        <w:rPr>
          <w:rFonts w:asciiTheme="majorBidi" w:hAnsiTheme="majorBidi" w:cstheme="majorBidi"/>
          <w:b/>
          <w:bCs/>
          <w:sz w:val="24"/>
          <w:szCs w:val="24"/>
        </w:rPr>
      </w:pPr>
      <w:r w:rsidRPr="008A3490">
        <w:rPr>
          <w:rFonts w:asciiTheme="majorBidi" w:hAnsiTheme="majorBidi" w:cstheme="majorBidi"/>
          <w:b/>
          <w:bCs/>
          <w:sz w:val="24"/>
          <w:szCs w:val="24"/>
        </w:rPr>
        <w:t xml:space="preserve">PROTOCOL 6.5.1 (Zero-Knowledge Proof for </w:t>
      </w:r>
      <w:r w:rsidRPr="008A3490">
        <w:rPr>
          <w:rFonts w:asciiTheme="majorBidi" w:hAnsiTheme="majorBidi" w:cstheme="majorBidi"/>
          <w:i/>
          <w:iCs/>
          <w:sz w:val="24"/>
          <w:szCs w:val="24"/>
        </w:rPr>
        <w:t>L</w:t>
      </w:r>
      <w:r w:rsidRPr="00ED2348">
        <w:rPr>
          <w:rFonts w:asciiTheme="majorBidi" w:hAnsiTheme="majorBidi" w:cstheme="majorBidi"/>
          <w:i/>
          <w:iCs/>
          <w:sz w:val="24"/>
          <w:szCs w:val="24"/>
          <w:vertAlign w:val="subscript"/>
        </w:rPr>
        <w:t>R</w:t>
      </w:r>
      <w:r w:rsidRPr="008A3490">
        <w:rPr>
          <w:rFonts w:asciiTheme="majorBidi" w:hAnsiTheme="majorBidi" w:cstheme="majorBidi"/>
          <w:i/>
          <w:iCs/>
          <w:sz w:val="24"/>
          <w:szCs w:val="24"/>
        </w:rPr>
        <w:t xml:space="preserve"> </w:t>
      </w:r>
      <w:r w:rsidRPr="008A3490">
        <w:rPr>
          <w:rFonts w:asciiTheme="majorBidi" w:hAnsiTheme="majorBidi" w:cstheme="majorBidi"/>
          <w:b/>
          <w:bCs/>
          <w:sz w:val="24"/>
          <w:szCs w:val="24"/>
        </w:rPr>
        <w:t xml:space="preserve">Based on </w:t>
      </w:r>
      <w:r w:rsidRPr="008A3490">
        <w:rPr>
          <w:rFonts w:asciiTheme="majorBidi" w:hAnsiTheme="majorBidi" w:cstheme="majorBidi"/>
          <w:i/>
          <w:iCs/>
          <w:sz w:val="24"/>
          <w:szCs w:val="24"/>
        </w:rPr>
        <w:t>π</w:t>
      </w:r>
      <w:r w:rsidRPr="008A3490">
        <w:rPr>
          <w:rFonts w:asciiTheme="majorBidi" w:hAnsiTheme="majorBidi" w:cstheme="majorBidi"/>
          <w:b/>
          <w:bCs/>
          <w:sz w:val="24"/>
          <w:szCs w:val="24"/>
        </w:rPr>
        <w:t>)</w:t>
      </w:r>
    </w:p>
    <w:p w:rsidR="00CD6D29" w:rsidRPr="008A3490" w:rsidRDefault="00CD6D29" w:rsidP="00CD6D29">
      <w:pPr>
        <w:autoSpaceDE w:val="0"/>
        <w:autoSpaceDN w:val="0"/>
        <w:bidi w:val="0"/>
        <w:adjustRightInd w:val="0"/>
        <w:spacing w:after="0" w:line="240" w:lineRule="auto"/>
        <w:rPr>
          <w:rFonts w:asciiTheme="majorBidi" w:hAnsiTheme="majorBidi" w:cstheme="majorBidi"/>
          <w:b/>
          <w:bCs/>
          <w:sz w:val="24"/>
          <w:szCs w:val="24"/>
        </w:rPr>
      </w:pPr>
    </w:p>
    <w:p w:rsidR="00CD6D29" w:rsidRPr="008A3490" w:rsidRDefault="00CD6D29" w:rsidP="00CD6D29">
      <w:pPr>
        <w:autoSpaceDE w:val="0"/>
        <w:autoSpaceDN w:val="0"/>
        <w:bidi w:val="0"/>
        <w:adjustRightInd w:val="0"/>
        <w:spacing w:after="0" w:line="240" w:lineRule="auto"/>
        <w:rPr>
          <w:rFonts w:asciiTheme="majorBidi" w:hAnsiTheme="majorBidi" w:cstheme="majorBidi"/>
          <w:b/>
          <w:bCs/>
          <w:sz w:val="24"/>
          <w:szCs w:val="24"/>
        </w:rPr>
      </w:pPr>
    </w:p>
    <w:p w:rsidR="00CD6D29" w:rsidRPr="008A3490" w:rsidRDefault="00CD6D29" w:rsidP="00CD6D29">
      <w:pPr>
        <w:pStyle w:val="ListParagraph"/>
        <w:numPr>
          <w:ilvl w:val="0"/>
          <w:numId w:val="30"/>
        </w:numPr>
        <w:autoSpaceDE w:val="0"/>
        <w:autoSpaceDN w:val="0"/>
        <w:bidi w:val="0"/>
        <w:adjustRightInd w:val="0"/>
        <w:spacing w:after="0" w:line="240" w:lineRule="auto"/>
        <w:rPr>
          <w:rFonts w:asciiTheme="majorBidi" w:hAnsiTheme="majorBidi" w:cstheme="majorBidi"/>
          <w:i/>
          <w:iCs/>
          <w:sz w:val="24"/>
          <w:szCs w:val="24"/>
        </w:rPr>
      </w:pPr>
      <w:r w:rsidRPr="008A3490">
        <w:rPr>
          <w:rFonts w:asciiTheme="majorBidi" w:hAnsiTheme="majorBidi" w:cstheme="majorBidi"/>
          <w:b/>
          <w:bCs/>
          <w:sz w:val="24"/>
          <w:szCs w:val="24"/>
        </w:rPr>
        <w:t xml:space="preserve">Common input: </w:t>
      </w:r>
      <w:r w:rsidRPr="008A3490">
        <w:rPr>
          <w:rFonts w:asciiTheme="majorBidi" w:hAnsiTheme="majorBidi" w:cstheme="majorBidi"/>
          <w:sz w:val="24"/>
          <w:szCs w:val="24"/>
        </w:rPr>
        <w:t xml:space="preserve">The prover </w:t>
      </w:r>
      <w:r w:rsidRPr="008A3490">
        <w:rPr>
          <w:rFonts w:asciiTheme="majorBidi" w:hAnsiTheme="majorBidi" w:cstheme="majorBidi"/>
          <w:i/>
          <w:iCs/>
          <w:sz w:val="24"/>
          <w:szCs w:val="24"/>
        </w:rPr>
        <w:t xml:space="preserve">P </w:t>
      </w:r>
      <w:r w:rsidRPr="008A3490">
        <w:rPr>
          <w:rFonts w:asciiTheme="majorBidi" w:hAnsiTheme="majorBidi" w:cstheme="majorBidi"/>
          <w:sz w:val="24"/>
          <w:szCs w:val="24"/>
        </w:rPr>
        <w:t xml:space="preserve">and verifier </w:t>
      </w:r>
      <w:r w:rsidRPr="008A3490">
        <w:rPr>
          <w:rFonts w:asciiTheme="majorBidi" w:hAnsiTheme="majorBidi" w:cstheme="majorBidi"/>
          <w:i/>
          <w:iCs/>
          <w:sz w:val="24"/>
          <w:szCs w:val="24"/>
        </w:rPr>
        <w:t xml:space="preserve">V </w:t>
      </w:r>
      <w:r w:rsidRPr="008A3490">
        <w:rPr>
          <w:rFonts w:asciiTheme="majorBidi" w:hAnsiTheme="majorBidi" w:cstheme="majorBidi"/>
          <w:sz w:val="24"/>
          <w:szCs w:val="24"/>
        </w:rPr>
        <w:t xml:space="preserve">both have </w:t>
      </w:r>
      <w:r w:rsidRPr="008A3490">
        <w:rPr>
          <w:rFonts w:asciiTheme="majorBidi" w:hAnsiTheme="majorBidi" w:cstheme="majorBidi"/>
          <w:i/>
          <w:iCs/>
          <w:sz w:val="24"/>
          <w:szCs w:val="24"/>
        </w:rPr>
        <w:t>x</w:t>
      </w:r>
    </w:p>
    <w:p w:rsidR="00CD6D29" w:rsidRDefault="00CD6D29" w:rsidP="00CD6D29">
      <w:pPr>
        <w:pStyle w:val="ListParagraph"/>
        <w:numPr>
          <w:ilvl w:val="0"/>
          <w:numId w:val="30"/>
        </w:numPr>
        <w:autoSpaceDE w:val="0"/>
        <w:autoSpaceDN w:val="0"/>
        <w:bidi w:val="0"/>
        <w:adjustRightInd w:val="0"/>
        <w:spacing w:after="0" w:line="240" w:lineRule="auto"/>
        <w:rPr>
          <w:rFonts w:asciiTheme="majorBidi" w:hAnsiTheme="majorBidi" w:cstheme="majorBidi"/>
          <w:i/>
          <w:iCs/>
          <w:sz w:val="24"/>
          <w:szCs w:val="24"/>
        </w:rPr>
      </w:pPr>
      <w:r w:rsidRPr="008A3490">
        <w:rPr>
          <w:rFonts w:asciiTheme="majorBidi" w:hAnsiTheme="majorBidi" w:cstheme="majorBidi"/>
          <w:b/>
          <w:bCs/>
          <w:sz w:val="24"/>
          <w:szCs w:val="24"/>
        </w:rPr>
        <w:t xml:space="preserve">Private input: </w:t>
      </w:r>
      <w:r w:rsidRPr="008A3490">
        <w:rPr>
          <w:rFonts w:asciiTheme="majorBidi" w:hAnsiTheme="majorBidi" w:cstheme="majorBidi"/>
          <w:i/>
          <w:iCs/>
          <w:sz w:val="24"/>
          <w:szCs w:val="24"/>
        </w:rPr>
        <w:t xml:space="preserve">P </w:t>
      </w:r>
      <w:r w:rsidRPr="008A3490">
        <w:rPr>
          <w:rFonts w:asciiTheme="majorBidi" w:hAnsiTheme="majorBidi" w:cstheme="majorBidi"/>
          <w:sz w:val="24"/>
          <w:szCs w:val="24"/>
        </w:rPr>
        <w:t xml:space="preserve">has a value </w:t>
      </w:r>
      <w:r w:rsidRPr="008A3490">
        <w:rPr>
          <w:rFonts w:asciiTheme="majorBidi" w:hAnsiTheme="majorBidi" w:cstheme="majorBidi"/>
          <w:i/>
          <w:iCs/>
          <w:sz w:val="24"/>
          <w:szCs w:val="24"/>
        </w:rPr>
        <w:t xml:space="preserve">w </w:t>
      </w:r>
      <w:r w:rsidRPr="008A3490">
        <w:rPr>
          <w:rFonts w:asciiTheme="majorBidi" w:hAnsiTheme="majorBidi" w:cstheme="majorBidi"/>
          <w:sz w:val="24"/>
          <w:szCs w:val="24"/>
        </w:rPr>
        <w:t>such that (</w:t>
      </w:r>
      <w:proofErr w:type="spellStart"/>
      <w:r w:rsidRPr="008A3490">
        <w:rPr>
          <w:rFonts w:asciiTheme="majorBidi" w:hAnsiTheme="majorBidi" w:cstheme="majorBidi"/>
          <w:i/>
          <w:iCs/>
          <w:sz w:val="24"/>
          <w:szCs w:val="24"/>
        </w:rPr>
        <w:t>x</w:t>
      </w:r>
      <w:proofErr w:type="gramStart"/>
      <w:r w:rsidRPr="008A3490">
        <w:rPr>
          <w:rFonts w:asciiTheme="majorBidi" w:hAnsiTheme="majorBidi" w:cstheme="majorBidi"/>
          <w:i/>
          <w:iCs/>
          <w:sz w:val="24"/>
          <w:szCs w:val="24"/>
        </w:rPr>
        <w:t>,w</w:t>
      </w:r>
      <w:proofErr w:type="spellEnd"/>
      <w:proofErr w:type="gramEnd"/>
      <w:r w:rsidRPr="008A3490">
        <w:rPr>
          <w:rFonts w:asciiTheme="majorBidi" w:hAnsiTheme="majorBidi" w:cstheme="majorBidi"/>
          <w:sz w:val="24"/>
          <w:szCs w:val="24"/>
        </w:rPr>
        <w:t xml:space="preserve">) </w:t>
      </w:r>
      <w:r w:rsidRPr="008A3490">
        <w:rPr>
          <w:rFonts w:ascii="Cambria Math" w:hAnsi="Cambria Math" w:cstheme="majorBidi"/>
          <w:i/>
          <w:iCs/>
          <w:sz w:val="24"/>
          <w:szCs w:val="24"/>
        </w:rPr>
        <w:t>∈</w:t>
      </w:r>
      <w:r w:rsidRPr="008A3490">
        <w:rPr>
          <w:rFonts w:asciiTheme="majorBidi" w:hAnsiTheme="majorBidi" w:cstheme="majorBidi"/>
          <w:i/>
          <w:iCs/>
          <w:sz w:val="24"/>
          <w:szCs w:val="24"/>
        </w:rPr>
        <w:t xml:space="preserve"> R. </w:t>
      </w:r>
    </w:p>
    <w:p w:rsidR="00CD6D29" w:rsidRPr="00927A28" w:rsidRDefault="00CD6D29" w:rsidP="00CD6D29">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sidRPr="00927A28">
        <w:rPr>
          <w:rFonts w:asciiTheme="majorBidi" w:hAnsiTheme="majorBidi" w:cstheme="majorBidi"/>
          <w:b/>
          <w:bCs/>
          <w:sz w:val="24"/>
          <w:szCs w:val="24"/>
        </w:rPr>
        <w:t>Default behavior on wrong input:</w:t>
      </w:r>
    </w:p>
    <w:p w:rsidR="00CD6D29" w:rsidRPr="00927A28" w:rsidRDefault="00CD6D29" w:rsidP="00CD6D29">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Verifier</w:t>
      </w:r>
      <w:r w:rsidRPr="00927A28">
        <w:rPr>
          <w:rFonts w:asciiTheme="majorBidi" w:hAnsiTheme="majorBidi" w:cstheme="majorBidi"/>
          <w:b/>
          <w:bCs/>
          <w:sz w:val="24"/>
          <w:szCs w:val="24"/>
        </w:rPr>
        <w:t>’s Output:</w:t>
      </w:r>
      <w:r w:rsidRPr="00927A28">
        <w:rPr>
          <w:rFonts w:asciiTheme="majorBidi" w:hAnsiTheme="majorBidi" w:cstheme="majorBidi"/>
          <w:i/>
          <w:iCs/>
          <w:sz w:val="24"/>
          <w:szCs w:val="24"/>
        </w:rPr>
        <w:t xml:space="preserve"> </w:t>
      </w:r>
      <w:r w:rsidRPr="00DC51BF">
        <w:rPr>
          <w:rFonts w:asciiTheme="majorBidi" w:hAnsiTheme="majorBidi" w:cstheme="majorBidi"/>
          <w:sz w:val="24"/>
          <w:szCs w:val="24"/>
        </w:rPr>
        <w:t>Accept or reject</w:t>
      </w:r>
    </w:p>
    <w:p w:rsidR="00CD6D29" w:rsidRPr="00927A28" w:rsidRDefault="00CD6D29" w:rsidP="00CD6D29">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Prover</w:t>
      </w:r>
      <w:r w:rsidRPr="00927A28">
        <w:rPr>
          <w:rFonts w:asciiTheme="majorBidi" w:hAnsiTheme="majorBidi" w:cstheme="majorBidi"/>
          <w:b/>
          <w:bCs/>
          <w:sz w:val="24"/>
          <w:szCs w:val="24"/>
        </w:rPr>
        <w:t xml:space="preserve">’s output: </w:t>
      </w:r>
      <w:r w:rsidRPr="00927A28">
        <w:rPr>
          <w:rFonts w:asciiTheme="majorBidi" w:hAnsiTheme="majorBidi" w:cstheme="majorBidi"/>
          <w:sz w:val="24"/>
          <w:szCs w:val="24"/>
        </w:rPr>
        <w:t>nothing</w:t>
      </w:r>
    </w:p>
    <w:p w:rsidR="00CD6D29" w:rsidRPr="008A3490" w:rsidRDefault="00CD6D29" w:rsidP="00CD6D29">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sidRPr="008A3490">
        <w:rPr>
          <w:rFonts w:asciiTheme="majorBidi" w:hAnsiTheme="majorBidi" w:cstheme="majorBidi"/>
          <w:b/>
          <w:bCs/>
          <w:sz w:val="24"/>
          <w:szCs w:val="24"/>
        </w:rPr>
        <w:t>The protocol:</w:t>
      </w:r>
    </w:p>
    <w:p w:rsidR="00CD6D29" w:rsidRPr="008A3490" w:rsidRDefault="00CD6D29" w:rsidP="00CD6D29">
      <w:pPr>
        <w:pStyle w:val="ListParagraph"/>
        <w:numPr>
          <w:ilvl w:val="0"/>
          <w:numId w:val="35"/>
        </w:numPr>
        <w:autoSpaceDE w:val="0"/>
        <w:autoSpaceDN w:val="0"/>
        <w:bidi w:val="0"/>
        <w:adjustRightInd w:val="0"/>
        <w:spacing w:after="0" w:line="240" w:lineRule="auto"/>
        <w:rPr>
          <w:rFonts w:asciiTheme="majorBidi" w:hAnsiTheme="majorBidi" w:cstheme="majorBidi"/>
          <w:sz w:val="24"/>
          <w:szCs w:val="24"/>
        </w:rPr>
      </w:pPr>
      <w:r w:rsidRPr="008A3490">
        <w:rPr>
          <w:rFonts w:asciiTheme="majorBidi" w:hAnsiTheme="majorBidi" w:cstheme="majorBidi"/>
          <w:i/>
          <w:iCs/>
          <w:sz w:val="24"/>
          <w:szCs w:val="24"/>
        </w:rPr>
        <w:t xml:space="preserve">V </w:t>
      </w:r>
      <w:r w:rsidRPr="008A3490">
        <w:rPr>
          <w:rFonts w:asciiTheme="majorBidi" w:hAnsiTheme="majorBidi" w:cstheme="majorBidi"/>
          <w:sz w:val="24"/>
          <w:szCs w:val="24"/>
        </w:rPr>
        <w:t xml:space="preserve">chooses a random </w:t>
      </w:r>
      <w:r w:rsidRPr="008A3490">
        <w:rPr>
          <w:rFonts w:asciiTheme="majorBidi" w:hAnsiTheme="majorBidi" w:cstheme="majorBidi"/>
          <w:i/>
          <w:iCs/>
          <w:sz w:val="24"/>
          <w:szCs w:val="24"/>
        </w:rPr>
        <w:t>t</w:t>
      </w:r>
      <w:r w:rsidRPr="008A3490">
        <w:rPr>
          <w:rFonts w:asciiTheme="majorBidi" w:hAnsiTheme="majorBidi" w:cstheme="majorBidi"/>
          <w:sz w:val="24"/>
          <w:szCs w:val="24"/>
        </w:rPr>
        <w:t xml:space="preserve">-bit string </w:t>
      </w:r>
      <w:r w:rsidRPr="008A3490">
        <w:rPr>
          <w:rFonts w:asciiTheme="majorBidi" w:hAnsiTheme="majorBidi" w:cstheme="majorBidi"/>
          <w:i/>
          <w:iCs/>
          <w:sz w:val="24"/>
          <w:szCs w:val="24"/>
        </w:rPr>
        <w:t xml:space="preserve">e </w:t>
      </w:r>
      <w:r w:rsidRPr="008A3490">
        <w:rPr>
          <w:rFonts w:asciiTheme="majorBidi" w:hAnsiTheme="majorBidi" w:cstheme="majorBidi"/>
          <w:sz w:val="24"/>
          <w:szCs w:val="24"/>
        </w:rPr>
        <w:t xml:space="preserve">and interacts with </w:t>
      </w:r>
      <w:r w:rsidRPr="008A3490">
        <w:rPr>
          <w:rFonts w:asciiTheme="majorBidi" w:hAnsiTheme="majorBidi" w:cstheme="majorBidi"/>
          <w:i/>
          <w:iCs/>
          <w:sz w:val="24"/>
          <w:szCs w:val="24"/>
        </w:rPr>
        <w:t xml:space="preserve">P </w:t>
      </w:r>
      <w:r w:rsidRPr="008A3490">
        <w:rPr>
          <w:rFonts w:asciiTheme="majorBidi" w:hAnsiTheme="majorBidi" w:cstheme="majorBidi"/>
          <w:sz w:val="24"/>
          <w:szCs w:val="24"/>
        </w:rPr>
        <w:t xml:space="preserve">via the commitment protocol </w:t>
      </w:r>
      <w:r w:rsidRPr="00880E0D">
        <w:rPr>
          <w:rFonts w:asciiTheme="majorHAnsi" w:hAnsiTheme="majorHAnsi" w:cstheme="majorBidi"/>
          <w:b/>
          <w:bCs/>
          <w:sz w:val="24"/>
          <w:szCs w:val="24"/>
        </w:rPr>
        <w:t>com</w:t>
      </w:r>
      <w:r w:rsidRPr="008A3490">
        <w:rPr>
          <w:rFonts w:asciiTheme="majorBidi" w:hAnsiTheme="majorBidi" w:cstheme="majorBidi"/>
          <w:sz w:val="24"/>
          <w:szCs w:val="24"/>
        </w:rPr>
        <w:t xml:space="preserve"> in order to commit to </w:t>
      </w:r>
      <w:r w:rsidRPr="008A3490">
        <w:rPr>
          <w:rFonts w:asciiTheme="majorBidi" w:hAnsiTheme="majorBidi" w:cstheme="majorBidi"/>
          <w:i/>
          <w:iCs/>
          <w:sz w:val="24"/>
          <w:szCs w:val="24"/>
        </w:rPr>
        <w:t>e</w:t>
      </w:r>
      <w:r w:rsidRPr="008A3490">
        <w:rPr>
          <w:rFonts w:asciiTheme="majorBidi" w:hAnsiTheme="majorBidi" w:cstheme="majorBidi"/>
          <w:sz w:val="24"/>
          <w:szCs w:val="24"/>
        </w:rPr>
        <w:t xml:space="preserve">. </w:t>
      </w:r>
    </w:p>
    <w:p w:rsidR="00CD6D29" w:rsidRPr="008A3490" w:rsidRDefault="00CD6D29" w:rsidP="00CD6D29">
      <w:pPr>
        <w:pStyle w:val="ListParagraph"/>
        <w:numPr>
          <w:ilvl w:val="0"/>
          <w:numId w:val="35"/>
        </w:numPr>
        <w:autoSpaceDE w:val="0"/>
        <w:autoSpaceDN w:val="0"/>
        <w:bidi w:val="0"/>
        <w:adjustRightInd w:val="0"/>
        <w:spacing w:after="0" w:line="240" w:lineRule="auto"/>
        <w:rPr>
          <w:rFonts w:asciiTheme="majorBidi" w:hAnsiTheme="majorBidi" w:cstheme="majorBidi"/>
          <w:sz w:val="24"/>
          <w:szCs w:val="24"/>
        </w:rPr>
      </w:pPr>
      <w:r w:rsidRPr="008A3490">
        <w:rPr>
          <w:rFonts w:asciiTheme="majorBidi" w:hAnsiTheme="majorBidi" w:cstheme="majorBidi"/>
          <w:i/>
          <w:iCs/>
          <w:sz w:val="24"/>
          <w:szCs w:val="24"/>
        </w:rPr>
        <w:t xml:space="preserve">P </w:t>
      </w:r>
      <w:r w:rsidRPr="008A3490">
        <w:rPr>
          <w:rFonts w:asciiTheme="majorBidi" w:hAnsiTheme="majorBidi" w:cstheme="majorBidi"/>
          <w:sz w:val="24"/>
          <w:szCs w:val="24"/>
        </w:rPr>
        <w:t xml:space="preserve">computes the first message </w:t>
      </w:r>
      <w:r w:rsidRPr="008A3490">
        <w:rPr>
          <w:rFonts w:asciiTheme="majorBidi" w:hAnsiTheme="majorBidi" w:cstheme="majorBidi"/>
          <w:i/>
          <w:iCs/>
          <w:sz w:val="24"/>
          <w:szCs w:val="24"/>
        </w:rPr>
        <w:t xml:space="preserve">a </w:t>
      </w:r>
      <w:r w:rsidRPr="008A3490">
        <w:rPr>
          <w:rFonts w:asciiTheme="majorBidi" w:hAnsiTheme="majorBidi" w:cstheme="majorBidi"/>
          <w:sz w:val="24"/>
          <w:szCs w:val="24"/>
        </w:rPr>
        <w:t xml:space="preserve">in </w:t>
      </w:r>
      <w:r w:rsidRPr="008A3490">
        <w:rPr>
          <w:rFonts w:asciiTheme="majorBidi" w:hAnsiTheme="majorBidi" w:cstheme="majorBidi"/>
          <w:i/>
          <w:iCs/>
          <w:sz w:val="24"/>
          <w:szCs w:val="24"/>
        </w:rPr>
        <w:t>π</w:t>
      </w:r>
      <w:r w:rsidRPr="008A3490">
        <w:rPr>
          <w:rFonts w:asciiTheme="majorBidi" w:hAnsiTheme="majorBidi" w:cstheme="majorBidi"/>
          <w:sz w:val="24"/>
          <w:szCs w:val="24"/>
        </w:rPr>
        <w:t>, using (</w:t>
      </w:r>
      <w:proofErr w:type="spellStart"/>
      <w:r w:rsidRPr="008A3490">
        <w:rPr>
          <w:rFonts w:asciiTheme="majorBidi" w:hAnsiTheme="majorBidi" w:cstheme="majorBidi"/>
          <w:i/>
          <w:iCs/>
          <w:sz w:val="24"/>
          <w:szCs w:val="24"/>
        </w:rPr>
        <w:t>x</w:t>
      </w:r>
      <w:proofErr w:type="gramStart"/>
      <w:r w:rsidRPr="008A3490">
        <w:rPr>
          <w:rFonts w:asciiTheme="majorBidi" w:hAnsiTheme="majorBidi" w:cstheme="majorBidi"/>
          <w:i/>
          <w:iCs/>
          <w:sz w:val="24"/>
          <w:szCs w:val="24"/>
        </w:rPr>
        <w:t>,w</w:t>
      </w:r>
      <w:proofErr w:type="spellEnd"/>
      <w:proofErr w:type="gramEnd"/>
      <w:r w:rsidRPr="008A3490">
        <w:rPr>
          <w:rFonts w:asciiTheme="majorBidi" w:hAnsiTheme="majorBidi" w:cstheme="majorBidi"/>
          <w:sz w:val="24"/>
          <w:szCs w:val="24"/>
        </w:rPr>
        <w:t xml:space="preserve">) as input, and sends it to </w:t>
      </w:r>
      <w:r w:rsidRPr="008A3490">
        <w:rPr>
          <w:rFonts w:asciiTheme="majorBidi" w:hAnsiTheme="majorBidi" w:cstheme="majorBidi"/>
          <w:i/>
          <w:iCs/>
          <w:sz w:val="24"/>
          <w:szCs w:val="24"/>
        </w:rPr>
        <w:t xml:space="preserve">V </w:t>
      </w:r>
      <w:r w:rsidRPr="008A3490">
        <w:rPr>
          <w:rFonts w:asciiTheme="majorBidi" w:hAnsiTheme="majorBidi" w:cstheme="majorBidi"/>
          <w:sz w:val="24"/>
          <w:szCs w:val="24"/>
        </w:rPr>
        <w:t>.</w:t>
      </w:r>
    </w:p>
    <w:p w:rsidR="00CD6D29" w:rsidRPr="008A3490" w:rsidRDefault="00CD6D29" w:rsidP="00CD6D29">
      <w:pPr>
        <w:pStyle w:val="ListParagraph"/>
        <w:numPr>
          <w:ilvl w:val="0"/>
          <w:numId w:val="35"/>
        </w:numPr>
        <w:autoSpaceDE w:val="0"/>
        <w:autoSpaceDN w:val="0"/>
        <w:bidi w:val="0"/>
        <w:adjustRightInd w:val="0"/>
        <w:spacing w:after="0" w:line="240" w:lineRule="auto"/>
        <w:rPr>
          <w:rFonts w:asciiTheme="majorBidi" w:hAnsiTheme="majorBidi" w:cstheme="majorBidi"/>
          <w:sz w:val="24"/>
          <w:szCs w:val="24"/>
        </w:rPr>
      </w:pPr>
      <w:r w:rsidRPr="008A3490">
        <w:rPr>
          <w:rFonts w:asciiTheme="majorBidi" w:hAnsiTheme="majorBidi" w:cstheme="majorBidi"/>
          <w:i/>
          <w:iCs/>
          <w:sz w:val="24"/>
          <w:szCs w:val="24"/>
        </w:rPr>
        <w:t xml:space="preserve">V </w:t>
      </w:r>
      <w:proofErr w:type="spellStart"/>
      <w:r w:rsidRPr="008A3490">
        <w:rPr>
          <w:rFonts w:asciiTheme="majorBidi" w:hAnsiTheme="majorBidi" w:cstheme="majorBidi"/>
          <w:sz w:val="24"/>
          <w:szCs w:val="24"/>
        </w:rPr>
        <w:t>decommits</w:t>
      </w:r>
      <w:proofErr w:type="spellEnd"/>
      <w:r w:rsidRPr="008A3490">
        <w:rPr>
          <w:rFonts w:asciiTheme="majorBidi" w:hAnsiTheme="majorBidi" w:cstheme="majorBidi"/>
          <w:sz w:val="24"/>
          <w:szCs w:val="24"/>
        </w:rPr>
        <w:t xml:space="preserve"> to </w:t>
      </w:r>
      <w:r w:rsidRPr="008A3490">
        <w:rPr>
          <w:rFonts w:asciiTheme="majorBidi" w:hAnsiTheme="majorBidi" w:cstheme="majorBidi"/>
          <w:i/>
          <w:iCs/>
          <w:sz w:val="24"/>
          <w:szCs w:val="24"/>
        </w:rPr>
        <w:t xml:space="preserve">e </w:t>
      </w:r>
      <w:r w:rsidRPr="008A3490">
        <w:rPr>
          <w:rFonts w:asciiTheme="majorBidi" w:hAnsiTheme="majorBidi" w:cstheme="majorBidi"/>
          <w:sz w:val="24"/>
          <w:szCs w:val="24"/>
        </w:rPr>
        <w:t xml:space="preserve">to </w:t>
      </w:r>
      <w:r w:rsidRPr="008A3490">
        <w:rPr>
          <w:rFonts w:asciiTheme="majorBidi" w:hAnsiTheme="majorBidi" w:cstheme="majorBidi"/>
          <w:i/>
          <w:iCs/>
          <w:sz w:val="24"/>
          <w:szCs w:val="24"/>
        </w:rPr>
        <w:t>P</w:t>
      </w:r>
      <w:r w:rsidRPr="008A3490">
        <w:rPr>
          <w:rFonts w:asciiTheme="majorBidi" w:hAnsiTheme="majorBidi" w:cstheme="majorBidi"/>
          <w:sz w:val="24"/>
          <w:szCs w:val="24"/>
        </w:rPr>
        <w:t>.</w:t>
      </w:r>
    </w:p>
    <w:p w:rsidR="00CD6D29" w:rsidRPr="008A3490" w:rsidRDefault="00CD6D29" w:rsidP="00CD6D29">
      <w:pPr>
        <w:pStyle w:val="ListParagraph"/>
        <w:numPr>
          <w:ilvl w:val="0"/>
          <w:numId w:val="35"/>
        </w:numPr>
        <w:autoSpaceDE w:val="0"/>
        <w:autoSpaceDN w:val="0"/>
        <w:bidi w:val="0"/>
        <w:adjustRightInd w:val="0"/>
        <w:spacing w:after="0" w:line="240" w:lineRule="auto"/>
        <w:rPr>
          <w:rFonts w:asciiTheme="majorBidi" w:hAnsiTheme="majorBidi" w:cstheme="majorBidi"/>
          <w:sz w:val="24"/>
          <w:szCs w:val="24"/>
        </w:rPr>
      </w:pPr>
      <w:r w:rsidRPr="008A3490">
        <w:rPr>
          <w:rFonts w:asciiTheme="majorBidi" w:hAnsiTheme="majorBidi" w:cstheme="majorBidi"/>
          <w:i/>
          <w:iCs/>
          <w:sz w:val="24"/>
          <w:szCs w:val="24"/>
        </w:rPr>
        <w:t xml:space="preserve">P </w:t>
      </w:r>
      <w:r w:rsidRPr="008A3490">
        <w:rPr>
          <w:rFonts w:asciiTheme="majorBidi" w:hAnsiTheme="majorBidi" w:cstheme="majorBidi"/>
          <w:sz w:val="24"/>
          <w:szCs w:val="24"/>
        </w:rPr>
        <w:t xml:space="preserve">verifies the </w:t>
      </w:r>
      <w:proofErr w:type="spellStart"/>
      <w:r w:rsidRPr="008A3490">
        <w:rPr>
          <w:rFonts w:asciiTheme="majorBidi" w:hAnsiTheme="majorBidi" w:cstheme="majorBidi"/>
          <w:sz w:val="24"/>
          <w:szCs w:val="24"/>
        </w:rPr>
        <w:t>decommitment</w:t>
      </w:r>
      <w:proofErr w:type="spellEnd"/>
      <w:r w:rsidRPr="008A3490">
        <w:rPr>
          <w:rFonts w:asciiTheme="majorBidi" w:hAnsiTheme="majorBidi" w:cstheme="majorBidi"/>
          <w:sz w:val="24"/>
          <w:szCs w:val="24"/>
        </w:rPr>
        <w:t xml:space="preserve"> and aborts if it is not valid. Otherwise, it</w:t>
      </w:r>
    </w:p>
    <w:p w:rsidR="00CD6D29" w:rsidRDefault="00CD6D29" w:rsidP="00CD6D29">
      <w:pPr>
        <w:autoSpaceDE w:val="0"/>
        <w:autoSpaceDN w:val="0"/>
        <w:bidi w:val="0"/>
        <w:adjustRightInd w:val="0"/>
        <w:spacing w:after="0" w:line="240" w:lineRule="auto"/>
        <w:ind w:left="720"/>
        <w:rPr>
          <w:rFonts w:asciiTheme="majorBidi" w:hAnsiTheme="majorBidi" w:cstheme="majorBidi"/>
          <w:sz w:val="24"/>
          <w:szCs w:val="24"/>
        </w:rPr>
      </w:pPr>
      <w:proofErr w:type="gramStart"/>
      <w:r w:rsidRPr="008A3490">
        <w:rPr>
          <w:rFonts w:asciiTheme="majorBidi" w:hAnsiTheme="majorBidi" w:cstheme="majorBidi"/>
          <w:sz w:val="24"/>
          <w:szCs w:val="24"/>
        </w:rPr>
        <w:t>computes</w:t>
      </w:r>
      <w:proofErr w:type="gramEnd"/>
      <w:r w:rsidRPr="008A3490">
        <w:rPr>
          <w:rFonts w:asciiTheme="majorBidi" w:hAnsiTheme="majorBidi" w:cstheme="majorBidi"/>
          <w:sz w:val="24"/>
          <w:szCs w:val="24"/>
        </w:rPr>
        <w:t xml:space="preserve"> the answer </w:t>
      </w:r>
      <w:r w:rsidRPr="008A3490">
        <w:rPr>
          <w:rFonts w:asciiTheme="majorBidi" w:hAnsiTheme="majorBidi" w:cstheme="majorBidi"/>
          <w:i/>
          <w:iCs/>
          <w:sz w:val="24"/>
          <w:szCs w:val="24"/>
        </w:rPr>
        <w:t xml:space="preserve">z </w:t>
      </w:r>
      <w:r w:rsidRPr="008A3490">
        <w:rPr>
          <w:rFonts w:asciiTheme="majorBidi" w:hAnsiTheme="majorBidi" w:cstheme="majorBidi"/>
          <w:sz w:val="24"/>
          <w:szCs w:val="24"/>
        </w:rPr>
        <w:t xml:space="preserve">to challenge </w:t>
      </w:r>
      <w:r w:rsidRPr="008A3490">
        <w:rPr>
          <w:rFonts w:asciiTheme="majorBidi" w:hAnsiTheme="majorBidi" w:cstheme="majorBidi"/>
          <w:i/>
          <w:iCs/>
          <w:sz w:val="24"/>
          <w:szCs w:val="24"/>
        </w:rPr>
        <w:t xml:space="preserve">e </w:t>
      </w:r>
      <w:r w:rsidRPr="008A3490">
        <w:rPr>
          <w:rFonts w:asciiTheme="majorBidi" w:hAnsiTheme="majorBidi" w:cstheme="majorBidi"/>
          <w:sz w:val="24"/>
          <w:szCs w:val="24"/>
        </w:rPr>
        <w:t xml:space="preserve">according to the instructions in </w:t>
      </w:r>
      <w:r w:rsidRPr="008A3490">
        <w:rPr>
          <w:rFonts w:asciiTheme="majorBidi" w:hAnsiTheme="majorBidi" w:cstheme="majorBidi"/>
          <w:i/>
          <w:iCs/>
          <w:sz w:val="24"/>
          <w:szCs w:val="24"/>
        </w:rPr>
        <w:t>π</w:t>
      </w:r>
      <w:r>
        <w:rPr>
          <w:rFonts w:asciiTheme="majorBidi" w:hAnsiTheme="majorBidi" w:cstheme="majorBidi"/>
          <w:sz w:val="24"/>
          <w:szCs w:val="24"/>
        </w:rPr>
        <w:t xml:space="preserve"> .</w:t>
      </w:r>
    </w:p>
    <w:p w:rsidR="00CD6D29" w:rsidRPr="0075201B" w:rsidRDefault="00CD6D29" w:rsidP="00CD6D29">
      <w:pPr>
        <w:pStyle w:val="ListParagraph"/>
        <w:numPr>
          <w:ilvl w:val="0"/>
          <w:numId w:val="35"/>
        </w:numPr>
        <w:autoSpaceDE w:val="0"/>
        <w:autoSpaceDN w:val="0"/>
        <w:bidi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P </w:t>
      </w:r>
      <w:r w:rsidRPr="0075201B">
        <w:rPr>
          <w:rFonts w:asciiTheme="majorBidi" w:hAnsiTheme="majorBidi" w:cstheme="majorBidi"/>
          <w:sz w:val="24"/>
          <w:szCs w:val="24"/>
        </w:rPr>
        <w:t xml:space="preserve">sends </w:t>
      </w:r>
      <w:r w:rsidRPr="0075201B">
        <w:rPr>
          <w:rFonts w:asciiTheme="majorBidi" w:hAnsiTheme="majorBidi" w:cstheme="majorBidi"/>
          <w:i/>
          <w:iCs/>
          <w:sz w:val="24"/>
          <w:szCs w:val="24"/>
        </w:rPr>
        <w:t xml:space="preserve">z </w:t>
      </w:r>
      <w:r w:rsidRPr="0075201B">
        <w:rPr>
          <w:rFonts w:asciiTheme="majorBidi" w:hAnsiTheme="majorBidi" w:cstheme="majorBidi"/>
          <w:sz w:val="24"/>
          <w:szCs w:val="24"/>
        </w:rPr>
        <w:t xml:space="preserve">to </w:t>
      </w:r>
      <w:proofErr w:type="gramStart"/>
      <w:r w:rsidRPr="0075201B">
        <w:rPr>
          <w:rFonts w:asciiTheme="majorBidi" w:hAnsiTheme="majorBidi" w:cstheme="majorBidi"/>
          <w:i/>
          <w:iCs/>
          <w:sz w:val="24"/>
          <w:szCs w:val="24"/>
        </w:rPr>
        <w:t xml:space="preserve">V </w:t>
      </w:r>
      <w:r w:rsidRPr="0075201B">
        <w:rPr>
          <w:rFonts w:asciiTheme="majorBidi" w:hAnsiTheme="majorBidi" w:cstheme="majorBidi"/>
          <w:sz w:val="24"/>
          <w:szCs w:val="24"/>
        </w:rPr>
        <w:t>.</w:t>
      </w:r>
      <w:proofErr w:type="gramEnd"/>
    </w:p>
    <w:p w:rsidR="00CD6D29" w:rsidRPr="008A3490" w:rsidRDefault="00CD6D29" w:rsidP="00CD6D29">
      <w:pPr>
        <w:pStyle w:val="ListParagraph"/>
        <w:numPr>
          <w:ilvl w:val="0"/>
          <w:numId w:val="35"/>
        </w:numPr>
        <w:autoSpaceDE w:val="0"/>
        <w:autoSpaceDN w:val="0"/>
        <w:bidi w:val="0"/>
        <w:adjustRightInd w:val="0"/>
        <w:spacing w:after="0" w:line="240" w:lineRule="auto"/>
        <w:rPr>
          <w:rFonts w:asciiTheme="majorBidi" w:hAnsiTheme="majorBidi" w:cstheme="majorBidi"/>
          <w:sz w:val="24"/>
          <w:szCs w:val="24"/>
        </w:rPr>
      </w:pPr>
      <w:r w:rsidRPr="008A3490">
        <w:rPr>
          <w:rFonts w:asciiTheme="majorBidi" w:hAnsiTheme="majorBidi" w:cstheme="majorBidi"/>
          <w:i/>
          <w:iCs/>
          <w:sz w:val="24"/>
          <w:szCs w:val="24"/>
        </w:rPr>
        <w:t xml:space="preserve">V </w:t>
      </w:r>
      <w:r w:rsidRPr="008A3490">
        <w:rPr>
          <w:rFonts w:asciiTheme="majorBidi" w:hAnsiTheme="majorBidi" w:cstheme="majorBidi"/>
          <w:sz w:val="24"/>
          <w:szCs w:val="24"/>
        </w:rPr>
        <w:t>accepts if and only if transcript (</w:t>
      </w:r>
      <w:r w:rsidRPr="008A3490">
        <w:rPr>
          <w:rFonts w:asciiTheme="majorBidi" w:hAnsiTheme="majorBidi" w:cstheme="majorBidi"/>
          <w:i/>
          <w:iCs/>
          <w:sz w:val="24"/>
          <w:szCs w:val="24"/>
        </w:rPr>
        <w:t>a, e, z</w:t>
      </w:r>
      <w:r w:rsidRPr="008A3490">
        <w:rPr>
          <w:rFonts w:asciiTheme="majorBidi" w:hAnsiTheme="majorBidi" w:cstheme="majorBidi"/>
          <w:sz w:val="24"/>
          <w:szCs w:val="24"/>
        </w:rPr>
        <w:t xml:space="preserve">) is accepting in </w:t>
      </w:r>
      <w:r w:rsidRPr="008A3490">
        <w:rPr>
          <w:rFonts w:asciiTheme="majorBidi" w:hAnsiTheme="majorBidi" w:cstheme="majorBidi"/>
          <w:i/>
          <w:iCs/>
          <w:sz w:val="24"/>
          <w:szCs w:val="24"/>
        </w:rPr>
        <w:t xml:space="preserve">π </w:t>
      </w:r>
      <w:r w:rsidRPr="008A3490">
        <w:rPr>
          <w:rFonts w:asciiTheme="majorBidi" w:hAnsiTheme="majorBidi" w:cstheme="majorBidi"/>
          <w:sz w:val="24"/>
          <w:szCs w:val="24"/>
        </w:rPr>
        <w:t xml:space="preserve">on input </w:t>
      </w:r>
      <w:r w:rsidRPr="008A3490">
        <w:rPr>
          <w:rFonts w:asciiTheme="majorBidi" w:hAnsiTheme="majorBidi" w:cstheme="majorBidi"/>
          <w:i/>
          <w:iCs/>
          <w:sz w:val="24"/>
          <w:szCs w:val="24"/>
        </w:rPr>
        <w:t>x</w:t>
      </w:r>
      <w:r w:rsidRPr="008A3490">
        <w:rPr>
          <w:rFonts w:asciiTheme="majorBidi" w:hAnsiTheme="majorBidi" w:cstheme="majorBidi"/>
          <w:sz w:val="24"/>
          <w:szCs w:val="24"/>
        </w:rPr>
        <w:t>.</w:t>
      </w:r>
    </w:p>
    <w:p w:rsidR="00CD6D29" w:rsidRPr="008A3490" w:rsidRDefault="00CD6D29" w:rsidP="00CD6D29">
      <w:pPr>
        <w:autoSpaceDE w:val="0"/>
        <w:autoSpaceDN w:val="0"/>
        <w:bidi w:val="0"/>
        <w:adjustRightInd w:val="0"/>
        <w:spacing w:after="0" w:line="240" w:lineRule="auto"/>
        <w:rPr>
          <w:rFonts w:asciiTheme="majorBidi" w:hAnsiTheme="majorBidi" w:cstheme="majorBidi"/>
          <w:sz w:val="24"/>
          <w:szCs w:val="24"/>
        </w:rPr>
      </w:pPr>
    </w:p>
    <w:p w:rsidR="00CD6D29" w:rsidRDefault="00CD6D29" w:rsidP="00CD6D29">
      <w:pPr>
        <w:autoSpaceDE w:val="0"/>
        <w:autoSpaceDN w:val="0"/>
        <w:bidi w:val="0"/>
        <w:adjustRightInd w:val="0"/>
        <w:spacing w:after="0" w:line="240" w:lineRule="auto"/>
        <w:rPr>
          <w:rFonts w:asciiTheme="majorBidi" w:hAnsiTheme="majorBidi" w:cstheme="majorBidi"/>
          <w:sz w:val="24"/>
          <w:szCs w:val="24"/>
        </w:rPr>
      </w:pPr>
    </w:p>
    <w:p w:rsidR="00CD6D29" w:rsidRDefault="00CD6D29" w:rsidP="00CD6D29">
      <w:pPr>
        <w:pStyle w:val="Heading2"/>
        <w:bidi w:val="0"/>
      </w:pPr>
      <w:r w:rsidRPr="008A3490">
        <w:t>ZKPOK for every Sigma-protocol using any trapdoor commitment</w:t>
      </w:r>
    </w:p>
    <w:p w:rsidR="00CD6D29" w:rsidRDefault="00CD6D29" w:rsidP="00CD6D29">
      <w:pPr>
        <w:bidi w:val="0"/>
      </w:pPr>
    </w:p>
    <w:p w:rsidR="00CD6D29" w:rsidRPr="00E21ABF" w:rsidRDefault="00CD6D29" w:rsidP="00CD6D29">
      <w:pPr>
        <w:autoSpaceDE w:val="0"/>
        <w:autoSpaceDN w:val="0"/>
        <w:bidi w:val="0"/>
        <w:adjustRightInd w:val="0"/>
        <w:spacing w:after="0" w:line="240" w:lineRule="auto"/>
        <w:rPr>
          <w:rFonts w:asciiTheme="majorBidi" w:hAnsiTheme="majorBidi" w:cstheme="majorBidi"/>
          <w:b/>
          <w:bCs/>
          <w:sz w:val="24"/>
          <w:szCs w:val="24"/>
        </w:rPr>
      </w:pPr>
      <w:r w:rsidRPr="00E21ABF">
        <w:rPr>
          <w:rFonts w:asciiTheme="majorBidi" w:hAnsiTheme="majorBidi" w:cstheme="majorBidi"/>
          <w:b/>
          <w:bCs/>
          <w:sz w:val="24"/>
          <w:szCs w:val="24"/>
        </w:rPr>
        <w:t xml:space="preserve">PROTOCOL 6.5.4 (ZK Proof of Knowledge for </w:t>
      </w:r>
      <w:r w:rsidRPr="00E21ABF">
        <w:rPr>
          <w:rFonts w:asciiTheme="majorBidi" w:hAnsiTheme="majorBidi" w:cstheme="majorBidi"/>
          <w:i/>
          <w:iCs/>
          <w:sz w:val="24"/>
          <w:szCs w:val="24"/>
        </w:rPr>
        <w:t xml:space="preserve">R </w:t>
      </w:r>
      <w:r w:rsidRPr="00E21ABF">
        <w:rPr>
          <w:rFonts w:asciiTheme="majorBidi" w:hAnsiTheme="majorBidi" w:cstheme="majorBidi"/>
          <w:b/>
          <w:bCs/>
          <w:sz w:val="24"/>
          <w:szCs w:val="24"/>
        </w:rPr>
        <w:t xml:space="preserve">Based on </w:t>
      </w:r>
      <w:r w:rsidRPr="00E21ABF">
        <w:rPr>
          <w:rFonts w:asciiTheme="majorBidi" w:hAnsiTheme="majorBidi" w:cstheme="majorBidi"/>
          <w:i/>
          <w:iCs/>
          <w:sz w:val="24"/>
          <w:szCs w:val="24"/>
        </w:rPr>
        <w:t>π</w:t>
      </w:r>
      <w:r w:rsidRPr="00E21ABF">
        <w:rPr>
          <w:rFonts w:asciiTheme="majorBidi" w:hAnsiTheme="majorBidi" w:cstheme="majorBidi"/>
          <w:b/>
          <w:bCs/>
          <w:sz w:val="24"/>
          <w:szCs w:val="24"/>
        </w:rPr>
        <w:t>)</w:t>
      </w:r>
    </w:p>
    <w:p w:rsidR="00CD6D29" w:rsidRPr="00E21ABF" w:rsidRDefault="00CD6D29" w:rsidP="00CD6D29">
      <w:pPr>
        <w:pStyle w:val="ListParagraph"/>
        <w:numPr>
          <w:ilvl w:val="0"/>
          <w:numId w:val="36"/>
        </w:numPr>
        <w:autoSpaceDE w:val="0"/>
        <w:autoSpaceDN w:val="0"/>
        <w:bidi w:val="0"/>
        <w:adjustRightInd w:val="0"/>
        <w:spacing w:after="0" w:line="240" w:lineRule="auto"/>
        <w:rPr>
          <w:rFonts w:asciiTheme="majorBidi" w:hAnsiTheme="majorBidi" w:cstheme="majorBidi"/>
          <w:i/>
          <w:iCs/>
          <w:sz w:val="24"/>
          <w:szCs w:val="24"/>
        </w:rPr>
      </w:pPr>
      <w:r w:rsidRPr="00E21ABF">
        <w:rPr>
          <w:rFonts w:asciiTheme="majorBidi" w:hAnsiTheme="majorBidi" w:cstheme="majorBidi"/>
          <w:b/>
          <w:bCs/>
          <w:sz w:val="24"/>
          <w:szCs w:val="24"/>
        </w:rPr>
        <w:t xml:space="preserve">Common input: </w:t>
      </w:r>
      <w:r w:rsidRPr="00E21ABF">
        <w:rPr>
          <w:rFonts w:asciiTheme="majorBidi" w:hAnsiTheme="majorBidi" w:cstheme="majorBidi"/>
          <w:sz w:val="24"/>
          <w:szCs w:val="24"/>
        </w:rPr>
        <w:t xml:space="preserve">The prover </w:t>
      </w:r>
      <w:r w:rsidRPr="00E21ABF">
        <w:rPr>
          <w:rFonts w:asciiTheme="majorBidi" w:hAnsiTheme="majorBidi" w:cstheme="majorBidi"/>
          <w:i/>
          <w:iCs/>
          <w:sz w:val="24"/>
          <w:szCs w:val="24"/>
        </w:rPr>
        <w:t xml:space="preserve">P </w:t>
      </w:r>
      <w:r w:rsidRPr="00E21ABF">
        <w:rPr>
          <w:rFonts w:asciiTheme="majorBidi" w:hAnsiTheme="majorBidi" w:cstheme="majorBidi"/>
          <w:sz w:val="24"/>
          <w:szCs w:val="24"/>
        </w:rPr>
        <w:t xml:space="preserve">and verifier </w:t>
      </w:r>
      <w:r w:rsidRPr="00E21ABF">
        <w:rPr>
          <w:rFonts w:asciiTheme="majorBidi" w:hAnsiTheme="majorBidi" w:cstheme="majorBidi"/>
          <w:i/>
          <w:iCs/>
          <w:sz w:val="24"/>
          <w:szCs w:val="24"/>
        </w:rPr>
        <w:t xml:space="preserve">V </w:t>
      </w:r>
      <w:r w:rsidRPr="00E21ABF">
        <w:rPr>
          <w:rFonts w:asciiTheme="majorBidi" w:hAnsiTheme="majorBidi" w:cstheme="majorBidi"/>
          <w:sz w:val="24"/>
          <w:szCs w:val="24"/>
        </w:rPr>
        <w:t xml:space="preserve">both have </w:t>
      </w:r>
      <w:r w:rsidRPr="00E21ABF">
        <w:rPr>
          <w:rFonts w:asciiTheme="majorBidi" w:hAnsiTheme="majorBidi" w:cstheme="majorBidi"/>
          <w:i/>
          <w:iCs/>
          <w:sz w:val="24"/>
          <w:szCs w:val="24"/>
        </w:rPr>
        <w:t>x</w:t>
      </w:r>
    </w:p>
    <w:p w:rsidR="00CD6D29" w:rsidRPr="00E21ABF" w:rsidRDefault="00CD6D29" w:rsidP="00CD6D29">
      <w:pPr>
        <w:pStyle w:val="ListParagraph"/>
        <w:numPr>
          <w:ilvl w:val="0"/>
          <w:numId w:val="36"/>
        </w:numPr>
        <w:autoSpaceDE w:val="0"/>
        <w:autoSpaceDN w:val="0"/>
        <w:bidi w:val="0"/>
        <w:adjustRightInd w:val="0"/>
        <w:spacing w:after="0" w:line="240" w:lineRule="auto"/>
        <w:rPr>
          <w:rFonts w:asciiTheme="majorBidi" w:hAnsiTheme="majorBidi" w:cstheme="majorBidi"/>
          <w:i/>
          <w:iCs/>
          <w:sz w:val="24"/>
          <w:szCs w:val="24"/>
        </w:rPr>
      </w:pPr>
      <w:r w:rsidRPr="00E21ABF">
        <w:rPr>
          <w:rFonts w:asciiTheme="majorBidi" w:hAnsiTheme="majorBidi" w:cstheme="majorBidi"/>
          <w:b/>
          <w:bCs/>
          <w:sz w:val="24"/>
          <w:szCs w:val="24"/>
        </w:rPr>
        <w:t xml:space="preserve">Private input: </w:t>
      </w:r>
      <w:r w:rsidRPr="00E21ABF">
        <w:rPr>
          <w:rFonts w:asciiTheme="majorBidi" w:hAnsiTheme="majorBidi" w:cstheme="majorBidi"/>
          <w:i/>
          <w:iCs/>
          <w:sz w:val="24"/>
          <w:szCs w:val="24"/>
        </w:rPr>
        <w:t xml:space="preserve">P </w:t>
      </w:r>
      <w:r w:rsidRPr="00E21ABF">
        <w:rPr>
          <w:rFonts w:asciiTheme="majorBidi" w:hAnsiTheme="majorBidi" w:cstheme="majorBidi"/>
          <w:sz w:val="24"/>
          <w:szCs w:val="24"/>
        </w:rPr>
        <w:t xml:space="preserve">has a value </w:t>
      </w:r>
      <w:r w:rsidRPr="00E21ABF">
        <w:rPr>
          <w:rFonts w:asciiTheme="majorBidi" w:hAnsiTheme="majorBidi" w:cstheme="majorBidi"/>
          <w:i/>
          <w:iCs/>
          <w:sz w:val="24"/>
          <w:szCs w:val="24"/>
        </w:rPr>
        <w:t xml:space="preserve">w </w:t>
      </w:r>
      <w:r w:rsidRPr="00E21ABF">
        <w:rPr>
          <w:rFonts w:asciiTheme="majorBidi" w:hAnsiTheme="majorBidi" w:cstheme="majorBidi"/>
          <w:sz w:val="24"/>
          <w:szCs w:val="24"/>
        </w:rPr>
        <w:t>such that (</w:t>
      </w:r>
      <w:proofErr w:type="spellStart"/>
      <w:r w:rsidRPr="00E21ABF">
        <w:rPr>
          <w:rFonts w:asciiTheme="majorBidi" w:hAnsiTheme="majorBidi" w:cstheme="majorBidi"/>
          <w:i/>
          <w:iCs/>
          <w:sz w:val="24"/>
          <w:szCs w:val="24"/>
        </w:rPr>
        <w:t>x,w</w:t>
      </w:r>
      <w:proofErr w:type="spellEnd"/>
      <w:r w:rsidRPr="00E21ABF">
        <w:rPr>
          <w:rFonts w:asciiTheme="majorBidi" w:hAnsiTheme="majorBidi" w:cstheme="majorBidi"/>
          <w:sz w:val="24"/>
          <w:szCs w:val="24"/>
        </w:rPr>
        <w:t xml:space="preserve">) </w:t>
      </w:r>
      <w:r w:rsidRPr="00E21ABF">
        <w:rPr>
          <w:rFonts w:ascii="Cambria Math" w:hAnsi="Cambria Math" w:cstheme="majorBidi"/>
          <w:i/>
          <w:iCs/>
          <w:sz w:val="24"/>
          <w:szCs w:val="24"/>
        </w:rPr>
        <w:t>∈</w:t>
      </w:r>
      <w:r w:rsidRPr="00E21ABF">
        <w:rPr>
          <w:rFonts w:asciiTheme="majorBidi" w:hAnsiTheme="majorBidi" w:cstheme="majorBidi"/>
          <w:i/>
          <w:iCs/>
          <w:sz w:val="24"/>
          <w:szCs w:val="24"/>
        </w:rPr>
        <w:t xml:space="preserve"> R</w:t>
      </w:r>
    </w:p>
    <w:p w:rsidR="00CD6D29" w:rsidRPr="00927A28" w:rsidRDefault="00CD6D29" w:rsidP="00CD6D29">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sidRPr="00927A28">
        <w:rPr>
          <w:rFonts w:asciiTheme="majorBidi" w:hAnsiTheme="majorBidi" w:cstheme="majorBidi"/>
          <w:b/>
          <w:bCs/>
          <w:sz w:val="24"/>
          <w:szCs w:val="24"/>
        </w:rPr>
        <w:t>Default behavior on wrong input:</w:t>
      </w:r>
    </w:p>
    <w:p w:rsidR="00CD6D29" w:rsidRPr="00927A28" w:rsidRDefault="00CD6D29" w:rsidP="00CD6D29">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Verifier</w:t>
      </w:r>
      <w:r w:rsidRPr="00927A28">
        <w:rPr>
          <w:rFonts w:asciiTheme="majorBidi" w:hAnsiTheme="majorBidi" w:cstheme="majorBidi"/>
          <w:b/>
          <w:bCs/>
          <w:sz w:val="24"/>
          <w:szCs w:val="24"/>
        </w:rPr>
        <w:t>’s Output:</w:t>
      </w:r>
      <w:r w:rsidRPr="00927A28">
        <w:rPr>
          <w:rFonts w:asciiTheme="majorBidi" w:hAnsiTheme="majorBidi" w:cstheme="majorBidi"/>
          <w:i/>
          <w:iCs/>
          <w:sz w:val="24"/>
          <w:szCs w:val="24"/>
        </w:rPr>
        <w:t xml:space="preserve"> </w:t>
      </w:r>
      <w:r w:rsidRPr="00DC51BF">
        <w:rPr>
          <w:rFonts w:asciiTheme="majorBidi" w:hAnsiTheme="majorBidi" w:cstheme="majorBidi"/>
          <w:sz w:val="24"/>
          <w:szCs w:val="24"/>
        </w:rPr>
        <w:t>Accept or reject</w:t>
      </w:r>
    </w:p>
    <w:p w:rsidR="00CD6D29" w:rsidRPr="00927A28" w:rsidRDefault="00CD6D29" w:rsidP="00CD6D29">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Prover</w:t>
      </w:r>
      <w:r w:rsidRPr="00927A28">
        <w:rPr>
          <w:rFonts w:asciiTheme="majorBidi" w:hAnsiTheme="majorBidi" w:cstheme="majorBidi"/>
          <w:b/>
          <w:bCs/>
          <w:sz w:val="24"/>
          <w:szCs w:val="24"/>
        </w:rPr>
        <w:t xml:space="preserve">’s output: </w:t>
      </w:r>
      <w:r w:rsidRPr="00927A28">
        <w:rPr>
          <w:rFonts w:asciiTheme="majorBidi" w:hAnsiTheme="majorBidi" w:cstheme="majorBidi"/>
          <w:sz w:val="24"/>
          <w:szCs w:val="24"/>
        </w:rPr>
        <w:t>nothing</w:t>
      </w:r>
    </w:p>
    <w:p w:rsidR="00CD6D29" w:rsidRPr="00E21ABF" w:rsidRDefault="00CD6D29" w:rsidP="00CD6D29">
      <w:pPr>
        <w:autoSpaceDE w:val="0"/>
        <w:autoSpaceDN w:val="0"/>
        <w:bidi w:val="0"/>
        <w:adjustRightInd w:val="0"/>
        <w:spacing w:after="0" w:line="240" w:lineRule="auto"/>
        <w:rPr>
          <w:rFonts w:asciiTheme="majorBidi" w:hAnsiTheme="majorBidi" w:cstheme="majorBidi"/>
          <w:i/>
          <w:iCs/>
          <w:sz w:val="24"/>
          <w:szCs w:val="24"/>
        </w:rPr>
      </w:pPr>
    </w:p>
    <w:p w:rsidR="00CD6D29" w:rsidRPr="00E21ABF" w:rsidRDefault="00CD6D29" w:rsidP="00CD6D29">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sidRPr="00E21ABF">
        <w:rPr>
          <w:rFonts w:asciiTheme="majorBidi" w:hAnsiTheme="majorBidi" w:cstheme="majorBidi"/>
          <w:b/>
          <w:bCs/>
          <w:sz w:val="24"/>
          <w:szCs w:val="24"/>
        </w:rPr>
        <w:t>The protocol:</w:t>
      </w:r>
    </w:p>
    <w:p w:rsidR="00CD6D29" w:rsidRPr="009E6274" w:rsidRDefault="00CD6D29" w:rsidP="009E6274">
      <w:pPr>
        <w:pStyle w:val="ListParagraph"/>
        <w:numPr>
          <w:ilvl w:val="0"/>
          <w:numId w:val="37"/>
        </w:numPr>
        <w:autoSpaceDE w:val="0"/>
        <w:autoSpaceDN w:val="0"/>
        <w:bidi w:val="0"/>
        <w:adjustRightInd w:val="0"/>
        <w:spacing w:after="0" w:line="240" w:lineRule="auto"/>
        <w:rPr>
          <w:rFonts w:asciiTheme="majorBidi" w:hAnsiTheme="majorBidi" w:cstheme="majorBidi"/>
          <w:sz w:val="24"/>
          <w:szCs w:val="24"/>
        </w:rPr>
      </w:pPr>
      <w:r w:rsidRPr="00E21ABF">
        <w:rPr>
          <w:rFonts w:asciiTheme="majorBidi" w:hAnsiTheme="majorBidi" w:cstheme="majorBidi"/>
          <w:i/>
          <w:iCs/>
          <w:sz w:val="24"/>
          <w:szCs w:val="24"/>
        </w:rPr>
        <w:t xml:space="preserve">V </w:t>
      </w:r>
      <w:r w:rsidRPr="00E21ABF">
        <w:rPr>
          <w:rFonts w:asciiTheme="majorBidi" w:hAnsiTheme="majorBidi" w:cstheme="majorBidi"/>
          <w:sz w:val="24"/>
          <w:szCs w:val="24"/>
        </w:rPr>
        <w:t xml:space="preserve">chooses a random </w:t>
      </w:r>
      <w:r w:rsidRPr="00E21ABF">
        <w:rPr>
          <w:rFonts w:asciiTheme="majorBidi" w:hAnsiTheme="majorBidi" w:cstheme="majorBidi"/>
          <w:i/>
          <w:iCs/>
          <w:sz w:val="24"/>
          <w:szCs w:val="24"/>
        </w:rPr>
        <w:t>t</w:t>
      </w:r>
      <w:r w:rsidRPr="00E21ABF">
        <w:rPr>
          <w:rFonts w:asciiTheme="majorBidi" w:hAnsiTheme="majorBidi" w:cstheme="majorBidi"/>
          <w:sz w:val="24"/>
          <w:szCs w:val="24"/>
        </w:rPr>
        <w:t xml:space="preserve">-bit challenge </w:t>
      </w:r>
      <w:r w:rsidRPr="00E21ABF">
        <w:rPr>
          <w:rFonts w:asciiTheme="majorBidi" w:hAnsiTheme="majorBidi" w:cstheme="majorBidi"/>
          <w:i/>
          <w:iCs/>
          <w:sz w:val="24"/>
          <w:szCs w:val="24"/>
        </w:rPr>
        <w:t xml:space="preserve">e </w:t>
      </w:r>
      <w:r w:rsidRPr="00E21ABF">
        <w:rPr>
          <w:rFonts w:asciiTheme="majorBidi" w:hAnsiTheme="majorBidi" w:cstheme="majorBidi"/>
          <w:sz w:val="24"/>
          <w:szCs w:val="24"/>
        </w:rPr>
        <w:t xml:space="preserve">and interacts with </w:t>
      </w:r>
      <w:r w:rsidRPr="00E21ABF">
        <w:rPr>
          <w:rFonts w:asciiTheme="majorBidi" w:hAnsiTheme="majorBidi" w:cstheme="majorBidi"/>
          <w:i/>
          <w:iCs/>
          <w:sz w:val="24"/>
          <w:szCs w:val="24"/>
        </w:rPr>
        <w:t xml:space="preserve">P </w:t>
      </w:r>
      <w:r w:rsidRPr="00E21ABF">
        <w:rPr>
          <w:rFonts w:asciiTheme="majorBidi" w:hAnsiTheme="majorBidi" w:cstheme="majorBidi"/>
          <w:sz w:val="24"/>
          <w:szCs w:val="24"/>
        </w:rPr>
        <w:t xml:space="preserve">via the </w:t>
      </w:r>
      <w:r w:rsidR="005E4C32">
        <w:rPr>
          <w:rFonts w:asciiTheme="majorBidi" w:hAnsiTheme="majorBidi" w:cstheme="majorBidi"/>
          <w:sz w:val="24"/>
          <w:szCs w:val="24"/>
        </w:rPr>
        <w:t xml:space="preserve">trapdoor </w:t>
      </w:r>
      <w:r w:rsidRPr="00E21ABF">
        <w:rPr>
          <w:rFonts w:asciiTheme="majorBidi" w:hAnsiTheme="majorBidi" w:cstheme="majorBidi"/>
          <w:sz w:val="24"/>
          <w:szCs w:val="24"/>
        </w:rPr>
        <w:t>commitment</w:t>
      </w:r>
      <w:r w:rsidR="009E6274">
        <w:rPr>
          <w:rFonts w:asciiTheme="majorBidi" w:hAnsiTheme="majorBidi" w:cstheme="majorBidi"/>
          <w:sz w:val="24"/>
          <w:szCs w:val="24"/>
        </w:rPr>
        <w:t xml:space="preserve"> </w:t>
      </w:r>
      <w:r w:rsidRPr="009E6274">
        <w:rPr>
          <w:rFonts w:asciiTheme="majorBidi" w:hAnsiTheme="majorBidi" w:cstheme="majorBidi"/>
          <w:sz w:val="24"/>
          <w:szCs w:val="24"/>
        </w:rPr>
        <w:t xml:space="preserve">protocol </w:t>
      </w:r>
      <w:r w:rsidRPr="009E6274">
        <w:rPr>
          <w:rFonts w:asciiTheme="majorBidi" w:hAnsiTheme="majorBidi" w:cstheme="majorBidi"/>
          <w:b/>
          <w:bCs/>
          <w:sz w:val="24"/>
          <w:szCs w:val="24"/>
        </w:rPr>
        <w:t>com</w:t>
      </w:r>
      <w:r w:rsidRPr="009E6274">
        <w:rPr>
          <w:rFonts w:asciiTheme="majorBidi" w:hAnsiTheme="majorBidi" w:cstheme="majorBidi"/>
          <w:sz w:val="24"/>
          <w:szCs w:val="24"/>
        </w:rPr>
        <w:t xml:space="preserve"> in order to commit to </w:t>
      </w:r>
      <w:r w:rsidRPr="009E6274">
        <w:rPr>
          <w:rFonts w:asciiTheme="majorBidi" w:hAnsiTheme="majorBidi" w:cstheme="majorBidi"/>
          <w:i/>
          <w:iCs/>
          <w:sz w:val="24"/>
          <w:szCs w:val="24"/>
        </w:rPr>
        <w:t>e</w:t>
      </w:r>
      <w:r w:rsidRPr="009E6274">
        <w:rPr>
          <w:rFonts w:asciiTheme="majorBidi" w:hAnsiTheme="majorBidi" w:cstheme="majorBidi"/>
          <w:sz w:val="24"/>
          <w:szCs w:val="24"/>
        </w:rPr>
        <w:t>.</w:t>
      </w:r>
    </w:p>
    <w:p w:rsidR="00CD6D29" w:rsidRPr="00E21ABF" w:rsidRDefault="00CD6D29" w:rsidP="00CD6D29">
      <w:pPr>
        <w:pStyle w:val="ListParagraph"/>
        <w:numPr>
          <w:ilvl w:val="0"/>
          <w:numId w:val="37"/>
        </w:numPr>
        <w:autoSpaceDE w:val="0"/>
        <w:autoSpaceDN w:val="0"/>
        <w:bidi w:val="0"/>
        <w:adjustRightInd w:val="0"/>
        <w:spacing w:after="0" w:line="240" w:lineRule="auto"/>
        <w:rPr>
          <w:rFonts w:asciiTheme="majorBidi" w:hAnsiTheme="majorBidi" w:cstheme="majorBidi"/>
          <w:sz w:val="24"/>
          <w:szCs w:val="24"/>
        </w:rPr>
      </w:pPr>
      <w:r w:rsidRPr="00E21ABF">
        <w:rPr>
          <w:rFonts w:asciiTheme="majorBidi" w:hAnsiTheme="majorBidi" w:cstheme="majorBidi"/>
          <w:i/>
          <w:iCs/>
          <w:sz w:val="24"/>
          <w:szCs w:val="24"/>
        </w:rPr>
        <w:t xml:space="preserve">P </w:t>
      </w:r>
      <w:r w:rsidRPr="00E21ABF">
        <w:rPr>
          <w:rFonts w:asciiTheme="majorBidi" w:hAnsiTheme="majorBidi" w:cstheme="majorBidi"/>
          <w:sz w:val="24"/>
          <w:szCs w:val="24"/>
        </w:rPr>
        <w:t xml:space="preserve">computes the first message </w:t>
      </w:r>
      <w:r w:rsidRPr="00E21ABF">
        <w:rPr>
          <w:rFonts w:asciiTheme="majorBidi" w:hAnsiTheme="majorBidi" w:cstheme="majorBidi"/>
          <w:i/>
          <w:iCs/>
          <w:sz w:val="24"/>
          <w:szCs w:val="24"/>
        </w:rPr>
        <w:t xml:space="preserve">a </w:t>
      </w:r>
      <w:r w:rsidRPr="00E21ABF">
        <w:rPr>
          <w:rFonts w:asciiTheme="majorBidi" w:hAnsiTheme="majorBidi" w:cstheme="majorBidi"/>
          <w:sz w:val="24"/>
          <w:szCs w:val="24"/>
        </w:rPr>
        <w:t xml:space="preserve">in </w:t>
      </w:r>
      <w:r w:rsidRPr="00E21ABF">
        <w:rPr>
          <w:rFonts w:asciiTheme="majorBidi" w:hAnsiTheme="majorBidi" w:cstheme="majorBidi"/>
          <w:i/>
          <w:iCs/>
          <w:sz w:val="24"/>
          <w:szCs w:val="24"/>
        </w:rPr>
        <w:t>π</w:t>
      </w:r>
      <w:r w:rsidRPr="00E21ABF">
        <w:rPr>
          <w:rFonts w:asciiTheme="majorBidi" w:hAnsiTheme="majorBidi" w:cstheme="majorBidi"/>
          <w:sz w:val="24"/>
          <w:szCs w:val="24"/>
        </w:rPr>
        <w:t>, using (</w:t>
      </w:r>
      <w:proofErr w:type="spellStart"/>
      <w:r w:rsidRPr="00E21ABF">
        <w:rPr>
          <w:rFonts w:asciiTheme="majorBidi" w:hAnsiTheme="majorBidi" w:cstheme="majorBidi"/>
          <w:i/>
          <w:iCs/>
          <w:sz w:val="24"/>
          <w:szCs w:val="24"/>
        </w:rPr>
        <w:t>x</w:t>
      </w:r>
      <w:proofErr w:type="gramStart"/>
      <w:r w:rsidRPr="00E21ABF">
        <w:rPr>
          <w:rFonts w:asciiTheme="majorBidi" w:hAnsiTheme="majorBidi" w:cstheme="majorBidi"/>
          <w:i/>
          <w:iCs/>
          <w:sz w:val="24"/>
          <w:szCs w:val="24"/>
        </w:rPr>
        <w:t>,w</w:t>
      </w:r>
      <w:proofErr w:type="spellEnd"/>
      <w:proofErr w:type="gramEnd"/>
      <w:r w:rsidRPr="00E21ABF">
        <w:rPr>
          <w:rFonts w:asciiTheme="majorBidi" w:hAnsiTheme="majorBidi" w:cstheme="majorBidi"/>
          <w:sz w:val="24"/>
          <w:szCs w:val="24"/>
        </w:rPr>
        <w:t xml:space="preserve">) as input, and sends it to </w:t>
      </w:r>
      <w:r w:rsidRPr="00E21ABF">
        <w:rPr>
          <w:rFonts w:asciiTheme="majorBidi" w:hAnsiTheme="majorBidi" w:cstheme="majorBidi"/>
          <w:i/>
          <w:iCs/>
          <w:sz w:val="24"/>
          <w:szCs w:val="24"/>
        </w:rPr>
        <w:t xml:space="preserve">V </w:t>
      </w:r>
      <w:r w:rsidRPr="00E21ABF">
        <w:rPr>
          <w:rFonts w:asciiTheme="majorBidi" w:hAnsiTheme="majorBidi" w:cstheme="majorBidi"/>
          <w:sz w:val="24"/>
          <w:szCs w:val="24"/>
        </w:rPr>
        <w:t>.</w:t>
      </w:r>
    </w:p>
    <w:p w:rsidR="00CD6D29" w:rsidRPr="00E21ABF" w:rsidRDefault="00CD6D29" w:rsidP="00CD6D29">
      <w:pPr>
        <w:pStyle w:val="ListParagraph"/>
        <w:numPr>
          <w:ilvl w:val="0"/>
          <w:numId w:val="37"/>
        </w:numPr>
        <w:autoSpaceDE w:val="0"/>
        <w:autoSpaceDN w:val="0"/>
        <w:bidi w:val="0"/>
        <w:adjustRightInd w:val="0"/>
        <w:spacing w:after="0" w:line="240" w:lineRule="auto"/>
        <w:rPr>
          <w:rFonts w:asciiTheme="majorBidi" w:hAnsiTheme="majorBidi" w:cstheme="majorBidi"/>
          <w:sz w:val="24"/>
          <w:szCs w:val="24"/>
        </w:rPr>
      </w:pPr>
      <w:r w:rsidRPr="00E21ABF">
        <w:rPr>
          <w:rFonts w:asciiTheme="majorBidi" w:hAnsiTheme="majorBidi" w:cstheme="majorBidi"/>
          <w:i/>
          <w:iCs/>
          <w:sz w:val="24"/>
          <w:szCs w:val="24"/>
        </w:rPr>
        <w:t xml:space="preserve">V </w:t>
      </w:r>
      <w:r w:rsidRPr="00E21ABF">
        <w:rPr>
          <w:rFonts w:asciiTheme="majorBidi" w:hAnsiTheme="majorBidi" w:cstheme="majorBidi"/>
          <w:sz w:val="24"/>
          <w:szCs w:val="24"/>
        </w:rPr>
        <w:t xml:space="preserve">reveals </w:t>
      </w:r>
      <w:r w:rsidRPr="00E21ABF">
        <w:rPr>
          <w:rFonts w:asciiTheme="majorBidi" w:hAnsiTheme="majorBidi" w:cstheme="majorBidi"/>
          <w:i/>
          <w:iCs/>
          <w:sz w:val="24"/>
          <w:szCs w:val="24"/>
        </w:rPr>
        <w:t xml:space="preserve">e </w:t>
      </w:r>
      <w:r w:rsidRPr="00E21ABF">
        <w:rPr>
          <w:rFonts w:asciiTheme="majorBidi" w:hAnsiTheme="majorBidi" w:cstheme="majorBidi"/>
          <w:sz w:val="24"/>
          <w:szCs w:val="24"/>
        </w:rPr>
        <w:t xml:space="preserve">to </w:t>
      </w:r>
      <w:r w:rsidRPr="00E21ABF">
        <w:rPr>
          <w:rFonts w:asciiTheme="majorBidi" w:hAnsiTheme="majorBidi" w:cstheme="majorBidi"/>
          <w:i/>
          <w:iCs/>
          <w:sz w:val="24"/>
          <w:szCs w:val="24"/>
        </w:rPr>
        <w:t xml:space="preserve">P </w:t>
      </w:r>
      <w:r w:rsidRPr="00E21ABF">
        <w:rPr>
          <w:rFonts w:asciiTheme="majorBidi" w:hAnsiTheme="majorBidi" w:cstheme="majorBidi"/>
          <w:sz w:val="24"/>
          <w:szCs w:val="24"/>
        </w:rPr>
        <w:t xml:space="preserve">by </w:t>
      </w:r>
      <w:proofErr w:type="spellStart"/>
      <w:r w:rsidRPr="00E21ABF">
        <w:rPr>
          <w:rFonts w:asciiTheme="majorBidi" w:hAnsiTheme="majorBidi" w:cstheme="majorBidi"/>
          <w:sz w:val="24"/>
          <w:szCs w:val="24"/>
        </w:rPr>
        <w:t>decommitting</w:t>
      </w:r>
      <w:proofErr w:type="spellEnd"/>
      <w:r w:rsidRPr="00E21ABF">
        <w:rPr>
          <w:rFonts w:asciiTheme="majorBidi" w:hAnsiTheme="majorBidi" w:cstheme="majorBidi"/>
          <w:sz w:val="24"/>
          <w:szCs w:val="24"/>
        </w:rPr>
        <w:t>.</w:t>
      </w:r>
    </w:p>
    <w:p w:rsidR="00CD6D29" w:rsidRPr="00E21ABF" w:rsidRDefault="00CD6D29" w:rsidP="00CD6D29">
      <w:pPr>
        <w:pStyle w:val="ListParagraph"/>
        <w:numPr>
          <w:ilvl w:val="0"/>
          <w:numId w:val="37"/>
        </w:numPr>
        <w:autoSpaceDE w:val="0"/>
        <w:autoSpaceDN w:val="0"/>
        <w:bidi w:val="0"/>
        <w:adjustRightInd w:val="0"/>
        <w:spacing w:after="0" w:line="240" w:lineRule="auto"/>
        <w:rPr>
          <w:rFonts w:asciiTheme="majorBidi" w:hAnsiTheme="majorBidi" w:cstheme="majorBidi"/>
          <w:sz w:val="24"/>
          <w:szCs w:val="24"/>
        </w:rPr>
      </w:pPr>
      <w:r w:rsidRPr="00E21ABF">
        <w:rPr>
          <w:rFonts w:asciiTheme="majorBidi" w:hAnsiTheme="majorBidi" w:cstheme="majorBidi"/>
          <w:i/>
          <w:iCs/>
          <w:sz w:val="24"/>
          <w:szCs w:val="24"/>
        </w:rPr>
        <w:t xml:space="preserve">P </w:t>
      </w:r>
      <w:r w:rsidRPr="00E21ABF">
        <w:rPr>
          <w:rFonts w:asciiTheme="majorBidi" w:hAnsiTheme="majorBidi" w:cstheme="majorBidi"/>
          <w:sz w:val="24"/>
          <w:szCs w:val="24"/>
        </w:rPr>
        <w:t xml:space="preserve">verifies the </w:t>
      </w:r>
      <w:proofErr w:type="spellStart"/>
      <w:r w:rsidRPr="00E21ABF">
        <w:rPr>
          <w:rFonts w:asciiTheme="majorBidi" w:hAnsiTheme="majorBidi" w:cstheme="majorBidi"/>
          <w:sz w:val="24"/>
          <w:szCs w:val="24"/>
        </w:rPr>
        <w:t>decommitment</w:t>
      </w:r>
      <w:proofErr w:type="spellEnd"/>
      <w:r w:rsidRPr="00E21ABF">
        <w:rPr>
          <w:rFonts w:asciiTheme="majorBidi" w:hAnsiTheme="majorBidi" w:cstheme="majorBidi"/>
          <w:sz w:val="24"/>
          <w:szCs w:val="24"/>
        </w:rPr>
        <w:t xml:space="preserve"> and aborts if it is not valid. Otherwise, it</w:t>
      </w:r>
    </w:p>
    <w:p w:rsidR="00CD6D29" w:rsidRDefault="00CD6D29" w:rsidP="00CD6D29">
      <w:pPr>
        <w:autoSpaceDE w:val="0"/>
        <w:autoSpaceDN w:val="0"/>
        <w:bidi w:val="0"/>
        <w:adjustRightInd w:val="0"/>
        <w:spacing w:after="0" w:line="240" w:lineRule="auto"/>
        <w:ind w:left="720"/>
        <w:rPr>
          <w:rFonts w:asciiTheme="majorBidi" w:hAnsiTheme="majorBidi" w:cstheme="majorBidi"/>
          <w:sz w:val="24"/>
          <w:szCs w:val="24"/>
        </w:rPr>
      </w:pPr>
      <w:proofErr w:type="gramStart"/>
      <w:r w:rsidRPr="00E21ABF">
        <w:rPr>
          <w:rFonts w:asciiTheme="majorBidi" w:hAnsiTheme="majorBidi" w:cstheme="majorBidi"/>
          <w:sz w:val="24"/>
          <w:szCs w:val="24"/>
        </w:rPr>
        <w:t>computes</w:t>
      </w:r>
      <w:proofErr w:type="gramEnd"/>
      <w:r w:rsidRPr="00E21ABF">
        <w:rPr>
          <w:rFonts w:asciiTheme="majorBidi" w:hAnsiTheme="majorBidi" w:cstheme="majorBidi"/>
          <w:sz w:val="24"/>
          <w:szCs w:val="24"/>
        </w:rPr>
        <w:t xml:space="preserve"> the answer </w:t>
      </w:r>
      <w:r w:rsidRPr="00E21ABF">
        <w:rPr>
          <w:rFonts w:asciiTheme="majorBidi" w:hAnsiTheme="majorBidi" w:cstheme="majorBidi"/>
          <w:i/>
          <w:iCs/>
          <w:sz w:val="24"/>
          <w:szCs w:val="24"/>
        </w:rPr>
        <w:t xml:space="preserve">z </w:t>
      </w:r>
      <w:r w:rsidRPr="00E21ABF">
        <w:rPr>
          <w:rFonts w:asciiTheme="majorBidi" w:hAnsiTheme="majorBidi" w:cstheme="majorBidi"/>
          <w:sz w:val="24"/>
          <w:szCs w:val="24"/>
        </w:rPr>
        <w:t xml:space="preserve">to challenge </w:t>
      </w:r>
      <w:r w:rsidRPr="00E21ABF">
        <w:rPr>
          <w:rFonts w:asciiTheme="majorBidi" w:hAnsiTheme="majorBidi" w:cstheme="majorBidi"/>
          <w:i/>
          <w:iCs/>
          <w:sz w:val="24"/>
          <w:szCs w:val="24"/>
        </w:rPr>
        <w:t xml:space="preserve">e </w:t>
      </w:r>
      <w:r w:rsidRPr="00E21ABF">
        <w:rPr>
          <w:rFonts w:asciiTheme="majorBidi" w:hAnsiTheme="majorBidi" w:cstheme="majorBidi"/>
          <w:sz w:val="24"/>
          <w:szCs w:val="24"/>
        </w:rPr>
        <w:t xml:space="preserve">according to the instructions in </w:t>
      </w:r>
      <w:r w:rsidRPr="00E21ABF">
        <w:rPr>
          <w:rFonts w:asciiTheme="majorBidi" w:hAnsiTheme="majorBidi" w:cstheme="majorBidi"/>
          <w:i/>
          <w:iCs/>
          <w:sz w:val="24"/>
          <w:szCs w:val="24"/>
        </w:rPr>
        <w:t>π</w:t>
      </w:r>
      <w:r w:rsidRPr="00E21ABF">
        <w:rPr>
          <w:rFonts w:asciiTheme="majorBidi" w:hAnsiTheme="majorBidi" w:cstheme="majorBidi"/>
          <w:sz w:val="24"/>
          <w:szCs w:val="24"/>
        </w:rPr>
        <w:t xml:space="preserve"> </w:t>
      </w:r>
    </w:p>
    <w:p w:rsidR="00CD6D29" w:rsidRPr="00E57E18" w:rsidRDefault="00CD6D29" w:rsidP="00EA4F41">
      <w:pPr>
        <w:pStyle w:val="ListParagraph"/>
        <w:numPr>
          <w:ilvl w:val="0"/>
          <w:numId w:val="37"/>
        </w:numPr>
        <w:autoSpaceDE w:val="0"/>
        <w:autoSpaceDN w:val="0"/>
        <w:bidi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P </w:t>
      </w:r>
      <w:r w:rsidRPr="00E57E18">
        <w:rPr>
          <w:rFonts w:asciiTheme="majorBidi" w:hAnsiTheme="majorBidi" w:cstheme="majorBidi"/>
          <w:sz w:val="24"/>
          <w:szCs w:val="24"/>
        </w:rPr>
        <w:t xml:space="preserve">sends </w:t>
      </w:r>
      <w:r w:rsidRPr="00E57E18">
        <w:rPr>
          <w:rFonts w:asciiTheme="majorBidi" w:hAnsiTheme="majorBidi" w:cstheme="majorBidi"/>
          <w:i/>
          <w:iCs/>
          <w:sz w:val="24"/>
          <w:szCs w:val="24"/>
        </w:rPr>
        <w:t xml:space="preserve">z </w:t>
      </w:r>
      <w:r w:rsidRPr="00E57E18">
        <w:rPr>
          <w:rFonts w:asciiTheme="majorBidi" w:hAnsiTheme="majorBidi" w:cstheme="majorBidi"/>
          <w:sz w:val="24"/>
          <w:szCs w:val="24"/>
        </w:rPr>
        <w:t xml:space="preserve">and the trapdoor </w:t>
      </w:r>
      <w:r w:rsidRPr="00E57E18">
        <w:rPr>
          <w:rFonts w:asciiTheme="majorBidi" w:hAnsiTheme="majorBidi" w:cstheme="majorBidi"/>
          <w:b/>
          <w:bCs/>
          <w:sz w:val="24"/>
          <w:szCs w:val="24"/>
        </w:rPr>
        <w:t>trap</w:t>
      </w:r>
      <w:r w:rsidRPr="00E57E18">
        <w:rPr>
          <w:rFonts w:asciiTheme="majorBidi" w:hAnsiTheme="majorBidi" w:cstheme="majorBidi"/>
          <w:sz w:val="24"/>
          <w:szCs w:val="24"/>
        </w:rPr>
        <w:t xml:space="preserve"> to </w:t>
      </w:r>
      <w:r w:rsidRPr="00E57E18">
        <w:rPr>
          <w:rFonts w:asciiTheme="majorBidi" w:hAnsiTheme="majorBidi" w:cstheme="majorBidi"/>
          <w:i/>
          <w:iCs/>
          <w:sz w:val="24"/>
          <w:szCs w:val="24"/>
        </w:rPr>
        <w:t>V</w:t>
      </w:r>
      <w:r w:rsidRPr="00E57E18">
        <w:rPr>
          <w:rFonts w:asciiTheme="majorBidi" w:hAnsiTheme="majorBidi" w:cstheme="majorBidi"/>
          <w:sz w:val="24"/>
          <w:szCs w:val="24"/>
        </w:rPr>
        <w:t>.</w:t>
      </w:r>
    </w:p>
    <w:p w:rsidR="00CD6D29" w:rsidRPr="00EA4F41" w:rsidRDefault="00CD6D29" w:rsidP="00EA4F41">
      <w:pPr>
        <w:pStyle w:val="ListParagraph"/>
        <w:numPr>
          <w:ilvl w:val="0"/>
          <w:numId w:val="37"/>
        </w:numPr>
        <w:autoSpaceDE w:val="0"/>
        <w:autoSpaceDN w:val="0"/>
        <w:bidi w:val="0"/>
        <w:adjustRightInd w:val="0"/>
        <w:spacing w:after="0" w:line="240" w:lineRule="auto"/>
        <w:rPr>
          <w:rFonts w:asciiTheme="majorBidi" w:hAnsiTheme="majorBidi" w:cstheme="majorBidi"/>
          <w:sz w:val="24"/>
          <w:szCs w:val="24"/>
        </w:rPr>
      </w:pPr>
      <w:r w:rsidRPr="00EA4F41">
        <w:rPr>
          <w:rFonts w:asciiTheme="majorBidi" w:hAnsiTheme="majorBidi" w:cstheme="majorBidi"/>
          <w:i/>
          <w:iCs/>
          <w:sz w:val="24"/>
          <w:szCs w:val="24"/>
        </w:rPr>
        <w:lastRenderedPageBreak/>
        <w:t xml:space="preserve">V </w:t>
      </w:r>
      <w:r w:rsidRPr="00EA4F41">
        <w:rPr>
          <w:rFonts w:asciiTheme="majorBidi" w:hAnsiTheme="majorBidi" w:cstheme="majorBidi"/>
          <w:sz w:val="24"/>
          <w:szCs w:val="24"/>
        </w:rPr>
        <w:t xml:space="preserve">accepts if and only if the trapdoor </w:t>
      </w:r>
      <w:r w:rsidRPr="00EA4F41">
        <w:rPr>
          <w:rFonts w:asciiTheme="majorBidi" w:hAnsiTheme="majorBidi" w:cstheme="majorBidi"/>
          <w:b/>
          <w:bCs/>
          <w:sz w:val="24"/>
          <w:szCs w:val="24"/>
        </w:rPr>
        <w:t>trap</w:t>
      </w:r>
      <w:r w:rsidRPr="00EA4F41">
        <w:rPr>
          <w:rFonts w:asciiTheme="majorBidi" w:hAnsiTheme="majorBidi" w:cstheme="majorBidi"/>
          <w:sz w:val="24"/>
          <w:szCs w:val="24"/>
        </w:rPr>
        <w:t xml:space="preserve"> is valid</w:t>
      </w:r>
      <w:r w:rsidR="00EA4F41" w:rsidRPr="00EA4F41">
        <w:rPr>
          <w:rFonts w:asciiTheme="majorBidi" w:hAnsiTheme="majorBidi" w:cstheme="majorBidi"/>
          <w:sz w:val="24"/>
          <w:szCs w:val="24"/>
        </w:rPr>
        <w:t xml:space="preserve"> (</w:t>
      </w:r>
      <w:r w:rsidR="00EA4F41">
        <w:rPr>
          <w:rFonts w:asciiTheme="majorBidi" w:hAnsiTheme="majorBidi" w:cstheme="majorBidi"/>
          <w:sz w:val="24"/>
          <w:szCs w:val="24"/>
        </w:rPr>
        <w:t xml:space="preserve">For ex: for DLOG sigma-protocol, given </w:t>
      </w:r>
      <w:r w:rsidR="00EA4F41" w:rsidRPr="00EA4F41">
        <w:rPr>
          <w:rFonts w:asciiTheme="majorBidi" w:hAnsiTheme="majorBidi" w:cstheme="majorBidi"/>
          <w:b/>
          <w:bCs/>
          <w:sz w:val="24"/>
          <w:szCs w:val="24"/>
        </w:rPr>
        <w:t>trap</w:t>
      </w:r>
      <w:r w:rsidR="00EA4F41">
        <w:rPr>
          <w:rFonts w:asciiTheme="majorBidi" w:hAnsiTheme="majorBidi" w:cstheme="majorBidi"/>
          <w:sz w:val="24"/>
          <w:szCs w:val="24"/>
        </w:rPr>
        <w:t xml:space="preserve"> check that h = </w:t>
      </w:r>
      <w:proofErr w:type="spellStart"/>
      <w:r w:rsidR="00EA4F41">
        <w:rPr>
          <w:rFonts w:asciiTheme="majorBidi" w:hAnsiTheme="majorBidi" w:cstheme="majorBidi"/>
          <w:sz w:val="24"/>
          <w:szCs w:val="24"/>
        </w:rPr>
        <w:t>g</w:t>
      </w:r>
      <w:r w:rsidR="00EA4F41" w:rsidRPr="00EA4F41">
        <w:rPr>
          <w:rFonts w:asciiTheme="majorBidi" w:hAnsiTheme="majorBidi" w:cstheme="majorBidi"/>
          <w:sz w:val="24"/>
          <w:szCs w:val="24"/>
          <w:vertAlign w:val="superscript"/>
        </w:rPr>
        <w:t>trap</w:t>
      </w:r>
      <w:proofErr w:type="spellEnd"/>
      <w:r w:rsidR="00EA4F41" w:rsidRPr="00EA4F41">
        <w:rPr>
          <w:rFonts w:asciiTheme="majorBidi" w:hAnsiTheme="majorBidi" w:cstheme="majorBidi"/>
          <w:sz w:val="24"/>
          <w:szCs w:val="24"/>
        </w:rPr>
        <w:t>)</w:t>
      </w:r>
      <w:r w:rsidRPr="00EA4F41">
        <w:rPr>
          <w:rFonts w:asciiTheme="majorBidi" w:hAnsiTheme="majorBidi" w:cstheme="majorBidi"/>
          <w:sz w:val="24"/>
          <w:szCs w:val="24"/>
        </w:rPr>
        <w:t xml:space="preserve"> and the transcript (</w:t>
      </w:r>
      <w:r w:rsidRPr="00EA4F41">
        <w:rPr>
          <w:rFonts w:asciiTheme="majorBidi" w:hAnsiTheme="majorBidi" w:cstheme="majorBidi"/>
          <w:i/>
          <w:iCs/>
          <w:sz w:val="24"/>
          <w:szCs w:val="24"/>
        </w:rPr>
        <w:t>a, e, z</w:t>
      </w:r>
      <w:r w:rsidRPr="00EA4F41">
        <w:rPr>
          <w:rFonts w:asciiTheme="majorBidi" w:hAnsiTheme="majorBidi" w:cstheme="majorBidi"/>
          <w:sz w:val="24"/>
          <w:szCs w:val="24"/>
        </w:rPr>
        <w:t>)</w:t>
      </w:r>
      <w:r w:rsidR="00EA4F41">
        <w:rPr>
          <w:rFonts w:asciiTheme="majorBidi" w:hAnsiTheme="majorBidi" w:cstheme="majorBidi"/>
          <w:sz w:val="24"/>
          <w:szCs w:val="24"/>
        </w:rPr>
        <w:t xml:space="preserve"> </w:t>
      </w:r>
      <w:r w:rsidRPr="00EA4F41">
        <w:rPr>
          <w:rFonts w:asciiTheme="majorBidi" w:hAnsiTheme="majorBidi" w:cstheme="majorBidi"/>
          <w:sz w:val="24"/>
          <w:szCs w:val="24"/>
        </w:rPr>
        <w:t xml:space="preserve">is accepting in </w:t>
      </w:r>
      <w:r w:rsidRPr="00EA4F41">
        <w:rPr>
          <w:rFonts w:asciiTheme="majorBidi" w:hAnsiTheme="majorBidi" w:cstheme="majorBidi"/>
          <w:i/>
          <w:iCs/>
          <w:sz w:val="24"/>
          <w:szCs w:val="24"/>
        </w:rPr>
        <w:t xml:space="preserve">π </w:t>
      </w:r>
      <w:r w:rsidRPr="00EA4F41">
        <w:rPr>
          <w:rFonts w:asciiTheme="majorBidi" w:hAnsiTheme="majorBidi" w:cstheme="majorBidi"/>
          <w:sz w:val="24"/>
          <w:szCs w:val="24"/>
        </w:rPr>
        <w:t xml:space="preserve">on input </w:t>
      </w:r>
      <w:r w:rsidRPr="00EA4F41">
        <w:rPr>
          <w:rFonts w:asciiTheme="majorBidi" w:hAnsiTheme="majorBidi" w:cstheme="majorBidi"/>
          <w:i/>
          <w:iCs/>
          <w:sz w:val="24"/>
          <w:szCs w:val="24"/>
        </w:rPr>
        <w:t>x</w:t>
      </w:r>
      <w:r w:rsidRPr="00EA4F41">
        <w:rPr>
          <w:rFonts w:asciiTheme="majorBidi" w:hAnsiTheme="majorBidi" w:cstheme="majorBidi"/>
          <w:sz w:val="24"/>
          <w:szCs w:val="24"/>
        </w:rPr>
        <w:t>.</w:t>
      </w:r>
    </w:p>
    <w:p w:rsidR="00CD6D29" w:rsidRDefault="00CD6D29" w:rsidP="00CD6D29">
      <w:pPr>
        <w:bidi w:val="0"/>
        <w:ind w:left="360" w:firstLine="360"/>
        <w:rPr>
          <w:rFonts w:asciiTheme="majorBidi" w:hAnsiTheme="majorBidi" w:cstheme="majorBidi"/>
          <w:sz w:val="24"/>
          <w:szCs w:val="24"/>
        </w:rPr>
      </w:pPr>
    </w:p>
    <w:p w:rsidR="00934196" w:rsidRDefault="00934196">
      <w:pPr>
        <w:bidi w:val="0"/>
        <w:rPr>
          <w:rFonts w:ascii="CMR8" w:cs="CMR8"/>
          <w:sz w:val="24"/>
          <w:szCs w:val="24"/>
        </w:rPr>
      </w:pPr>
      <w:r>
        <w:rPr>
          <w:rFonts w:ascii="CMR8" w:cs="CMR8"/>
          <w:sz w:val="24"/>
          <w:szCs w:val="24"/>
        </w:rPr>
        <w:br w:type="page"/>
      </w:r>
    </w:p>
    <w:p w:rsidR="00184515" w:rsidRDefault="00184515" w:rsidP="00184515">
      <w:pPr>
        <w:pStyle w:val="Heading1"/>
        <w:bidi w:val="0"/>
        <w:rPr>
          <w:rFonts w:eastAsia="Times New Roman"/>
        </w:rPr>
      </w:pPr>
      <w:r>
        <w:rPr>
          <w:rFonts w:eastAsia="Times New Roman"/>
        </w:rPr>
        <w:lastRenderedPageBreak/>
        <w:t>Commitment schemes</w:t>
      </w:r>
      <w:r w:rsidRPr="008A3490">
        <w:rPr>
          <w:rFonts w:eastAsia="Times New Roman"/>
        </w:rPr>
        <w:t xml:space="preserve"> </w:t>
      </w:r>
    </w:p>
    <w:p w:rsidR="00184515" w:rsidRDefault="00184515" w:rsidP="00184515">
      <w:pPr>
        <w:pStyle w:val="Heading2"/>
        <w:bidi w:val="0"/>
        <w:rPr>
          <w:rFonts w:eastAsia="Times New Roman"/>
        </w:rPr>
      </w:pPr>
      <w:r w:rsidRPr="008A3490">
        <w:rPr>
          <w:rFonts w:eastAsia="Times New Roman"/>
        </w:rPr>
        <w:t xml:space="preserve">Trapdoor </w:t>
      </w:r>
      <w:r>
        <w:rPr>
          <w:rFonts w:eastAsia="Times New Roman"/>
        </w:rPr>
        <w:t>DLOG commitment scheme</w:t>
      </w:r>
    </w:p>
    <w:p w:rsidR="00184515" w:rsidRDefault="00184515" w:rsidP="00184515">
      <w:pPr>
        <w:autoSpaceDE w:val="0"/>
        <w:autoSpaceDN w:val="0"/>
        <w:bidi w:val="0"/>
        <w:adjustRightInd w:val="0"/>
        <w:spacing w:after="0" w:line="240" w:lineRule="auto"/>
        <w:rPr>
          <w:rFonts w:asciiTheme="majorBidi" w:hAnsiTheme="majorBidi" w:cstheme="majorBidi"/>
          <w:sz w:val="24"/>
          <w:szCs w:val="24"/>
        </w:rPr>
      </w:pPr>
    </w:p>
    <w:p w:rsidR="00184515" w:rsidRPr="00F85878" w:rsidRDefault="00184515" w:rsidP="00184515">
      <w:pPr>
        <w:autoSpaceDE w:val="0"/>
        <w:autoSpaceDN w:val="0"/>
        <w:bidi w:val="0"/>
        <w:adjustRightInd w:val="0"/>
        <w:spacing w:after="0" w:line="240" w:lineRule="auto"/>
        <w:rPr>
          <w:rFonts w:asciiTheme="majorBidi" w:hAnsiTheme="majorBidi" w:cstheme="majorBidi"/>
          <w:b/>
          <w:bCs/>
          <w:sz w:val="24"/>
          <w:szCs w:val="24"/>
        </w:rPr>
      </w:pPr>
      <w:r w:rsidRPr="00F85878">
        <w:rPr>
          <w:rFonts w:asciiTheme="majorBidi" w:hAnsiTheme="majorBidi" w:cstheme="majorBidi"/>
          <w:b/>
          <w:bCs/>
          <w:sz w:val="24"/>
          <w:szCs w:val="24"/>
        </w:rPr>
        <w:t xml:space="preserve">PROTOCOL 6.6.2 (Commitment from </w:t>
      </w:r>
      <w:r>
        <w:rPr>
          <w:rFonts w:asciiTheme="majorBidi" w:hAnsiTheme="majorBidi" w:cstheme="majorBidi"/>
          <w:i/>
          <w:iCs/>
          <w:sz w:val="24"/>
          <w:szCs w:val="24"/>
        </w:rPr>
        <w:t xml:space="preserve">DL </w:t>
      </w:r>
      <w:r w:rsidRPr="00F85878">
        <w:rPr>
          <w:rFonts w:asciiTheme="majorBidi" w:hAnsiTheme="majorBidi" w:cstheme="majorBidi"/>
          <w:i/>
          <w:iCs/>
          <w:sz w:val="24"/>
          <w:szCs w:val="24"/>
        </w:rPr>
        <w:t>Σ</w:t>
      </w:r>
      <w:r w:rsidRPr="00F85878">
        <w:rPr>
          <w:rFonts w:asciiTheme="majorBidi" w:hAnsiTheme="majorBidi" w:cstheme="majorBidi"/>
          <w:b/>
          <w:bCs/>
          <w:sz w:val="24"/>
          <w:szCs w:val="24"/>
        </w:rPr>
        <w:t>-Protocol)</w:t>
      </w:r>
    </w:p>
    <w:p w:rsidR="00184515" w:rsidRPr="00F85878" w:rsidRDefault="00184515" w:rsidP="00A13249">
      <w:pPr>
        <w:pStyle w:val="ListParagraph"/>
        <w:numPr>
          <w:ilvl w:val="0"/>
          <w:numId w:val="30"/>
        </w:numPr>
        <w:autoSpaceDE w:val="0"/>
        <w:autoSpaceDN w:val="0"/>
        <w:bidi w:val="0"/>
        <w:adjustRightInd w:val="0"/>
        <w:spacing w:after="0" w:line="240" w:lineRule="auto"/>
        <w:rPr>
          <w:rFonts w:asciiTheme="majorBidi" w:hAnsiTheme="majorBidi" w:cstheme="majorBidi"/>
          <w:i/>
          <w:iCs/>
          <w:sz w:val="24"/>
          <w:szCs w:val="24"/>
        </w:rPr>
      </w:pPr>
      <w:r w:rsidRPr="00F85878">
        <w:rPr>
          <w:rFonts w:asciiTheme="majorBidi" w:hAnsiTheme="majorBidi" w:cstheme="majorBidi"/>
          <w:b/>
          <w:bCs/>
          <w:sz w:val="24"/>
          <w:szCs w:val="24"/>
        </w:rPr>
        <w:t xml:space="preserve">Input: </w:t>
      </w:r>
      <w:r w:rsidRPr="00F85878">
        <w:rPr>
          <w:rFonts w:asciiTheme="majorBidi" w:hAnsiTheme="majorBidi" w:cstheme="majorBidi"/>
          <w:sz w:val="24"/>
          <w:szCs w:val="24"/>
        </w:rPr>
        <w:t xml:space="preserve">The committer </w:t>
      </w:r>
      <w:r w:rsidRPr="00F85878">
        <w:rPr>
          <w:rFonts w:asciiTheme="majorBidi" w:hAnsiTheme="majorBidi" w:cstheme="majorBidi"/>
          <w:i/>
          <w:iCs/>
          <w:sz w:val="24"/>
          <w:szCs w:val="24"/>
        </w:rPr>
        <w:t xml:space="preserve">C </w:t>
      </w:r>
      <w:r w:rsidRPr="00F85878">
        <w:rPr>
          <w:rFonts w:asciiTheme="majorBidi" w:hAnsiTheme="majorBidi" w:cstheme="majorBidi"/>
          <w:sz w:val="24"/>
          <w:szCs w:val="24"/>
        </w:rPr>
        <w:t xml:space="preserve">and receiver </w:t>
      </w:r>
      <w:r w:rsidRPr="00F85878">
        <w:rPr>
          <w:rFonts w:asciiTheme="majorBidi" w:hAnsiTheme="majorBidi" w:cstheme="majorBidi"/>
          <w:i/>
          <w:iCs/>
          <w:sz w:val="24"/>
          <w:szCs w:val="24"/>
        </w:rPr>
        <w:t xml:space="preserve">R </w:t>
      </w:r>
      <w:r w:rsidRPr="00F85878">
        <w:rPr>
          <w:rFonts w:asciiTheme="majorBidi" w:hAnsiTheme="majorBidi" w:cstheme="majorBidi"/>
          <w:sz w:val="24"/>
          <w:szCs w:val="24"/>
        </w:rPr>
        <w:t>both hold 1</w:t>
      </w:r>
      <w:r w:rsidRPr="00F85878">
        <w:rPr>
          <w:rFonts w:asciiTheme="majorBidi" w:hAnsiTheme="majorBidi" w:cstheme="majorBidi"/>
          <w:i/>
          <w:iCs/>
          <w:sz w:val="24"/>
          <w:szCs w:val="24"/>
          <w:vertAlign w:val="superscript"/>
        </w:rPr>
        <w:t>n</w:t>
      </w:r>
      <w:r w:rsidR="00A13249">
        <w:rPr>
          <w:rFonts w:asciiTheme="majorBidi" w:hAnsiTheme="majorBidi" w:cstheme="majorBidi"/>
          <w:i/>
          <w:iCs/>
          <w:sz w:val="24"/>
          <w:szCs w:val="24"/>
          <w:vertAlign w:val="superscript"/>
        </w:rPr>
        <w:t xml:space="preserve"> </w:t>
      </w:r>
      <w:r w:rsidR="00A13249" w:rsidRPr="00A13249">
        <w:rPr>
          <w:rFonts w:asciiTheme="majorBidi" w:hAnsiTheme="majorBidi" w:cstheme="majorBidi"/>
          <w:sz w:val="24"/>
          <w:szCs w:val="24"/>
        </w:rPr>
        <w:t>and also (p</w:t>
      </w:r>
      <w:r w:rsidR="00A13249">
        <w:rPr>
          <w:rFonts w:asciiTheme="majorBidi" w:hAnsiTheme="majorBidi" w:cstheme="majorBidi"/>
          <w:sz w:val="24"/>
          <w:szCs w:val="24"/>
        </w:rPr>
        <w:t xml:space="preserve">, </w:t>
      </w:r>
      <w:r w:rsidR="00A13249" w:rsidRPr="00A13249">
        <w:rPr>
          <w:rFonts w:asciiTheme="majorBidi" w:hAnsiTheme="majorBidi" w:cstheme="majorBidi"/>
          <w:sz w:val="24"/>
          <w:szCs w:val="24"/>
        </w:rPr>
        <w:t>q,</w:t>
      </w:r>
      <w:r w:rsidR="00A13249">
        <w:rPr>
          <w:rFonts w:asciiTheme="majorBidi" w:hAnsiTheme="majorBidi" w:cstheme="majorBidi"/>
          <w:sz w:val="24"/>
          <w:szCs w:val="24"/>
        </w:rPr>
        <w:t xml:space="preserve"> </w:t>
      </w:r>
      <w:r w:rsidR="00A13249" w:rsidRPr="00A13249">
        <w:rPr>
          <w:rFonts w:asciiTheme="majorBidi" w:hAnsiTheme="majorBidi" w:cstheme="majorBidi"/>
          <w:sz w:val="24"/>
          <w:szCs w:val="24"/>
        </w:rPr>
        <w:t>g)</w:t>
      </w:r>
      <w:r w:rsidRPr="00F85878">
        <w:rPr>
          <w:rFonts w:asciiTheme="majorBidi" w:hAnsiTheme="majorBidi" w:cstheme="majorBidi"/>
          <w:sz w:val="24"/>
          <w:szCs w:val="24"/>
        </w:rPr>
        <w:t xml:space="preserve">, and the committer </w:t>
      </w:r>
      <w:r w:rsidRPr="00F85878">
        <w:rPr>
          <w:rFonts w:asciiTheme="majorBidi" w:hAnsiTheme="majorBidi" w:cstheme="majorBidi"/>
          <w:i/>
          <w:iCs/>
          <w:sz w:val="24"/>
          <w:szCs w:val="24"/>
        </w:rPr>
        <w:t>C</w:t>
      </w:r>
    </w:p>
    <w:p w:rsidR="00A13249" w:rsidRDefault="00184515" w:rsidP="00A13249">
      <w:pPr>
        <w:autoSpaceDE w:val="0"/>
        <w:autoSpaceDN w:val="0"/>
        <w:bidi w:val="0"/>
        <w:adjustRightInd w:val="0"/>
        <w:spacing w:after="0" w:line="240" w:lineRule="auto"/>
        <w:ind w:firstLine="360"/>
        <w:rPr>
          <w:rFonts w:asciiTheme="majorBidi" w:hAnsiTheme="majorBidi" w:cstheme="majorBidi"/>
          <w:sz w:val="24"/>
          <w:szCs w:val="24"/>
        </w:rPr>
      </w:pPr>
      <w:proofErr w:type="gramStart"/>
      <w:r w:rsidRPr="00F85878">
        <w:rPr>
          <w:rFonts w:asciiTheme="majorBidi" w:hAnsiTheme="majorBidi" w:cstheme="majorBidi"/>
          <w:sz w:val="24"/>
          <w:szCs w:val="24"/>
        </w:rPr>
        <w:t>has</w:t>
      </w:r>
      <w:proofErr w:type="gramEnd"/>
      <w:r w:rsidRPr="00F85878">
        <w:rPr>
          <w:rFonts w:asciiTheme="majorBidi" w:hAnsiTheme="majorBidi" w:cstheme="majorBidi"/>
          <w:sz w:val="24"/>
          <w:szCs w:val="24"/>
        </w:rPr>
        <w:t xml:space="preserve"> a value </w:t>
      </w:r>
      <w:r w:rsidRPr="00F85878">
        <w:rPr>
          <w:rFonts w:asciiTheme="majorBidi" w:hAnsiTheme="majorBidi" w:cstheme="majorBidi"/>
          <w:i/>
          <w:iCs/>
          <w:sz w:val="24"/>
          <w:szCs w:val="24"/>
        </w:rPr>
        <w:t xml:space="preserve">e </w:t>
      </w:r>
      <w:r w:rsidRPr="00F85878">
        <w:rPr>
          <w:rFonts w:ascii="Cambria Math" w:hAnsi="Cambria Math" w:cstheme="majorBidi"/>
          <w:i/>
          <w:iCs/>
          <w:sz w:val="24"/>
          <w:szCs w:val="24"/>
        </w:rPr>
        <w:t>∈</w:t>
      </w:r>
      <w:r w:rsidRPr="00F85878">
        <w:rPr>
          <w:rFonts w:asciiTheme="majorBidi" w:hAnsiTheme="majorBidi" w:cstheme="majorBidi"/>
          <w:i/>
          <w:iCs/>
          <w:sz w:val="24"/>
          <w:szCs w:val="24"/>
        </w:rPr>
        <w:t xml:space="preserve"> {</w:t>
      </w:r>
      <w:r w:rsidRPr="00F85878">
        <w:rPr>
          <w:rFonts w:asciiTheme="majorBidi" w:hAnsiTheme="majorBidi" w:cstheme="majorBidi"/>
          <w:sz w:val="24"/>
          <w:szCs w:val="24"/>
        </w:rPr>
        <w:t>0</w:t>
      </w:r>
      <w:r w:rsidRPr="00F85878">
        <w:rPr>
          <w:rFonts w:asciiTheme="majorBidi" w:hAnsiTheme="majorBidi" w:cstheme="majorBidi"/>
          <w:i/>
          <w:iCs/>
          <w:sz w:val="24"/>
          <w:szCs w:val="24"/>
        </w:rPr>
        <w:t xml:space="preserve">, </w:t>
      </w:r>
      <w:r w:rsidRPr="00F85878">
        <w:rPr>
          <w:rFonts w:asciiTheme="majorBidi" w:hAnsiTheme="majorBidi" w:cstheme="majorBidi"/>
          <w:sz w:val="24"/>
          <w:szCs w:val="24"/>
        </w:rPr>
        <w:t>1</w:t>
      </w:r>
      <w:r w:rsidRPr="00F85878">
        <w:rPr>
          <w:rFonts w:asciiTheme="majorBidi" w:hAnsiTheme="majorBidi" w:cstheme="majorBidi"/>
          <w:i/>
          <w:iCs/>
          <w:sz w:val="24"/>
          <w:szCs w:val="24"/>
        </w:rPr>
        <w:t>}</w:t>
      </w:r>
      <w:r w:rsidRPr="00F85878">
        <w:rPr>
          <w:rFonts w:asciiTheme="majorBidi" w:hAnsiTheme="majorBidi" w:cstheme="majorBidi"/>
          <w:i/>
          <w:iCs/>
          <w:sz w:val="24"/>
          <w:szCs w:val="24"/>
          <w:vertAlign w:val="superscript"/>
        </w:rPr>
        <w:t>t</w:t>
      </w:r>
      <w:r w:rsidRPr="00F85878">
        <w:rPr>
          <w:rFonts w:asciiTheme="majorBidi" w:hAnsiTheme="majorBidi" w:cstheme="majorBidi"/>
          <w:sz w:val="24"/>
          <w:szCs w:val="24"/>
        </w:rPr>
        <w:t>.</w:t>
      </w:r>
    </w:p>
    <w:p w:rsidR="00A13249" w:rsidRDefault="00A13249" w:rsidP="00A13249">
      <w:pPr>
        <w:autoSpaceDE w:val="0"/>
        <w:autoSpaceDN w:val="0"/>
        <w:bidi w:val="0"/>
        <w:adjustRightInd w:val="0"/>
        <w:spacing w:after="0" w:line="240" w:lineRule="auto"/>
        <w:ind w:firstLine="360"/>
        <w:rPr>
          <w:rFonts w:asciiTheme="majorBidi" w:hAnsiTheme="majorBidi" w:cstheme="majorBidi"/>
          <w:sz w:val="24"/>
          <w:szCs w:val="24"/>
        </w:rPr>
      </w:pPr>
    </w:p>
    <w:p w:rsidR="00184515" w:rsidRPr="00927A28" w:rsidRDefault="00184515" w:rsidP="00184515">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927A28">
        <w:rPr>
          <w:rFonts w:asciiTheme="majorBidi" w:hAnsiTheme="majorBidi" w:cstheme="majorBidi"/>
          <w:b/>
          <w:bCs/>
          <w:sz w:val="24"/>
          <w:szCs w:val="24"/>
        </w:rPr>
        <w:t>Default behavior on wrong input:</w:t>
      </w:r>
    </w:p>
    <w:p w:rsidR="00184515" w:rsidRPr="00927A28" w:rsidRDefault="00184515" w:rsidP="00184515">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B43013">
        <w:rPr>
          <w:rFonts w:asciiTheme="majorBidi" w:hAnsiTheme="majorBidi" w:cstheme="majorBidi"/>
          <w:b/>
          <w:bCs/>
          <w:sz w:val="24"/>
          <w:szCs w:val="24"/>
        </w:rPr>
        <w:t>receiver’s Output</w:t>
      </w:r>
      <w:r w:rsidRPr="00927A28">
        <w:rPr>
          <w:rFonts w:asciiTheme="majorBidi" w:hAnsiTheme="majorBidi" w:cstheme="majorBidi"/>
          <w:b/>
          <w:bCs/>
          <w:sz w:val="24"/>
          <w:szCs w:val="24"/>
        </w:rPr>
        <w:t>:</w:t>
      </w:r>
      <w:r w:rsidRPr="00927A28">
        <w:rPr>
          <w:rFonts w:asciiTheme="majorBidi" w:hAnsiTheme="majorBidi" w:cstheme="majorBidi"/>
          <w:i/>
          <w:iCs/>
          <w:sz w:val="24"/>
          <w:szCs w:val="24"/>
        </w:rPr>
        <w:t xml:space="preserve"> </w:t>
      </w:r>
      <w:r w:rsidRPr="00DC51BF">
        <w:rPr>
          <w:rFonts w:asciiTheme="majorBidi" w:hAnsiTheme="majorBidi" w:cstheme="majorBidi"/>
          <w:sz w:val="24"/>
          <w:szCs w:val="24"/>
        </w:rPr>
        <w:t>Accept or reject</w:t>
      </w:r>
      <w:r>
        <w:rPr>
          <w:rFonts w:asciiTheme="majorBidi" w:hAnsiTheme="majorBidi" w:cstheme="majorBidi"/>
          <w:b/>
          <w:bCs/>
          <w:sz w:val="24"/>
          <w:szCs w:val="24"/>
        </w:rPr>
        <w:t xml:space="preserve"> </w:t>
      </w:r>
      <w:r w:rsidRPr="00A916C2">
        <w:rPr>
          <w:rFonts w:asciiTheme="majorBidi" w:hAnsiTheme="majorBidi" w:cstheme="majorBidi"/>
          <w:sz w:val="24"/>
          <w:szCs w:val="24"/>
        </w:rPr>
        <w:t>and</w:t>
      </w:r>
      <w:r>
        <w:rPr>
          <w:rFonts w:asciiTheme="majorBidi" w:hAnsiTheme="majorBidi" w:cstheme="majorBidi"/>
          <w:b/>
          <w:bCs/>
          <w:sz w:val="24"/>
          <w:szCs w:val="24"/>
        </w:rPr>
        <w:t xml:space="preserve"> trap </w:t>
      </w:r>
      <w:r w:rsidRPr="00A916C2">
        <w:rPr>
          <w:rFonts w:asciiTheme="majorBidi" w:hAnsiTheme="majorBidi" w:cstheme="majorBidi"/>
          <w:b/>
          <w:bCs/>
          <w:i/>
          <w:iCs/>
          <w:sz w:val="24"/>
          <w:szCs w:val="24"/>
        </w:rPr>
        <w:t>w</w:t>
      </w:r>
    </w:p>
    <w:p w:rsidR="00184515" w:rsidRPr="00927A28" w:rsidRDefault="00184515" w:rsidP="00184515">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B43013">
        <w:rPr>
          <w:rFonts w:asciiTheme="majorBidi" w:hAnsiTheme="majorBidi" w:cstheme="majorBidi"/>
          <w:b/>
          <w:bCs/>
          <w:sz w:val="24"/>
          <w:szCs w:val="24"/>
        </w:rPr>
        <w:t>committer’s output</w:t>
      </w:r>
      <w:r w:rsidRPr="00927A28">
        <w:rPr>
          <w:rFonts w:asciiTheme="majorBidi" w:hAnsiTheme="majorBidi" w:cstheme="majorBidi"/>
          <w:b/>
          <w:bCs/>
          <w:sz w:val="24"/>
          <w:szCs w:val="24"/>
        </w:rPr>
        <w:t xml:space="preserve">: </w:t>
      </w:r>
      <w:r w:rsidRPr="00927A28">
        <w:rPr>
          <w:rFonts w:asciiTheme="majorBidi" w:hAnsiTheme="majorBidi" w:cstheme="majorBidi"/>
          <w:sz w:val="24"/>
          <w:szCs w:val="24"/>
        </w:rPr>
        <w:t>nothing</w:t>
      </w:r>
    </w:p>
    <w:p w:rsidR="00184515" w:rsidRPr="00F85878" w:rsidRDefault="00184515" w:rsidP="00184515">
      <w:pPr>
        <w:autoSpaceDE w:val="0"/>
        <w:autoSpaceDN w:val="0"/>
        <w:bidi w:val="0"/>
        <w:adjustRightInd w:val="0"/>
        <w:spacing w:after="0" w:line="240" w:lineRule="auto"/>
        <w:rPr>
          <w:rFonts w:asciiTheme="majorBidi" w:hAnsiTheme="majorBidi" w:cstheme="majorBidi"/>
          <w:sz w:val="24"/>
          <w:szCs w:val="24"/>
        </w:rPr>
      </w:pPr>
    </w:p>
    <w:p w:rsidR="00184515" w:rsidRPr="00F85878" w:rsidRDefault="00184515" w:rsidP="00184515">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sidRPr="00F85878">
        <w:rPr>
          <w:rFonts w:asciiTheme="majorBidi" w:hAnsiTheme="majorBidi" w:cstheme="majorBidi"/>
          <w:b/>
          <w:bCs/>
          <w:sz w:val="24"/>
          <w:szCs w:val="24"/>
        </w:rPr>
        <w:t>The commit phase:</w:t>
      </w:r>
    </w:p>
    <w:p w:rsidR="00184515" w:rsidRPr="00F85878" w:rsidRDefault="00184515" w:rsidP="00184515">
      <w:pPr>
        <w:pStyle w:val="ListParagraph"/>
        <w:numPr>
          <w:ilvl w:val="0"/>
          <w:numId w:val="33"/>
        </w:numPr>
        <w:autoSpaceDE w:val="0"/>
        <w:autoSpaceDN w:val="0"/>
        <w:bidi w:val="0"/>
        <w:adjustRightInd w:val="0"/>
        <w:spacing w:after="0" w:line="240" w:lineRule="auto"/>
        <w:rPr>
          <w:rFonts w:asciiTheme="majorBidi" w:hAnsiTheme="majorBidi" w:cstheme="majorBidi"/>
          <w:sz w:val="24"/>
          <w:szCs w:val="24"/>
        </w:rPr>
      </w:pPr>
      <w:r w:rsidRPr="00F85878">
        <w:rPr>
          <w:rFonts w:asciiTheme="majorBidi" w:hAnsiTheme="majorBidi" w:cstheme="majorBidi"/>
          <w:sz w:val="24"/>
          <w:szCs w:val="24"/>
        </w:rPr>
        <w:t xml:space="preserve">The receiver </w:t>
      </w:r>
      <w:r w:rsidRPr="00F85878">
        <w:rPr>
          <w:rFonts w:asciiTheme="majorBidi" w:hAnsiTheme="majorBidi" w:cstheme="majorBidi"/>
          <w:i/>
          <w:iCs/>
          <w:sz w:val="24"/>
          <w:szCs w:val="24"/>
        </w:rPr>
        <w:t xml:space="preserve">R </w:t>
      </w:r>
      <w:r w:rsidRPr="00F85878">
        <w:rPr>
          <w:rFonts w:asciiTheme="majorBidi" w:hAnsiTheme="majorBidi" w:cstheme="majorBidi"/>
          <w:sz w:val="24"/>
          <w:szCs w:val="24"/>
        </w:rPr>
        <w:t xml:space="preserve">runs (in private) the generator </w:t>
      </w:r>
      <w:r w:rsidRPr="00F85878">
        <w:rPr>
          <w:rFonts w:asciiTheme="majorBidi" w:hAnsiTheme="majorBidi" w:cstheme="majorBidi"/>
          <w:i/>
          <w:iCs/>
          <w:sz w:val="24"/>
          <w:szCs w:val="24"/>
        </w:rPr>
        <w:t xml:space="preserve">G </w:t>
      </w:r>
      <w:r w:rsidRPr="00F85878">
        <w:rPr>
          <w:rFonts w:asciiTheme="majorBidi" w:hAnsiTheme="majorBidi" w:cstheme="majorBidi"/>
          <w:sz w:val="24"/>
          <w:szCs w:val="24"/>
        </w:rPr>
        <w:t>on input 1</w:t>
      </w:r>
      <w:r w:rsidRPr="004826FA">
        <w:rPr>
          <w:rFonts w:asciiTheme="majorBidi" w:hAnsiTheme="majorBidi" w:cstheme="majorBidi"/>
          <w:i/>
          <w:iCs/>
          <w:sz w:val="24"/>
          <w:szCs w:val="24"/>
          <w:vertAlign w:val="superscript"/>
        </w:rPr>
        <w:t>n</w:t>
      </w:r>
      <w:r w:rsidRPr="00F85878">
        <w:rPr>
          <w:rFonts w:asciiTheme="majorBidi" w:hAnsiTheme="majorBidi" w:cstheme="majorBidi"/>
          <w:i/>
          <w:iCs/>
          <w:sz w:val="24"/>
          <w:szCs w:val="24"/>
        </w:rPr>
        <w:t xml:space="preserve"> </w:t>
      </w:r>
      <w:r w:rsidRPr="00F85878">
        <w:rPr>
          <w:rFonts w:asciiTheme="majorBidi" w:hAnsiTheme="majorBidi" w:cstheme="majorBidi"/>
          <w:sz w:val="24"/>
          <w:szCs w:val="24"/>
        </w:rPr>
        <w:t>to obtain</w:t>
      </w:r>
    </w:p>
    <w:p w:rsidR="00184515" w:rsidRDefault="00184515" w:rsidP="00A13249">
      <w:pPr>
        <w:autoSpaceDE w:val="0"/>
        <w:autoSpaceDN w:val="0"/>
        <w:bidi w:val="0"/>
        <w:adjustRightInd w:val="0"/>
        <w:spacing w:after="0" w:line="240" w:lineRule="auto"/>
        <w:ind w:firstLine="720"/>
        <w:rPr>
          <w:rFonts w:asciiTheme="majorBidi" w:hAnsiTheme="majorBidi" w:cstheme="majorBidi"/>
          <w:sz w:val="24"/>
          <w:szCs w:val="24"/>
        </w:rPr>
      </w:pPr>
      <w:r w:rsidRPr="00F85878">
        <w:rPr>
          <w:rFonts w:asciiTheme="majorBidi" w:hAnsiTheme="majorBidi" w:cstheme="majorBidi"/>
          <w:sz w:val="24"/>
          <w:szCs w:val="24"/>
        </w:rPr>
        <w:t>(</w:t>
      </w:r>
      <w:proofErr w:type="spellStart"/>
      <w:proofErr w:type="gramStart"/>
      <w:r w:rsidR="00A13249">
        <w:rPr>
          <w:rFonts w:asciiTheme="majorBidi" w:hAnsiTheme="majorBidi" w:cstheme="majorBidi"/>
          <w:sz w:val="24"/>
          <w:szCs w:val="24"/>
        </w:rPr>
        <w:t>g</w:t>
      </w:r>
      <w:r w:rsidR="00A13249" w:rsidRPr="00A13249">
        <w:rPr>
          <w:rFonts w:asciiTheme="majorBidi" w:hAnsiTheme="majorBidi" w:cstheme="majorBidi"/>
          <w:sz w:val="24"/>
          <w:szCs w:val="24"/>
          <w:vertAlign w:val="superscript"/>
        </w:rPr>
        <w:t>w</w:t>
      </w:r>
      <w:r w:rsidR="00A13249">
        <w:rPr>
          <w:rFonts w:asciiTheme="majorBidi" w:hAnsiTheme="majorBidi" w:cstheme="majorBidi"/>
          <w:sz w:val="24"/>
          <w:szCs w:val="24"/>
        </w:rPr>
        <w:t>,</w:t>
      </w:r>
      <w:proofErr w:type="gramEnd"/>
      <w:r w:rsidR="00A13249">
        <w:rPr>
          <w:rFonts w:asciiTheme="majorBidi" w:hAnsiTheme="majorBidi" w:cstheme="majorBidi"/>
          <w:sz w:val="24"/>
          <w:szCs w:val="24"/>
        </w:rPr>
        <w:t>w</w:t>
      </w:r>
      <w:proofErr w:type="spellEnd"/>
      <w:r w:rsidRPr="00F85878">
        <w:rPr>
          <w:rFonts w:asciiTheme="majorBidi" w:hAnsiTheme="majorBidi" w:cstheme="majorBidi"/>
          <w:sz w:val="24"/>
          <w:szCs w:val="24"/>
        </w:rPr>
        <w:t xml:space="preserve">) </w:t>
      </w:r>
      <w:proofErr w:type="gramStart"/>
      <w:r w:rsidRPr="00F85878">
        <w:rPr>
          <w:rFonts w:ascii="Cambria Math" w:hAnsi="Cambria Math" w:cstheme="majorBidi"/>
          <w:i/>
          <w:iCs/>
          <w:sz w:val="24"/>
          <w:szCs w:val="24"/>
        </w:rPr>
        <w:t>∈</w:t>
      </w:r>
      <w:r w:rsidRPr="00F85878">
        <w:rPr>
          <w:rFonts w:asciiTheme="majorBidi" w:hAnsiTheme="majorBidi" w:cstheme="majorBidi"/>
          <w:i/>
          <w:iCs/>
          <w:sz w:val="24"/>
          <w:szCs w:val="24"/>
        </w:rPr>
        <w:t xml:space="preserve"> R</w:t>
      </w:r>
      <w:r w:rsidR="006B6024">
        <w:rPr>
          <w:rFonts w:asciiTheme="majorBidi" w:hAnsiTheme="majorBidi" w:cstheme="majorBidi"/>
          <w:sz w:val="24"/>
          <w:szCs w:val="24"/>
        </w:rPr>
        <w:t>.</w:t>
      </w:r>
      <w:proofErr w:type="gramEnd"/>
      <w:r w:rsidR="006B6024">
        <w:rPr>
          <w:rFonts w:asciiTheme="majorBidi" w:hAnsiTheme="majorBidi" w:cstheme="majorBidi"/>
          <w:sz w:val="24"/>
          <w:szCs w:val="24"/>
        </w:rPr>
        <w:t xml:space="preserve"> </w:t>
      </w:r>
      <w:r w:rsidR="006B6024" w:rsidRPr="006B6024">
        <w:rPr>
          <w:rFonts w:asciiTheme="majorBidi" w:hAnsiTheme="majorBidi" w:cstheme="majorBidi"/>
          <w:color w:val="00B050"/>
          <w:sz w:val="24"/>
          <w:szCs w:val="24"/>
        </w:rPr>
        <w:t>How does n relate to (</w:t>
      </w:r>
      <w:proofErr w:type="spellStart"/>
      <w:r w:rsidR="006B6024" w:rsidRPr="006B6024">
        <w:rPr>
          <w:rFonts w:asciiTheme="majorBidi" w:hAnsiTheme="majorBidi" w:cstheme="majorBidi"/>
          <w:color w:val="00B050"/>
          <w:sz w:val="24"/>
          <w:szCs w:val="24"/>
        </w:rPr>
        <w:t>g</w:t>
      </w:r>
      <w:r w:rsidR="006B6024" w:rsidRPr="006B6024">
        <w:rPr>
          <w:rFonts w:asciiTheme="majorBidi" w:hAnsiTheme="majorBidi" w:cstheme="majorBidi"/>
          <w:color w:val="00B050"/>
          <w:sz w:val="24"/>
          <w:szCs w:val="24"/>
          <w:vertAlign w:val="superscript"/>
        </w:rPr>
        <w:t>w</w:t>
      </w:r>
      <w:proofErr w:type="gramStart"/>
      <w:r w:rsidR="006B6024" w:rsidRPr="006B6024">
        <w:rPr>
          <w:rFonts w:asciiTheme="majorBidi" w:hAnsiTheme="majorBidi" w:cstheme="majorBidi"/>
          <w:color w:val="00B050"/>
          <w:sz w:val="24"/>
          <w:szCs w:val="24"/>
        </w:rPr>
        <w:t>,w</w:t>
      </w:r>
      <w:proofErr w:type="spellEnd"/>
      <w:proofErr w:type="gramEnd"/>
      <w:r w:rsidR="006B6024" w:rsidRPr="006B6024">
        <w:rPr>
          <w:rFonts w:asciiTheme="majorBidi" w:hAnsiTheme="majorBidi" w:cstheme="majorBidi"/>
          <w:color w:val="00B050"/>
          <w:sz w:val="24"/>
          <w:szCs w:val="24"/>
        </w:rPr>
        <w:t>)?</w:t>
      </w:r>
    </w:p>
    <w:p w:rsidR="00184515" w:rsidRPr="002D6808" w:rsidRDefault="00184515" w:rsidP="00A13249">
      <w:pPr>
        <w:pStyle w:val="ListParagraph"/>
        <w:numPr>
          <w:ilvl w:val="0"/>
          <w:numId w:val="33"/>
        </w:numPr>
        <w:autoSpaceDE w:val="0"/>
        <w:autoSpaceDN w:val="0"/>
        <w:bidi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R </w:t>
      </w:r>
      <w:r w:rsidRPr="002D6808">
        <w:rPr>
          <w:rFonts w:asciiTheme="majorBidi" w:hAnsiTheme="majorBidi" w:cstheme="majorBidi"/>
          <w:sz w:val="24"/>
          <w:szCs w:val="24"/>
        </w:rPr>
        <w:t xml:space="preserve">sends </w:t>
      </w:r>
      <w:proofErr w:type="spellStart"/>
      <w:proofErr w:type="gramStart"/>
      <w:r w:rsidR="00A13249">
        <w:rPr>
          <w:rFonts w:asciiTheme="majorBidi" w:hAnsiTheme="majorBidi" w:cstheme="majorBidi"/>
          <w:sz w:val="24"/>
          <w:szCs w:val="24"/>
        </w:rPr>
        <w:t>g</w:t>
      </w:r>
      <w:r w:rsidR="00A13249" w:rsidRPr="00A13249">
        <w:rPr>
          <w:rFonts w:asciiTheme="majorBidi" w:hAnsiTheme="majorBidi" w:cstheme="majorBidi"/>
          <w:sz w:val="24"/>
          <w:szCs w:val="24"/>
          <w:vertAlign w:val="superscript"/>
        </w:rPr>
        <w:t>w</w:t>
      </w:r>
      <w:proofErr w:type="spellEnd"/>
      <w:r w:rsidR="00A13249" w:rsidRPr="002D6808">
        <w:rPr>
          <w:rFonts w:asciiTheme="majorBidi" w:hAnsiTheme="majorBidi" w:cstheme="majorBidi"/>
          <w:i/>
          <w:iCs/>
          <w:sz w:val="24"/>
          <w:szCs w:val="24"/>
        </w:rPr>
        <w:t xml:space="preserve"> </w:t>
      </w:r>
      <w:r w:rsidRPr="002D6808">
        <w:rPr>
          <w:rFonts w:asciiTheme="majorBidi" w:hAnsiTheme="majorBidi" w:cstheme="majorBidi"/>
          <w:i/>
          <w:iCs/>
          <w:sz w:val="24"/>
          <w:szCs w:val="24"/>
        </w:rPr>
        <w:t xml:space="preserve"> </w:t>
      </w:r>
      <w:r w:rsidRPr="002D6808">
        <w:rPr>
          <w:rFonts w:asciiTheme="majorBidi" w:hAnsiTheme="majorBidi" w:cstheme="majorBidi"/>
          <w:sz w:val="24"/>
          <w:szCs w:val="24"/>
        </w:rPr>
        <w:t>to</w:t>
      </w:r>
      <w:proofErr w:type="gramEnd"/>
      <w:r w:rsidRPr="002D6808">
        <w:rPr>
          <w:rFonts w:asciiTheme="majorBidi" w:hAnsiTheme="majorBidi" w:cstheme="majorBidi"/>
          <w:sz w:val="24"/>
          <w:szCs w:val="24"/>
        </w:rPr>
        <w:t xml:space="preserve"> </w:t>
      </w:r>
      <w:r w:rsidRPr="002D6808">
        <w:rPr>
          <w:rFonts w:asciiTheme="majorBidi" w:hAnsiTheme="majorBidi" w:cstheme="majorBidi"/>
          <w:i/>
          <w:iCs/>
          <w:sz w:val="24"/>
          <w:szCs w:val="24"/>
        </w:rPr>
        <w:t>C</w:t>
      </w:r>
      <w:r w:rsidRPr="002D6808">
        <w:rPr>
          <w:rFonts w:asciiTheme="majorBidi" w:hAnsiTheme="majorBidi" w:cstheme="majorBidi"/>
          <w:sz w:val="24"/>
          <w:szCs w:val="24"/>
        </w:rPr>
        <w:t>.</w:t>
      </w:r>
    </w:p>
    <w:p w:rsidR="00184515" w:rsidRPr="004826FA" w:rsidRDefault="00184515" w:rsidP="00A13249">
      <w:pPr>
        <w:pStyle w:val="ListParagraph"/>
        <w:numPr>
          <w:ilvl w:val="0"/>
          <w:numId w:val="33"/>
        </w:numPr>
        <w:autoSpaceDE w:val="0"/>
        <w:autoSpaceDN w:val="0"/>
        <w:bidi w:val="0"/>
        <w:adjustRightInd w:val="0"/>
        <w:spacing w:after="0" w:line="240" w:lineRule="auto"/>
        <w:rPr>
          <w:rFonts w:asciiTheme="majorBidi" w:hAnsiTheme="majorBidi" w:cstheme="majorBidi"/>
          <w:i/>
          <w:iCs/>
          <w:sz w:val="24"/>
          <w:szCs w:val="24"/>
        </w:rPr>
      </w:pPr>
      <w:r w:rsidRPr="00F85878">
        <w:rPr>
          <w:rFonts w:asciiTheme="majorBidi" w:hAnsiTheme="majorBidi" w:cstheme="majorBidi"/>
          <w:i/>
          <w:iCs/>
          <w:sz w:val="24"/>
          <w:szCs w:val="24"/>
        </w:rPr>
        <w:t xml:space="preserve">C </w:t>
      </w:r>
      <w:r w:rsidRPr="00F85878">
        <w:rPr>
          <w:rFonts w:asciiTheme="majorBidi" w:hAnsiTheme="majorBidi" w:cstheme="majorBidi"/>
          <w:sz w:val="24"/>
          <w:szCs w:val="24"/>
        </w:rPr>
        <w:t xml:space="preserve">verifies that </w:t>
      </w:r>
      <w:proofErr w:type="spellStart"/>
      <w:r w:rsidR="00A13249">
        <w:rPr>
          <w:rFonts w:asciiTheme="majorBidi" w:hAnsiTheme="majorBidi" w:cstheme="majorBidi"/>
          <w:sz w:val="24"/>
          <w:szCs w:val="24"/>
        </w:rPr>
        <w:t>g</w:t>
      </w:r>
      <w:r w:rsidR="00A13249" w:rsidRPr="00A13249">
        <w:rPr>
          <w:rFonts w:asciiTheme="majorBidi" w:hAnsiTheme="majorBidi" w:cstheme="majorBidi"/>
          <w:sz w:val="24"/>
          <w:szCs w:val="24"/>
          <w:vertAlign w:val="superscript"/>
        </w:rPr>
        <w:t>w</w:t>
      </w:r>
      <w:proofErr w:type="spellEnd"/>
      <w:r w:rsidRPr="00F85878">
        <w:rPr>
          <w:rFonts w:asciiTheme="majorBidi" w:hAnsiTheme="majorBidi" w:cstheme="majorBidi"/>
          <w:i/>
          <w:iCs/>
          <w:sz w:val="24"/>
          <w:szCs w:val="24"/>
        </w:rPr>
        <w:t xml:space="preserve"> </w:t>
      </w:r>
      <w:r w:rsidRPr="00F85878">
        <w:rPr>
          <w:rFonts w:ascii="Cambria Math" w:hAnsi="Cambria Math" w:cstheme="majorBidi"/>
          <w:i/>
          <w:iCs/>
          <w:sz w:val="24"/>
          <w:szCs w:val="24"/>
        </w:rPr>
        <w:t>∈</w:t>
      </w:r>
      <w:r w:rsidRPr="00F85878">
        <w:rPr>
          <w:rFonts w:asciiTheme="majorBidi" w:hAnsiTheme="majorBidi" w:cstheme="majorBidi"/>
          <w:i/>
          <w:iCs/>
          <w:sz w:val="24"/>
          <w:szCs w:val="24"/>
        </w:rPr>
        <w:t xml:space="preserve"> L</w:t>
      </w:r>
      <w:r w:rsidRPr="004826FA">
        <w:rPr>
          <w:rFonts w:asciiTheme="majorBidi" w:hAnsiTheme="majorBidi" w:cstheme="majorBidi"/>
          <w:i/>
          <w:iCs/>
          <w:sz w:val="24"/>
          <w:szCs w:val="24"/>
          <w:vertAlign w:val="subscript"/>
        </w:rPr>
        <w:t>R</w:t>
      </w:r>
      <w:r w:rsidRPr="00F85878">
        <w:rPr>
          <w:rFonts w:asciiTheme="majorBidi" w:hAnsiTheme="majorBidi" w:cstheme="majorBidi"/>
          <w:sz w:val="24"/>
          <w:szCs w:val="24"/>
        </w:rPr>
        <w:t xml:space="preserve">; </w:t>
      </w:r>
      <w:r w:rsidRPr="005B76B0">
        <w:rPr>
          <w:rFonts w:asciiTheme="majorBidi" w:hAnsiTheme="majorBidi" w:cstheme="majorBidi"/>
          <w:sz w:val="24"/>
          <w:szCs w:val="24"/>
        </w:rPr>
        <w:t>that</w:t>
      </w:r>
      <w:r>
        <w:rPr>
          <w:rFonts w:asciiTheme="majorBidi" w:hAnsiTheme="majorBidi" w:cstheme="majorBidi"/>
          <w:sz w:val="24"/>
          <w:szCs w:val="24"/>
        </w:rPr>
        <w:t xml:space="preserve"> is,</w:t>
      </w:r>
      <w:r>
        <w:rPr>
          <w:rFonts w:asciiTheme="majorBidi" w:hAnsiTheme="majorBidi" w:cstheme="majorBidi"/>
          <w:i/>
          <w:iCs/>
          <w:sz w:val="24"/>
          <w:szCs w:val="24"/>
        </w:rPr>
        <w:t xml:space="preserve"> </w:t>
      </w:r>
      <w:proofErr w:type="spellStart"/>
      <w:r w:rsidR="00A13249">
        <w:rPr>
          <w:rFonts w:asciiTheme="majorBidi" w:hAnsiTheme="majorBidi" w:cstheme="majorBidi"/>
          <w:sz w:val="24"/>
          <w:szCs w:val="24"/>
        </w:rPr>
        <w:t>g</w:t>
      </w:r>
      <w:r w:rsidR="00A13249" w:rsidRPr="00A13249">
        <w:rPr>
          <w:rFonts w:asciiTheme="majorBidi" w:hAnsiTheme="majorBidi" w:cstheme="majorBidi"/>
          <w:sz w:val="24"/>
          <w:szCs w:val="24"/>
          <w:vertAlign w:val="superscript"/>
        </w:rPr>
        <w:t>w</w:t>
      </w:r>
      <w:proofErr w:type="spellEnd"/>
      <w:r w:rsidRPr="00F85878">
        <w:rPr>
          <w:rFonts w:asciiTheme="majorBidi" w:hAnsiTheme="majorBidi" w:cstheme="majorBidi"/>
          <w:i/>
          <w:iCs/>
          <w:sz w:val="24"/>
          <w:szCs w:val="24"/>
        </w:rPr>
        <w:t xml:space="preserve"> </w:t>
      </w:r>
      <w:r w:rsidRPr="00F85878">
        <w:rPr>
          <w:rFonts w:ascii="Cambria Math" w:hAnsi="Cambria Math" w:cstheme="majorBidi"/>
          <w:i/>
          <w:iCs/>
          <w:sz w:val="24"/>
          <w:szCs w:val="24"/>
        </w:rPr>
        <w:t>∈</w:t>
      </w:r>
      <w:r>
        <w:rPr>
          <w:rFonts w:asciiTheme="majorBidi" w:hAnsiTheme="majorBidi" w:cstheme="majorBidi"/>
          <w:i/>
          <w:iCs/>
          <w:sz w:val="24"/>
          <w:szCs w:val="24"/>
        </w:rPr>
        <w:t xml:space="preserve"> </w:t>
      </w:r>
      <w:proofErr w:type="spellStart"/>
      <w:r>
        <w:rPr>
          <w:rFonts w:asciiTheme="majorBidi" w:hAnsiTheme="majorBidi" w:cstheme="majorBidi"/>
          <w:i/>
          <w:iCs/>
          <w:sz w:val="24"/>
          <w:szCs w:val="24"/>
        </w:rPr>
        <w:t>Z</w:t>
      </w:r>
      <w:r w:rsidRPr="00F95862">
        <w:rPr>
          <w:rFonts w:asciiTheme="majorBidi" w:hAnsiTheme="majorBidi" w:cstheme="majorBidi"/>
          <w:i/>
          <w:iCs/>
          <w:sz w:val="24"/>
          <w:szCs w:val="24"/>
          <w:vertAlign w:val="subscript"/>
        </w:rPr>
        <w:t>p</w:t>
      </w:r>
      <w:proofErr w:type="spellEnd"/>
      <w:r w:rsidRPr="00F95862">
        <w:rPr>
          <w:rFonts w:asciiTheme="majorBidi" w:hAnsiTheme="majorBidi" w:cstheme="majorBidi"/>
          <w:i/>
          <w:iCs/>
          <w:sz w:val="24"/>
          <w:szCs w:val="24"/>
          <w:vertAlign w:val="superscript"/>
        </w:rPr>
        <w:t>*</w:t>
      </w:r>
    </w:p>
    <w:p w:rsidR="00184515" w:rsidRPr="004826FA" w:rsidRDefault="00184515" w:rsidP="00184515">
      <w:pPr>
        <w:pStyle w:val="ListParagraph"/>
        <w:numPr>
          <w:ilvl w:val="0"/>
          <w:numId w:val="33"/>
        </w:numPr>
        <w:autoSpaceDE w:val="0"/>
        <w:autoSpaceDN w:val="0"/>
        <w:bidi w:val="0"/>
        <w:adjustRightInd w:val="0"/>
        <w:spacing w:after="0" w:line="240" w:lineRule="auto"/>
        <w:rPr>
          <w:rFonts w:asciiTheme="majorBidi" w:hAnsiTheme="majorBidi" w:cstheme="majorBidi"/>
          <w:i/>
          <w:iCs/>
          <w:sz w:val="24"/>
          <w:szCs w:val="24"/>
        </w:rPr>
      </w:pPr>
      <w:proofErr w:type="gramStart"/>
      <w:r w:rsidRPr="00F85878">
        <w:rPr>
          <w:rFonts w:asciiTheme="majorBidi" w:hAnsiTheme="majorBidi" w:cstheme="majorBidi"/>
          <w:sz w:val="24"/>
          <w:szCs w:val="24"/>
        </w:rPr>
        <w:t>if</w:t>
      </w:r>
      <w:proofErr w:type="gramEnd"/>
      <w:r w:rsidRPr="00F85878">
        <w:rPr>
          <w:rFonts w:asciiTheme="majorBidi" w:hAnsiTheme="majorBidi" w:cstheme="majorBidi"/>
          <w:sz w:val="24"/>
          <w:szCs w:val="24"/>
        </w:rPr>
        <w:t xml:space="preserve"> not it aborts. </w:t>
      </w:r>
    </w:p>
    <w:p w:rsidR="00184515" w:rsidRPr="00F85878" w:rsidRDefault="00184515" w:rsidP="00184515">
      <w:pPr>
        <w:pStyle w:val="ListParagraph"/>
        <w:numPr>
          <w:ilvl w:val="0"/>
          <w:numId w:val="33"/>
        </w:numPr>
        <w:autoSpaceDE w:val="0"/>
        <w:autoSpaceDN w:val="0"/>
        <w:bidi w:val="0"/>
        <w:adjustRightInd w:val="0"/>
        <w:spacing w:after="0" w:line="240" w:lineRule="auto"/>
        <w:rPr>
          <w:rFonts w:asciiTheme="majorBidi" w:hAnsiTheme="majorBidi" w:cstheme="majorBidi"/>
          <w:i/>
          <w:iCs/>
          <w:sz w:val="24"/>
          <w:szCs w:val="24"/>
        </w:rPr>
      </w:pPr>
      <w:r w:rsidRPr="00F85878">
        <w:rPr>
          <w:rFonts w:asciiTheme="majorBidi" w:hAnsiTheme="majorBidi" w:cstheme="majorBidi"/>
          <w:sz w:val="24"/>
          <w:szCs w:val="24"/>
        </w:rPr>
        <w:t xml:space="preserve">If yes, in order to commit to </w:t>
      </w:r>
      <w:r w:rsidRPr="00F85878">
        <w:rPr>
          <w:rFonts w:asciiTheme="majorBidi" w:hAnsiTheme="majorBidi" w:cstheme="majorBidi"/>
          <w:i/>
          <w:iCs/>
          <w:sz w:val="24"/>
          <w:szCs w:val="24"/>
        </w:rPr>
        <w:t xml:space="preserve">e </w:t>
      </w:r>
      <w:r w:rsidRPr="00F85878">
        <w:rPr>
          <w:rFonts w:ascii="Cambria Math" w:hAnsi="Cambria Math" w:cstheme="majorBidi"/>
          <w:i/>
          <w:iCs/>
          <w:sz w:val="24"/>
          <w:szCs w:val="24"/>
        </w:rPr>
        <w:t>∈</w:t>
      </w:r>
    </w:p>
    <w:p w:rsidR="00184515" w:rsidRDefault="00184515" w:rsidP="00A13249">
      <w:pPr>
        <w:autoSpaceDE w:val="0"/>
        <w:autoSpaceDN w:val="0"/>
        <w:bidi w:val="0"/>
        <w:adjustRightInd w:val="0"/>
        <w:spacing w:after="0" w:line="240" w:lineRule="auto"/>
        <w:ind w:left="720"/>
        <w:rPr>
          <w:rFonts w:asciiTheme="majorBidi" w:hAnsiTheme="majorBidi" w:cstheme="majorBidi"/>
          <w:sz w:val="24"/>
          <w:szCs w:val="24"/>
        </w:rPr>
      </w:pPr>
      <w:r w:rsidRPr="00F85878">
        <w:rPr>
          <w:rFonts w:asciiTheme="majorBidi" w:hAnsiTheme="majorBidi" w:cstheme="majorBidi"/>
          <w:i/>
          <w:iCs/>
          <w:sz w:val="24"/>
          <w:szCs w:val="24"/>
        </w:rPr>
        <w:t>{</w:t>
      </w:r>
      <w:r w:rsidRPr="00F85878">
        <w:rPr>
          <w:rFonts w:asciiTheme="majorBidi" w:hAnsiTheme="majorBidi" w:cstheme="majorBidi"/>
          <w:sz w:val="24"/>
          <w:szCs w:val="24"/>
        </w:rPr>
        <w:t>0</w:t>
      </w:r>
      <w:r w:rsidRPr="00F85878">
        <w:rPr>
          <w:rFonts w:asciiTheme="majorBidi" w:hAnsiTheme="majorBidi" w:cstheme="majorBidi"/>
          <w:i/>
          <w:iCs/>
          <w:sz w:val="24"/>
          <w:szCs w:val="24"/>
        </w:rPr>
        <w:t xml:space="preserve">, </w:t>
      </w:r>
      <w:r w:rsidRPr="00F85878">
        <w:rPr>
          <w:rFonts w:asciiTheme="majorBidi" w:hAnsiTheme="majorBidi" w:cstheme="majorBidi"/>
          <w:sz w:val="24"/>
          <w:szCs w:val="24"/>
        </w:rPr>
        <w:t>1</w:t>
      </w:r>
      <w:proofErr w:type="gramStart"/>
      <w:r w:rsidRPr="00F85878">
        <w:rPr>
          <w:rFonts w:asciiTheme="majorBidi" w:hAnsiTheme="majorBidi" w:cstheme="majorBidi"/>
          <w:i/>
          <w:iCs/>
          <w:sz w:val="24"/>
          <w:szCs w:val="24"/>
        </w:rPr>
        <w:t>}</w:t>
      </w:r>
      <w:r w:rsidRPr="004826FA">
        <w:rPr>
          <w:rFonts w:asciiTheme="majorBidi" w:hAnsiTheme="majorBidi" w:cstheme="majorBidi"/>
          <w:i/>
          <w:iCs/>
          <w:sz w:val="24"/>
          <w:szCs w:val="24"/>
          <w:vertAlign w:val="superscript"/>
        </w:rPr>
        <w:t>t</w:t>
      </w:r>
      <w:proofErr w:type="gramEnd"/>
      <w:r w:rsidRPr="00F85878">
        <w:rPr>
          <w:rFonts w:asciiTheme="majorBidi" w:hAnsiTheme="majorBidi" w:cstheme="majorBidi"/>
          <w:sz w:val="24"/>
          <w:szCs w:val="24"/>
        </w:rPr>
        <w:t xml:space="preserve">, the committer </w:t>
      </w:r>
      <w:r w:rsidRPr="00F85878">
        <w:rPr>
          <w:rFonts w:asciiTheme="majorBidi" w:hAnsiTheme="majorBidi" w:cstheme="majorBidi"/>
          <w:i/>
          <w:iCs/>
          <w:sz w:val="24"/>
          <w:szCs w:val="24"/>
        </w:rPr>
        <w:t xml:space="preserve">C </w:t>
      </w:r>
      <w:r w:rsidRPr="00F85878">
        <w:rPr>
          <w:rFonts w:asciiTheme="majorBidi" w:hAnsiTheme="majorBidi" w:cstheme="majorBidi"/>
          <w:sz w:val="24"/>
          <w:szCs w:val="24"/>
        </w:rPr>
        <w:t xml:space="preserve">runs the </w:t>
      </w:r>
      <w:r>
        <w:rPr>
          <w:rFonts w:asciiTheme="majorBidi" w:hAnsiTheme="majorBidi" w:cstheme="majorBidi"/>
          <w:i/>
          <w:iCs/>
          <w:sz w:val="24"/>
          <w:szCs w:val="24"/>
        </w:rPr>
        <w:t xml:space="preserve">DL (6.1.1) </w:t>
      </w:r>
      <w:r w:rsidRPr="00F85878">
        <w:rPr>
          <w:rFonts w:asciiTheme="majorBidi" w:hAnsiTheme="majorBidi" w:cstheme="majorBidi"/>
          <w:i/>
          <w:iCs/>
          <w:sz w:val="24"/>
          <w:szCs w:val="24"/>
        </w:rPr>
        <w:t>Σ</w:t>
      </w:r>
      <w:r w:rsidRPr="00F85878">
        <w:rPr>
          <w:rFonts w:asciiTheme="majorBidi" w:hAnsiTheme="majorBidi" w:cstheme="majorBidi"/>
          <w:sz w:val="24"/>
          <w:szCs w:val="24"/>
        </w:rPr>
        <w:t xml:space="preserve">-protocol simulator </w:t>
      </w:r>
      <w:r w:rsidRPr="00F85878">
        <w:rPr>
          <w:rFonts w:asciiTheme="majorBidi" w:hAnsiTheme="majorBidi" w:cstheme="majorBidi"/>
          <w:i/>
          <w:iCs/>
          <w:sz w:val="24"/>
          <w:szCs w:val="24"/>
        </w:rPr>
        <w:t xml:space="preserve">M </w:t>
      </w:r>
      <w:r w:rsidRPr="00F85878">
        <w:rPr>
          <w:rFonts w:asciiTheme="majorBidi" w:hAnsiTheme="majorBidi" w:cstheme="majorBidi"/>
          <w:sz w:val="24"/>
          <w:szCs w:val="24"/>
        </w:rPr>
        <w:t>on input (</w:t>
      </w:r>
      <w:proofErr w:type="spellStart"/>
      <w:r w:rsidR="00A13249">
        <w:rPr>
          <w:rFonts w:asciiTheme="majorBidi" w:hAnsiTheme="majorBidi" w:cstheme="majorBidi"/>
          <w:sz w:val="24"/>
          <w:szCs w:val="24"/>
        </w:rPr>
        <w:t>g</w:t>
      </w:r>
      <w:r w:rsidR="00A13249" w:rsidRPr="00A13249">
        <w:rPr>
          <w:rFonts w:asciiTheme="majorBidi" w:hAnsiTheme="majorBidi" w:cstheme="majorBidi"/>
          <w:sz w:val="24"/>
          <w:szCs w:val="24"/>
          <w:vertAlign w:val="superscript"/>
        </w:rPr>
        <w:t>w</w:t>
      </w:r>
      <w:r w:rsidRPr="00F85878">
        <w:rPr>
          <w:rFonts w:asciiTheme="majorBidi" w:hAnsiTheme="majorBidi" w:cstheme="majorBidi"/>
          <w:i/>
          <w:iCs/>
          <w:sz w:val="24"/>
          <w:szCs w:val="24"/>
        </w:rPr>
        <w:t>,e</w:t>
      </w:r>
      <w:proofErr w:type="spellEnd"/>
      <w:r w:rsidRPr="00F85878">
        <w:rPr>
          <w:rFonts w:asciiTheme="majorBidi" w:hAnsiTheme="majorBidi" w:cstheme="majorBidi"/>
          <w:sz w:val="24"/>
          <w:szCs w:val="24"/>
        </w:rPr>
        <w:t>)</w:t>
      </w:r>
      <w:r>
        <w:rPr>
          <w:rFonts w:asciiTheme="majorBidi" w:hAnsiTheme="majorBidi" w:cstheme="majorBidi"/>
          <w:sz w:val="24"/>
          <w:szCs w:val="24"/>
        </w:rPr>
        <w:t xml:space="preserve"> </w:t>
      </w:r>
      <w:r w:rsidRPr="00F85878">
        <w:rPr>
          <w:rFonts w:asciiTheme="majorBidi" w:hAnsiTheme="majorBidi" w:cstheme="majorBidi"/>
          <w:sz w:val="24"/>
          <w:szCs w:val="24"/>
        </w:rPr>
        <w:t>and obtains a transcript (</w:t>
      </w:r>
      <w:r w:rsidRPr="00F85878">
        <w:rPr>
          <w:rFonts w:asciiTheme="majorBidi" w:hAnsiTheme="majorBidi" w:cstheme="majorBidi"/>
          <w:i/>
          <w:iCs/>
          <w:sz w:val="24"/>
          <w:szCs w:val="24"/>
        </w:rPr>
        <w:t>a, e, z</w:t>
      </w:r>
      <w:r w:rsidRPr="00F85878">
        <w:rPr>
          <w:rFonts w:asciiTheme="majorBidi" w:hAnsiTheme="majorBidi" w:cstheme="majorBidi"/>
          <w:sz w:val="24"/>
          <w:szCs w:val="24"/>
        </w:rPr>
        <w:t xml:space="preserve">). </w:t>
      </w:r>
    </w:p>
    <w:p w:rsidR="00184515" w:rsidRPr="00927A28" w:rsidRDefault="00184515" w:rsidP="00184515">
      <w:pPr>
        <w:pStyle w:val="ListParagraph"/>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sz w:val="24"/>
          <w:szCs w:val="24"/>
        </w:rPr>
        <w:t xml:space="preserve">The output of </w:t>
      </w:r>
      <w:r w:rsidRPr="00927A28">
        <w:rPr>
          <w:rFonts w:asciiTheme="majorBidi" w:hAnsiTheme="majorBidi" w:cstheme="majorBidi"/>
          <w:i/>
          <w:iCs/>
          <w:sz w:val="24"/>
          <w:szCs w:val="24"/>
        </w:rPr>
        <w:t>M</w:t>
      </w:r>
      <w:r w:rsidRPr="00927A28">
        <w:rPr>
          <w:rFonts w:asciiTheme="majorBidi" w:hAnsiTheme="majorBidi" w:cstheme="majorBidi"/>
          <w:sz w:val="24"/>
          <w:szCs w:val="24"/>
        </w:rPr>
        <w:t xml:space="preserve"> is computed as follows:</w:t>
      </w:r>
    </w:p>
    <w:p w:rsidR="00184515" w:rsidRPr="00F95862" w:rsidRDefault="00184515" w:rsidP="00184515">
      <w:pPr>
        <w:pStyle w:val="ListParagraph"/>
        <w:numPr>
          <w:ilvl w:val="1"/>
          <w:numId w:val="34"/>
        </w:numPr>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i/>
          <w:iCs/>
          <w:sz w:val="24"/>
          <w:szCs w:val="24"/>
        </w:rPr>
        <w:t>z ←</w:t>
      </w:r>
      <w:r w:rsidRPr="00393570">
        <w:rPr>
          <w:rFonts w:asciiTheme="majorBidi" w:hAnsiTheme="majorBidi" w:cstheme="majorBidi"/>
          <w:i/>
          <w:iCs/>
          <w:sz w:val="24"/>
          <w:szCs w:val="24"/>
          <w:vertAlign w:val="subscript"/>
        </w:rPr>
        <w:t>R</w:t>
      </w:r>
      <w:r w:rsidRPr="00927A28">
        <w:rPr>
          <w:rFonts w:asciiTheme="majorBidi" w:hAnsiTheme="majorBidi" w:cstheme="majorBidi"/>
          <w:i/>
          <w:iCs/>
          <w:sz w:val="24"/>
          <w:szCs w:val="24"/>
        </w:rPr>
        <w:t xml:space="preserve"> </w:t>
      </w:r>
      <w:proofErr w:type="spellStart"/>
      <w:r w:rsidRPr="00927A28">
        <w:rPr>
          <w:rFonts w:asciiTheme="majorBidi" w:hAnsiTheme="majorBidi" w:cstheme="majorBidi"/>
          <w:sz w:val="24"/>
          <w:szCs w:val="24"/>
        </w:rPr>
        <w:t>Z</w:t>
      </w:r>
      <w:r w:rsidRPr="00927A28">
        <w:rPr>
          <w:rFonts w:asciiTheme="majorBidi" w:hAnsiTheme="majorBidi" w:cstheme="majorBidi"/>
          <w:sz w:val="24"/>
          <w:szCs w:val="24"/>
          <w:vertAlign w:val="subscript"/>
        </w:rPr>
        <w:t>p</w:t>
      </w:r>
      <w:proofErr w:type="spellEnd"/>
      <w:r w:rsidRPr="00927A28">
        <w:rPr>
          <w:rFonts w:asciiTheme="majorBidi" w:hAnsiTheme="majorBidi" w:cstheme="majorBidi"/>
          <w:i/>
          <w:iCs/>
          <w:sz w:val="24"/>
          <w:szCs w:val="24"/>
          <w:vertAlign w:val="superscript"/>
        </w:rPr>
        <w:t>*</w:t>
      </w:r>
    </w:p>
    <w:p w:rsidR="00184515" w:rsidRPr="00F95862" w:rsidRDefault="00184515" w:rsidP="00184515">
      <w:pPr>
        <w:pStyle w:val="ListParagraph"/>
        <w:numPr>
          <w:ilvl w:val="1"/>
          <w:numId w:val="34"/>
        </w:numPr>
        <w:autoSpaceDE w:val="0"/>
        <w:autoSpaceDN w:val="0"/>
        <w:bidi w:val="0"/>
        <w:adjustRightInd w:val="0"/>
        <w:spacing w:after="0" w:line="240" w:lineRule="auto"/>
        <w:rPr>
          <w:rFonts w:asciiTheme="majorBidi" w:hAnsiTheme="majorBidi" w:cstheme="majorBidi"/>
          <w:sz w:val="24"/>
          <w:szCs w:val="24"/>
        </w:rPr>
      </w:pPr>
      <w:r w:rsidRPr="00F95862">
        <w:rPr>
          <w:rFonts w:asciiTheme="majorBidi" w:hAnsiTheme="majorBidi" w:cstheme="majorBidi"/>
          <w:i/>
          <w:iCs/>
          <w:sz w:val="24"/>
          <w:szCs w:val="24"/>
        </w:rPr>
        <w:t xml:space="preserve">a </w:t>
      </w:r>
      <w:r w:rsidRPr="00F95862">
        <w:rPr>
          <w:rFonts w:asciiTheme="majorBidi" w:hAnsiTheme="majorBidi" w:cstheme="majorBidi"/>
          <w:sz w:val="24"/>
          <w:szCs w:val="24"/>
        </w:rPr>
        <w:t xml:space="preserve">= </w:t>
      </w:r>
      <w:proofErr w:type="spellStart"/>
      <w:r w:rsidRPr="00F95862">
        <w:rPr>
          <w:rFonts w:asciiTheme="majorBidi" w:hAnsiTheme="majorBidi" w:cstheme="majorBidi"/>
          <w:i/>
          <w:iCs/>
          <w:sz w:val="24"/>
          <w:szCs w:val="24"/>
        </w:rPr>
        <w:t>g</w:t>
      </w:r>
      <w:r w:rsidRPr="00F95862">
        <w:rPr>
          <w:rFonts w:asciiTheme="majorBidi" w:hAnsiTheme="majorBidi" w:cstheme="majorBidi"/>
          <w:i/>
          <w:iCs/>
          <w:sz w:val="24"/>
          <w:szCs w:val="24"/>
          <w:vertAlign w:val="superscript"/>
        </w:rPr>
        <w:t>z</w:t>
      </w:r>
      <w:r w:rsidRPr="00F95862">
        <w:rPr>
          <w:rFonts w:asciiTheme="majorBidi" w:hAnsiTheme="majorBidi" w:cstheme="majorBidi"/>
          <w:i/>
          <w:iCs/>
          <w:sz w:val="24"/>
          <w:szCs w:val="24"/>
        </w:rPr>
        <w:t>h</w:t>
      </w:r>
      <w:proofErr w:type="spellEnd"/>
      <w:r w:rsidRPr="00F95862">
        <w:rPr>
          <w:rFonts w:asciiTheme="majorBidi" w:hAnsiTheme="majorBidi" w:cstheme="majorBidi"/>
          <w:i/>
          <w:iCs/>
          <w:sz w:val="24"/>
          <w:szCs w:val="24"/>
          <w:vertAlign w:val="superscript"/>
        </w:rPr>
        <w:t>−</w:t>
      </w:r>
      <w:r w:rsidRPr="00F95862">
        <w:rPr>
          <w:rFonts w:asciiTheme="majorBidi" w:hAnsiTheme="majorBidi" w:cstheme="majorBidi"/>
          <w:i/>
          <w:iCs/>
          <w:sz w:val="24"/>
          <w:szCs w:val="24"/>
        </w:rPr>
        <w:t xml:space="preserve"> </w:t>
      </w:r>
      <w:r w:rsidRPr="00F95862">
        <w:rPr>
          <w:rFonts w:asciiTheme="majorBidi" w:hAnsiTheme="majorBidi" w:cstheme="majorBidi"/>
          <w:i/>
          <w:iCs/>
          <w:sz w:val="24"/>
          <w:szCs w:val="24"/>
          <w:vertAlign w:val="superscript"/>
        </w:rPr>
        <w:t xml:space="preserve">e </w:t>
      </w:r>
      <w:r w:rsidRPr="00F95862">
        <w:rPr>
          <w:rFonts w:asciiTheme="majorBidi" w:hAnsiTheme="majorBidi" w:cstheme="majorBidi"/>
          <w:sz w:val="24"/>
          <w:szCs w:val="24"/>
        </w:rPr>
        <w:t xml:space="preserve">mod </w:t>
      </w:r>
      <w:r w:rsidRPr="00F95862">
        <w:rPr>
          <w:rFonts w:asciiTheme="majorBidi" w:hAnsiTheme="majorBidi" w:cstheme="majorBidi"/>
          <w:i/>
          <w:iCs/>
          <w:sz w:val="24"/>
          <w:szCs w:val="24"/>
        </w:rPr>
        <w:t>p</w:t>
      </w:r>
    </w:p>
    <w:p w:rsidR="00184515" w:rsidRDefault="00184515" w:rsidP="00184515">
      <w:pPr>
        <w:autoSpaceDE w:val="0"/>
        <w:autoSpaceDN w:val="0"/>
        <w:bidi w:val="0"/>
        <w:adjustRightInd w:val="0"/>
        <w:spacing w:after="0" w:line="240" w:lineRule="auto"/>
        <w:ind w:left="360" w:firstLine="360"/>
        <w:rPr>
          <w:rFonts w:asciiTheme="majorBidi" w:hAnsiTheme="majorBidi" w:cstheme="majorBidi"/>
          <w:sz w:val="24"/>
          <w:szCs w:val="24"/>
        </w:rPr>
      </w:pPr>
    </w:p>
    <w:p w:rsidR="00184515" w:rsidRPr="00F95862" w:rsidRDefault="00184515" w:rsidP="00184515">
      <w:pPr>
        <w:pStyle w:val="ListParagraph"/>
        <w:numPr>
          <w:ilvl w:val="0"/>
          <w:numId w:val="33"/>
        </w:numPr>
        <w:autoSpaceDE w:val="0"/>
        <w:autoSpaceDN w:val="0"/>
        <w:bidi w:val="0"/>
        <w:adjustRightInd w:val="0"/>
        <w:spacing w:after="0" w:line="240" w:lineRule="auto"/>
        <w:rPr>
          <w:rFonts w:asciiTheme="majorBidi" w:hAnsiTheme="majorBidi" w:cstheme="majorBidi"/>
          <w:sz w:val="24"/>
          <w:szCs w:val="24"/>
        </w:rPr>
      </w:pPr>
      <w:r w:rsidRPr="00F95862">
        <w:rPr>
          <w:rFonts w:asciiTheme="majorBidi" w:hAnsiTheme="majorBidi" w:cstheme="majorBidi"/>
          <w:i/>
          <w:iCs/>
          <w:sz w:val="24"/>
          <w:szCs w:val="24"/>
        </w:rPr>
        <w:t xml:space="preserve">C </w:t>
      </w:r>
      <w:r w:rsidRPr="00F95862">
        <w:rPr>
          <w:rFonts w:asciiTheme="majorBidi" w:hAnsiTheme="majorBidi" w:cstheme="majorBidi"/>
          <w:sz w:val="24"/>
          <w:szCs w:val="24"/>
        </w:rPr>
        <w:t xml:space="preserve">then sends </w:t>
      </w:r>
      <w:r w:rsidRPr="00F95862">
        <w:rPr>
          <w:rFonts w:asciiTheme="majorBidi" w:hAnsiTheme="majorBidi" w:cstheme="majorBidi"/>
          <w:i/>
          <w:iCs/>
          <w:sz w:val="24"/>
          <w:szCs w:val="24"/>
        </w:rPr>
        <w:t xml:space="preserve">a </w:t>
      </w:r>
      <w:r w:rsidRPr="00F95862">
        <w:rPr>
          <w:rFonts w:asciiTheme="majorBidi" w:hAnsiTheme="majorBidi" w:cstheme="majorBidi"/>
          <w:sz w:val="24"/>
          <w:szCs w:val="24"/>
        </w:rPr>
        <w:t xml:space="preserve">= </w:t>
      </w:r>
      <w:proofErr w:type="spellStart"/>
      <w:r w:rsidRPr="00F95862">
        <w:rPr>
          <w:rFonts w:asciiTheme="majorBidi" w:hAnsiTheme="majorBidi" w:cstheme="majorBidi"/>
          <w:i/>
          <w:iCs/>
          <w:sz w:val="24"/>
          <w:szCs w:val="24"/>
        </w:rPr>
        <w:t>g</w:t>
      </w:r>
      <w:r w:rsidRPr="00F95862">
        <w:rPr>
          <w:rFonts w:asciiTheme="majorBidi" w:hAnsiTheme="majorBidi" w:cstheme="majorBidi"/>
          <w:i/>
          <w:iCs/>
          <w:sz w:val="24"/>
          <w:szCs w:val="24"/>
          <w:vertAlign w:val="superscript"/>
        </w:rPr>
        <w:t>z</w:t>
      </w:r>
      <w:r w:rsidRPr="00F95862">
        <w:rPr>
          <w:rFonts w:asciiTheme="majorBidi" w:hAnsiTheme="majorBidi" w:cstheme="majorBidi"/>
          <w:i/>
          <w:iCs/>
          <w:sz w:val="24"/>
          <w:szCs w:val="24"/>
        </w:rPr>
        <w:t>h</w:t>
      </w:r>
      <w:proofErr w:type="spellEnd"/>
      <w:r w:rsidRPr="00F95862">
        <w:rPr>
          <w:rFonts w:asciiTheme="majorBidi" w:hAnsiTheme="majorBidi" w:cstheme="majorBidi"/>
          <w:i/>
          <w:iCs/>
          <w:sz w:val="24"/>
          <w:szCs w:val="24"/>
          <w:vertAlign w:val="superscript"/>
        </w:rPr>
        <w:t>−</w:t>
      </w:r>
      <w:r w:rsidRPr="00F95862">
        <w:rPr>
          <w:rFonts w:asciiTheme="majorBidi" w:hAnsiTheme="majorBidi" w:cstheme="majorBidi"/>
          <w:i/>
          <w:iCs/>
          <w:sz w:val="24"/>
          <w:szCs w:val="24"/>
        </w:rPr>
        <w:t xml:space="preserve"> </w:t>
      </w:r>
      <w:r w:rsidRPr="00F95862">
        <w:rPr>
          <w:rFonts w:asciiTheme="majorBidi" w:hAnsiTheme="majorBidi" w:cstheme="majorBidi"/>
          <w:i/>
          <w:iCs/>
          <w:sz w:val="24"/>
          <w:szCs w:val="24"/>
          <w:vertAlign w:val="superscript"/>
        </w:rPr>
        <w:t xml:space="preserve">e </w:t>
      </w:r>
      <w:r w:rsidRPr="00F95862">
        <w:rPr>
          <w:rFonts w:asciiTheme="majorBidi" w:hAnsiTheme="majorBidi" w:cstheme="majorBidi"/>
          <w:sz w:val="24"/>
          <w:szCs w:val="24"/>
        </w:rPr>
        <w:t xml:space="preserve">mod </w:t>
      </w:r>
      <w:r w:rsidRPr="00F95862">
        <w:rPr>
          <w:rFonts w:asciiTheme="majorBidi" w:hAnsiTheme="majorBidi" w:cstheme="majorBidi"/>
          <w:i/>
          <w:iCs/>
          <w:sz w:val="24"/>
          <w:szCs w:val="24"/>
        </w:rPr>
        <w:t xml:space="preserve">p </w:t>
      </w:r>
      <w:r w:rsidRPr="00F95862">
        <w:rPr>
          <w:rFonts w:asciiTheme="majorBidi" w:hAnsiTheme="majorBidi" w:cstheme="majorBidi"/>
          <w:sz w:val="24"/>
          <w:szCs w:val="24"/>
        </w:rPr>
        <w:t xml:space="preserve">to </w:t>
      </w:r>
      <w:r w:rsidRPr="00F95862">
        <w:rPr>
          <w:rFonts w:asciiTheme="majorBidi" w:hAnsiTheme="majorBidi" w:cstheme="majorBidi"/>
          <w:i/>
          <w:iCs/>
          <w:sz w:val="24"/>
          <w:szCs w:val="24"/>
        </w:rPr>
        <w:t>R</w:t>
      </w:r>
      <w:r w:rsidRPr="00F95862">
        <w:rPr>
          <w:rFonts w:asciiTheme="majorBidi" w:hAnsiTheme="majorBidi" w:cstheme="majorBidi"/>
          <w:sz w:val="24"/>
          <w:szCs w:val="24"/>
        </w:rPr>
        <w:t>.</w:t>
      </w:r>
    </w:p>
    <w:p w:rsidR="00184515" w:rsidRPr="00F85878" w:rsidRDefault="00184515" w:rsidP="00184515">
      <w:pPr>
        <w:pStyle w:val="ListParagraph"/>
        <w:numPr>
          <w:ilvl w:val="0"/>
          <w:numId w:val="30"/>
        </w:numPr>
        <w:autoSpaceDE w:val="0"/>
        <w:autoSpaceDN w:val="0"/>
        <w:bidi w:val="0"/>
        <w:adjustRightInd w:val="0"/>
        <w:spacing w:after="0" w:line="240" w:lineRule="auto"/>
        <w:rPr>
          <w:rFonts w:asciiTheme="majorBidi" w:hAnsiTheme="majorBidi" w:cstheme="majorBidi"/>
          <w:sz w:val="24"/>
          <w:szCs w:val="24"/>
        </w:rPr>
      </w:pPr>
      <w:r w:rsidRPr="00F85878">
        <w:rPr>
          <w:rFonts w:asciiTheme="majorBidi" w:hAnsiTheme="majorBidi" w:cstheme="majorBidi"/>
          <w:b/>
          <w:bCs/>
          <w:sz w:val="24"/>
          <w:szCs w:val="24"/>
        </w:rPr>
        <w:t xml:space="preserve">The </w:t>
      </w:r>
      <w:proofErr w:type="spellStart"/>
      <w:r w:rsidRPr="00F85878">
        <w:rPr>
          <w:rFonts w:asciiTheme="majorBidi" w:hAnsiTheme="majorBidi" w:cstheme="majorBidi"/>
          <w:b/>
          <w:bCs/>
          <w:sz w:val="24"/>
          <w:szCs w:val="24"/>
        </w:rPr>
        <w:t>decommit</w:t>
      </w:r>
      <w:proofErr w:type="spellEnd"/>
      <w:r w:rsidRPr="00F85878">
        <w:rPr>
          <w:rFonts w:asciiTheme="majorBidi" w:hAnsiTheme="majorBidi" w:cstheme="majorBidi"/>
          <w:b/>
          <w:bCs/>
          <w:sz w:val="24"/>
          <w:szCs w:val="24"/>
        </w:rPr>
        <w:t xml:space="preserve"> phase: </w:t>
      </w:r>
      <w:r w:rsidRPr="00F85878">
        <w:rPr>
          <w:rFonts w:asciiTheme="majorBidi" w:hAnsiTheme="majorBidi" w:cstheme="majorBidi"/>
          <w:sz w:val="24"/>
          <w:szCs w:val="24"/>
        </w:rPr>
        <w:t xml:space="preserve">In order to </w:t>
      </w:r>
      <w:proofErr w:type="spellStart"/>
      <w:r w:rsidRPr="00F85878">
        <w:rPr>
          <w:rFonts w:asciiTheme="majorBidi" w:hAnsiTheme="majorBidi" w:cstheme="majorBidi"/>
          <w:sz w:val="24"/>
          <w:szCs w:val="24"/>
        </w:rPr>
        <w:t>decommit</w:t>
      </w:r>
      <w:proofErr w:type="spellEnd"/>
      <w:r w:rsidRPr="00F85878">
        <w:rPr>
          <w:rFonts w:asciiTheme="majorBidi" w:hAnsiTheme="majorBidi" w:cstheme="majorBidi"/>
          <w:sz w:val="24"/>
          <w:szCs w:val="24"/>
        </w:rPr>
        <w:t xml:space="preserve">, the committer </w:t>
      </w:r>
      <w:r w:rsidRPr="00F85878">
        <w:rPr>
          <w:rFonts w:asciiTheme="majorBidi" w:hAnsiTheme="majorBidi" w:cstheme="majorBidi"/>
          <w:i/>
          <w:iCs/>
          <w:sz w:val="24"/>
          <w:szCs w:val="24"/>
        </w:rPr>
        <w:t xml:space="preserve">C </w:t>
      </w:r>
      <w:r w:rsidRPr="00F85878">
        <w:rPr>
          <w:rFonts w:asciiTheme="majorBidi" w:hAnsiTheme="majorBidi" w:cstheme="majorBidi"/>
          <w:sz w:val="24"/>
          <w:szCs w:val="24"/>
        </w:rPr>
        <w:t>sends the</w:t>
      </w:r>
    </w:p>
    <w:p w:rsidR="00184515" w:rsidRPr="00F85878" w:rsidRDefault="00184515" w:rsidP="00184515">
      <w:pPr>
        <w:autoSpaceDE w:val="0"/>
        <w:autoSpaceDN w:val="0"/>
        <w:bidi w:val="0"/>
        <w:adjustRightInd w:val="0"/>
        <w:spacing w:after="0" w:line="240" w:lineRule="auto"/>
        <w:ind w:left="360"/>
        <w:rPr>
          <w:rFonts w:asciiTheme="majorBidi" w:hAnsiTheme="majorBidi" w:cstheme="majorBidi"/>
          <w:sz w:val="24"/>
          <w:szCs w:val="24"/>
        </w:rPr>
      </w:pPr>
      <w:proofErr w:type="gramStart"/>
      <w:r w:rsidRPr="00F85878">
        <w:rPr>
          <w:rFonts w:asciiTheme="majorBidi" w:hAnsiTheme="majorBidi" w:cstheme="majorBidi"/>
          <w:sz w:val="24"/>
          <w:szCs w:val="24"/>
        </w:rPr>
        <w:t>remainder</w:t>
      </w:r>
      <w:proofErr w:type="gramEnd"/>
      <w:r w:rsidRPr="00F85878">
        <w:rPr>
          <w:rFonts w:asciiTheme="majorBidi" w:hAnsiTheme="majorBidi" w:cstheme="majorBidi"/>
          <w:sz w:val="24"/>
          <w:szCs w:val="24"/>
        </w:rPr>
        <w:t xml:space="preserve"> of the transcript (</w:t>
      </w:r>
      <w:r w:rsidRPr="00F85878">
        <w:rPr>
          <w:rFonts w:asciiTheme="majorBidi" w:hAnsiTheme="majorBidi" w:cstheme="majorBidi"/>
          <w:i/>
          <w:iCs/>
          <w:sz w:val="24"/>
          <w:szCs w:val="24"/>
        </w:rPr>
        <w:t>e, z</w:t>
      </w:r>
      <w:r w:rsidRPr="00F85878">
        <w:rPr>
          <w:rFonts w:asciiTheme="majorBidi" w:hAnsiTheme="majorBidi" w:cstheme="majorBidi"/>
          <w:sz w:val="24"/>
          <w:szCs w:val="24"/>
        </w:rPr>
        <w:t xml:space="preserve">) to </w:t>
      </w:r>
      <w:r w:rsidRPr="00F85878">
        <w:rPr>
          <w:rFonts w:asciiTheme="majorBidi" w:hAnsiTheme="majorBidi" w:cstheme="majorBidi"/>
          <w:i/>
          <w:iCs/>
          <w:sz w:val="24"/>
          <w:szCs w:val="24"/>
        </w:rPr>
        <w:t>R</w:t>
      </w:r>
      <w:r w:rsidRPr="00F85878">
        <w:rPr>
          <w:rFonts w:asciiTheme="majorBidi" w:hAnsiTheme="majorBidi" w:cstheme="majorBidi"/>
          <w:sz w:val="24"/>
          <w:szCs w:val="24"/>
        </w:rPr>
        <w:t xml:space="preserve">, who accepts </w:t>
      </w:r>
      <w:r w:rsidRPr="00F85878">
        <w:rPr>
          <w:rFonts w:asciiTheme="majorBidi" w:hAnsiTheme="majorBidi" w:cstheme="majorBidi"/>
          <w:i/>
          <w:iCs/>
          <w:sz w:val="24"/>
          <w:szCs w:val="24"/>
        </w:rPr>
        <w:t xml:space="preserve">e </w:t>
      </w:r>
      <w:r w:rsidRPr="00F85878">
        <w:rPr>
          <w:rFonts w:asciiTheme="majorBidi" w:hAnsiTheme="majorBidi" w:cstheme="majorBidi"/>
          <w:sz w:val="24"/>
          <w:szCs w:val="24"/>
        </w:rPr>
        <w:t xml:space="preserve">as the </w:t>
      </w:r>
      <w:proofErr w:type="spellStart"/>
      <w:r w:rsidRPr="00F85878">
        <w:rPr>
          <w:rFonts w:asciiTheme="majorBidi" w:hAnsiTheme="majorBidi" w:cstheme="majorBidi"/>
          <w:sz w:val="24"/>
          <w:szCs w:val="24"/>
        </w:rPr>
        <w:t>decommitted</w:t>
      </w:r>
      <w:proofErr w:type="spellEnd"/>
      <w:r w:rsidRPr="00F85878">
        <w:rPr>
          <w:rFonts w:asciiTheme="majorBidi" w:hAnsiTheme="majorBidi" w:cstheme="majorBidi"/>
          <w:sz w:val="24"/>
          <w:szCs w:val="24"/>
        </w:rPr>
        <w:t xml:space="preserve"> value</w:t>
      </w:r>
    </w:p>
    <w:p w:rsidR="00184515" w:rsidRDefault="00184515" w:rsidP="00A13249">
      <w:pPr>
        <w:autoSpaceDE w:val="0"/>
        <w:autoSpaceDN w:val="0"/>
        <w:bidi w:val="0"/>
        <w:adjustRightInd w:val="0"/>
        <w:spacing w:after="0" w:line="240" w:lineRule="auto"/>
        <w:ind w:left="360"/>
        <w:rPr>
          <w:rFonts w:asciiTheme="majorBidi" w:hAnsiTheme="majorBidi" w:cstheme="majorBidi"/>
          <w:sz w:val="24"/>
          <w:szCs w:val="24"/>
        </w:rPr>
      </w:pPr>
      <w:proofErr w:type="gramStart"/>
      <w:r w:rsidRPr="00F85878">
        <w:rPr>
          <w:rFonts w:asciiTheme="majorBidi" w:hAnsiTheme="majorBidi" w:cstheme="majorBidi"/>
          <w:sz w:val="24"/>
          <w:szCs w:val="24"/>
        </w:rPr>
        <w:t>if</w:t>
      </w:r>
      <w:proofErr w:type="gramEnd"/>
      <w:r w:rsidRPr="00F85878">
        <w:rPr>
          <w:rFonts w:asciiTheme="majorBidi" w:hAnsiTheme="majorBidi" w:cstheme="majorBidi"/>
          <w:sz w:val="24"/>
          <w:szCs w:val="24"/>
        </w:rPr>
        <w:t xml:space="preserve"> and only if (</w:t>
      </w:r>
      <w:r w:rsidRPr="00F85878">
        <w:rPr>
          <w:rFonts w:asciiTheme="majorBidi" w:hAnsiTheme="majorBidi" w:cstheme="majorBidi"/>
          <w:i/>
          <w:iCs/>
          <w:sz w:val="24"/>
          <w:szCs w:val="24"/>
        </w:rPr>
        <w:t>a, e, z</w:t>
      </w:r>
      <w:r w:rsidRPr="00F85878">
        <w:rPr>
          <w:rFonts w:asciiTheme="majorBidi" w:hAnsiTheme="majorBidi" w:cstheme="majorBidi"/>
          <w:sz w:val="24"/>
          <w:szCs w:val="24"/>
        </w:rPr>
        <w:t xml:space="preserve">) is an accepting transcript in </w:t>
      </w:r>
      <w:r>
        <w:rPr>
          <w:rFonts w:asciiTheme="majorBidi" w:hAnsiTheme="majorBidi" w:cstheme="majorBidi"/>
          <w:i/>
          <w:iCs/>
          <w:sz w:val="24"/>
          <w:szCs w:val="24"/>
        </w:rPr>
        <w:t xml:space="preserve">DL </w:t>
      </w:r>
      <w:r w:rsidRPr="00F85878">
        <w:rPr>
          <w:rFonts w:asciiTheme="majorBidi" w:hAnsiTheme="majorBidi" w:cstheme="majorBidi"/>
          <w:i/>
          <w:iCs/>
          <w:sz w:val="24"/>
          <w:szCs w:val="24"/>
        </w:rPr>
        <w:t>Σ</w:t>
      </w:r>
      <w:r w:rsidRPr="00F85878">
        <w:rPr>
          <w:rFonts w:asciiTheme="majorBidi" w:hAnsiTheme="majorBidi" w:cstheme="majorBidi"/>
          <w:b/>
          <w:bCs/>
          <w:sz w:val="24"/>
          <w:szCs w:val="24"/>
        </w:rPr>
        <w:t>-Protocol</w:t>
      </w:r>
      <w:r>
        <w:rPr>
          <w:rFonts w:asciiTheme="majorBidi" w:hAnsiTheme="majorBidi" w:cstheme="majorBidi"/>
          <w:i/>
          <w:iCs/>
          <w:sz w:val="24"/>
          <w:szCs w:val="24"/>
        </w:rPr>
        <w:t xml:space="preserve"> </w:t>
      </w:r>
      <w:r w:rsidRPr="00F85878">
        <w:rPr>
          <w:rFonts w:asciiTheme="majorBidi" w:hAnsiTheme="majorBidi" w:cstheme="majorBidi"/>
          <w:i/>
          <w:iCs/>
          <w:sz w:val="24"/>
          <w:szCs w:val="24"/>
        </w:rPr>
        <w:t xml:space="preserve"> </w:t>
      </w:r>
      <w:r w:rsidRPr="00F85878">
        <w:rPr>
          <w:rFonts w:asciiTheme="majorBidi" w:hAnsiTheme="majorBidi" w:cstheme="majorBidi"/>
          <w:sz w:val="24"/>
          <w:szCs w:val="24"/>
        </w:rPr>
        <w:t xml:space="preserve">with respect to input </w:t>
      </w:r>
      <w:proofErr w:type="spellStart"/>
      <w:r w:rsidR="00A13249">
        <w:rPr>
          <w:rFonts w:asciiTheme="majorBidi" w:hAnsiTheme="majorBidi" w:cstheme="majorBidi"/>
          <w:sz w:val="24"/>
          <w:szCs w:val="24"/>
        </w:rPr>
        <w:t>g</w:t>
      </w:r>
      <w:r w:rsidR="00A13249" w:rsidRPr="00A13249">
        <w:rPr>
          <w:rFonts w:asciiTheme="majorBidi" w:hAnsiTheme="majorBidi" w:cstheme="majorBidi"/>
          <w:sz w:val="24"/>
          <w:szCs w:val="24"/>
          <w:vertAlign w:val="superscript"/>
        </w:rPr>
        <w:t>w</w:t>
      </w:r>
      <w:proofErr w:type="spellEnd"/>
      <w:r w:rsidRPr="00F85878">
        <w:rPr>
          <w:rFonts w:asciiTheme="majorBidi" w:hAnsiTheme="majorBidi" w:cstheme="majorBidi"/>
          <w:sz w:val="24"/>
          <w:szCs w:val="24"/>
        </w:rPr>
        <w:t>.</w:t>
      </w:r>
    </w:p>
    <w:p w:rsidR="00184515" w:rsidRDefault="00184515" w:rsidP="00184515">
      <w:pPr>
        <w:autoSpaceDE w:val="0"/>
        <w:autoSpaceDN w:val="0"/>
        <w:bidi w:val="0"/>
        <w:adjustRightInd w:val="0"/>
        <w:spacing w:after="0" w:line="240" w:lineRule="auto"/>
        <w:ind w:left="360"/>
        <w:rPr>
          <w:rFonts w:asciiTheme="majorBidi" w:hAnsiTheme="majorBidi" w:cstheme="majorBidi"/>
          <w:sz w:val="24"/>
          <w:szCs w:val="24"/>
        </w:rPr>
      </w:pPr>
    </w:p>
    <w:p w:rsidR="00184515" w:rsidRDefault="00184515" w:rsidP="00184515">
      <w:pPr>
        <w:autoSpaceDE w:val="0"/>
        <w:autoSpaceDN w:val="0"/>
        <w:bidi w:val="0"/>
        <w:adjustRightInd w:val="0"/>
        <w:spacing w:after="0" w:line="240" w:lineRule="auto"/>
        <w:rPr>
          <w:rFonts w:asciiTheme="majorBidi" w:hAnsiTheme="majorBidi" w:cstheme="majorBidi"/>
          <w:sz w:val="24"/>
          <w:szCs w:val="24"/>
        </w:rPr>
      </w:pPr>
    </w:p>
    <w:p w:rsidR="00184515" w:rsidRDefault="00184515" w:rsidP="00184515">
      <w:pPr>
        <w:pStyle w:val="Heading2"/>
        <w:bidi w:val="0"/>
        <w:rPr>
          <w:rFonts w:eastAsia="Times New Roman"/>
        </w:rPr>
      </w:pPr>
    </w:p>
    <w:p w:rsidR="00184515" w:rsidRPr="008A3490" w:rsidRDefault="00184515" w:rsidP="00184515">
      <w:pPr>
        <w:pStyle w:val="Heading2"/>
        <w:bidi w:val="0"/>
        <w:rPr>
          <w:rFonts w:eastAsia="Times New Roman"/>
        </w:rPr>
      </w:pPr>
      <w:r w:rsidRPr="008A3490">
        <w:rPr>
          <w:rFonts w:eastAsia="Times New Roman"/>
        </w:rPr>
        <w:t>Trapdoor (equivocal) commitment schemes</w:t>
      </w:r>
    </w:p>
    <w:p w:rsidR="00184515" w:rsidRDefault="00184515" w:rsidP="00184515">
      <w:pPr>
        <w:autoSpaceDE w:val="0"/>
        <w:autoSpaceDN w:val="0"/>
        <w:bidi w:val="0"/>
        <w:adjustRightInd w:val="0"/>
        <w:spacing w:after="0" w:line="240" w:lineRule="auto"/>
        <w:rPr>
          <w:rFonts w:asciiTheme="majorBidi" w:hAnsiTheme="majorBidi" w:cstheme="majorBidi"/>
          <w:sz w:val="24"/>
          <w:szCs w:val="24"/>
        </w:rPr>
      </w:pPr>
    </w:p>
    <w:p w:rsidR="00184515" w:rsidRPr="00F85878" w:rsidRDefault="00184515" w:rsidP="00184515">
      <w:pPr>
        <w:autoSpaceDE w:val="0"/>
        <w:autoSpaceDN w:val="0"/>
        <w:bidi w:val="0"/>
        <w:adjustRightInd w:val="0"/>
        <w:spacing w:after="0" w:line="240" w:lineRule="auto"/>
        <w:rPr>
          <w:rFonts w:asciiTheme="majorBidi" w:hAnsiTheme="majorBidi" w:cstheme="majorBidi"/>
          <w:b/>
          <w:bCs/>
          <w:sz w:val="24"/>
          <w:szCs w:val="24"/>
        </w:rPr>
      </w:pPr>
      <w:r w:rsidRPr="00F85878">
        <w:rPr>
          <w:rFonts w:asciiTheme="majorBidi" w:hAnsiTheme="majorBidi" w:cstheme="majorBidi"/>
          <w:b/>
          <w:bCs/>
          <w:sz w:val="24"/>
          <w:szCs w:val="24"/>
        </w:rPr>
        <w:t xml:space="preserve">PROTOCOL 6.6.2 (Commitment from </w:t>
      </w:r>
      <w:r w:rsidRPr="00F85878">
        <w:rPr>
          <w:rFonts w:asciiTheme="majorBidi" w:hAnsiTheme="majorBidi" w:cstheme="majorBidi"/>
          <w:i/>
          <w:iCs/>
          <w:sz w:val="24"/>
          <w:szCs w:val="24"/>
        </w:rPr>
        <w:t>Σ</w:t>
      </w:r>
      <w:r w:rsidRPr="00F85878">
        <w:rPr>
          <w:rFonts w:asciiTheme="majorBidi" w:hAnsiTheme="majorBidi" w:cstheme="majorBidi"/>
          <w:b/>
          <w:bCs/>
          <w:sz w:val="24"/>
          <w:szCs w:val="24"/>
        </w:rPr>
        <w:t>-Protocol)</w:t>
      </w:r>
    </w:p>
    <w:p w:rsidR="00184515" w:rsidRPr="00F85878" w:rsidRDefault="00184515" w:rsidP="00184515">
      <w:pPr>
        <w:pStyle w:val="ListParagraph"/>
        <w:numPr>
          <w:ilvl w:val="0"/>
          <w:numId w:val="30"/>
        </w:numPr>
        <w:autoSpaceDE w:val="0"/>
        <w:autoSpaceDN w:val="0"/>
        <w:bidi w:val="0"/>
        <w:adjustRightInd w:val="0"/>
        <w:spacing w:after="0" w:line="240" w:lineRule="auto"/>
        <w:rPr>
          <w:rFonts w:asciiTheme="majorBidi" w:hAnsiTheme="majorBidi" w:cstheme="majorBidi"/>
          <w:i/>
          <w:iCs/>
          <w:sz w:val="24"/>
          <w:szCs w:val="24"/>
        </w:rPr>
      </w:pPr>
      <w:r w:rsidRPr="00F85878">
        <w:rPr>
          <w:rFonts w:asciiTheme="majorBidi" w:hAnsiTheme="majorBidi" w:cstheme="majorBidi"/>
          <w:b/>
          <w:bCs/>
          <w:sz w:val="24"/>
          <w:szCs w:val="24"/>
        </w:rPr>
        <w:t xml:space="preserve">Input: </w:t>
      </w:r>
      <w:r w:rsidRPr="00F85878">
        <w:rPr>
          <w:rFonts w:asciiTheme="majorBidi" w:hAnsiTheme="majorBidi" w:cstheme="majorBidi"/>
          <w:sz w:val="24"/>
          <w:szCs w:val="24"/>
        </w:rPr>
        <w:t xml:space="preserve">The committer </w:t>
      </w:r>
      <w:r w:rsidRPr="00F85878">
        <w:rPr>
          <w:rFonts w:asciiTheme="majorBidi" w:hAnsiTheme="majorBidi" w:cstheme="majorBidi"/>
          <w:i/>
          <w:iCs/>
          <w:sz w:val="24"/>
          <w:szCs w:val="24"/>
        </w:rPr>
        <w:t xml:space="preserve">C </w:t>
      </w:r>
      <w:r w:rsidRPr="00F85878">
        <w:rPr>
          <w:rFonts w:asciiTheme="majorBidi" w:hAnsiTheme="majorBidi" w:cstheme="majorBidi"/>
          <w:sz w:val="24"/>
          <w:szCs w:val="24"/>
        </w:rPr>
        <w:t xml:space="preserve">and receiver </w:t>
      </w:r>
      <w:r w:rsidRPr="00F85878">
        <w:rPr>
          <w:rFonts w:asciiTheme="majorBidi" w:hAnsiTheme="majorBidi" w:cstheme="majorBidi"/>
          <w:i/>
          <w:iCs/>
          <w:sz w:val="24"/>
          <w:szCs w:val="24"/>
        </w:rPr>
        <w:t xml:space="preserve">R </w:t>
      </w:r>
      <w:r w:rsidRPr="00F85878">
        <w:rPr>
          <w:rFonts w:asciiTheme="majorBidi" w:hAnsiTheme="majorBidi" w:cstheme="majorBidi"/>
          <w:sz w:val="24"/>
          <w:szCs w:val="24"/>
        </w:rPr>
        <w:t>both hold 1</w:t>
      </w:r>
      <w:r w:rsidRPr="00F85878">
        <w:rPr>
          <w:rFonts w:asciiTheme="majorBidi" w:hAnsiTheme="majorBidi" w:cstheme="majorBidi"/>
          <w:i/>
          <w:iCs/>
          <w:sz w:val="24"/>
          <w:szCs w:val="24"/>
          <w:vertAlign w:val="superscript"/>
        </w:rPr>
        <w:t>n</w:t>
      </w:r>
      <w:r w:rsidRPr="00F85878">
        <w:rPr>
          <w:rFonts w:asciiTheme="majorBidi" w:hAnsiTheme="majorBidi" w:cstheme="majorBidi"/>
          <w:sz w:val="24"/>
          <w:szCs w:val="24"/>
        </w:rPr>
        <w:t xml:space="preserve">, and the committer </w:t>
      </w:r>
      <w:r w:rsidRPr="00F85878">
        <w:rPr>
          <w:rFonts w:asciiTheme="majorBidi" w:hAnsiTheme="majorBidi" w:cstheme="majorBidi"/>
          <w:i/>
          <w:iCs/>
          <w:sz w:val="24"/>
          <w:szCs w:val="24"/>
        </w:rPr>
        <w:t>C</w:t>
      </w:r>
    </w:p>
    <w:p w:rsidR="00184515" w:rsidRDefault="00184515" w:rsidP="00184515">
      <w:pPr>
        <w:autoSpaceDE w:val="0"/>
        <w:autoSpaceDN w:val="0"/>
        <w:bidi w:val="0"/>
        <w:adjustRightInd w:val="0"/>
        <w:spacing w:after="0" w:line="240" w:lineRule="auto"/>
        <w:ind w:firstLine="360"/>
        <w:rPr>
          <w:rFonts w:asciiTheme="majorBidi" w:hAnsiTheme="majorBidi" w:cstheme="majorBidi"/>
          <w:sz w:val="24"/>
          <w:szCs w:val="24"/>
        </w:rPr>
      </w:pPr>
      <w:proofErr w:type="gramStart"/>
      <w:r w:rsidRPr="00F85878">
        <w:rPr>
          <w:rFonts w:asciiTheme="majorBidi" w:hAnsiTheme="majorBidi" w:cstheme="majorBidi"/>
          <w:sz w:val="24"/>
          <w:szCs w:val="24"/>
        </w:rPr>
        <w:t>has</w:t>
      </w:r>
      <w:proofErr w:type="gramEnd"/>
      <w:r w:rsidRPr="00F85878">
        <w:rPr>
          <w:rFonts w:asciiTheme="majorBidi" w:hAnsiTheme="majorBidi" w:cstheme="majorBidi"/>
          <w:sz w:val="24"/>
          <w:szCs w:val="24"/>
        </w:rPr>
        <w:t xml:space="preserve"> a value </w:t>
      </w:r>
      <w:r w:rsidRPr="00F85878">
        <w:rPr>
          <w:rFonts w:asciiTheme="majorBidi" w:hAnsiTheme="majorBidi" w:cstheme="majorBidi"/>
          <w:i/>
          <w:iCs/>
          <w:sz w:val="24"/>
          <w:szCs w:val="24"/>
        </w:rPr>
        <w:t xml:space="preserve">e </w:t>
      </w:r>
      <w:r w:rsidRPr="00F85878">
        <w:rPr>
          <w:rFonts w:ascii="Cambria Math" w:hAnsi="Cambria Math" w:cstheme="majorBidi"/>
          <w:i/>
          <w:iCs/>
          <w:sz w:val="24"/>
          <w:szCs w:val="24"/>
        </w:rPr>
        <w:t>∈</w:t>
      </w:r>
      <w:r w:rsidRPr="00F85878">
        <w:rPr>
          <w:rFonts w:asciiTheme="majorBidi" w:hAnsiTheme="majorBidi" w:cstheme="majorBidi"/>
          <w:i/>
          <w:iCs/>
          <w:sz w:val="24"/>
          <w:szCs w:val="24"/>
        </w:rPr>
        <w:t xml:space="preserve"> {</w:t>
      </w:r>
      <w:r w:rsidRPr="00F85878">
        <w:rPr>
          <w:rFonts w:asciiTheme="majorBidi" w:hAnsiTheme="majorBidi" w:cstheme="majorBidi"/>
          <w:sz w:val="24"/>
          <w:szCs w:val="24"/>
        </w:rPr>
        <w:t>0</w:t>
      </w:r>
      <w:r w:rsidRPr="00F85878">
        <w:rPr>
          <w:rFonts w:asciiTheme="majorBidi" w:hAnsiTheme="majorBidi" w:cstheme="majorBidi"/>
          <w:i/>
          <w:iCs/>
          <w:sz w:val="24"/>
          <w:szCs w:val="24"/>
        </w:rPr>
        <w:t xml:space="preserve">, </w:t>
      </w:r>
      <w:r w:rsidRPr="00F85878">
        <w:rPr>
          <w:rFonts w:asciiTheme="majorBidi" w:hAnsiTheme="majorBidi" w:cstheme="majorBidi"/>
          <w:sz w:val="24"/>
          <w:szCs w:val="24"/>
        </w:rPr>
        <w:t>1</w:t>
      </w:r>
      <w:r w:rsidRPr="00F85878">
        <w:rPr>
          <w:rFonts w:asciiTheme="majorBidi" w:hAnsiTheme="majorBidi" w:cstheme="majorBidi"/>
          <w:i/>
          <w:iCs/>
          <w:sz w:val="24"/>
          <w:szCs w:val="24"/>
        </w:rPr>
        <w:t>}</w:t>
      </w:r>
      <w:r w:rsidRPr="00F85878">
        <w:rPr>
          <w:rFonts w:asciiTheme="majorBidi" w:hAnsiTheme="majorBidi" w:cstheme="majorBidi"/>
          <w:i/>
          <w:iCs/>
          <w:sz w:val="24"/>
          <w:szCs w:val="24"/>
          <w:vertAlign w:val="superscript"/>
        </w:rPr>
        <w:t>t</w:t>
      </w:r>
      <w:r w:rsidRPr="00F85878">
        <w:rPr>
          <w:rFonts w:asciiTheme="majorBidi" w:hAnsiTheme="majorBidi" w:cstheme="majorBidi"/>
          <w:sz w:val="24"/>
          <w:szCs w:val="24"/>
        </w:rPr>
        <w:t>.</w:t>
      </w:r>
    </w:p>
    <w:p w:rsidR="00184515" w:rsidRPr="00927A28" w:rsidRDefault="00184515" w:rsidP="00184515">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927A28">
        <w:rPr>
          <w:rFonts w:asciiTheme="majorBidi" w:hAnsiTheme="majorBidi" w:cstheme="majorBidi"/>
          <w:b/>
          <w:bCs/>
          <w:sz w:val="24"/>
          <w:szCs w:val="24"/>
        </w:rPr>
        <w:t>Default behavior on wrong input:</w:t>
      </w:r>
    </w:p>
    <w:p w:rsidR="00184515" w:rsidRPr="00927A28" w:rsidRDefault="00184515" w:rsidP="00184515">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B43013">
        <w:rPr>
          <w:rFonts w:asciiTheme="majorBidi" w:hAnsiTheme="majorBidi" w:cstheme="majorBidi"/>
          <w:b/>
          <w:bCs/>
          <w:sz w:val="24"/>
          <w:szCs w:val="24"/>
        </w:rPr>
        <w:t>receiver’s Output</w:t>
      </w:r>
      <w:r w:rsidRPr="00927A28">
        <w:rPr>
          <w:rFonts w:asciiTheme="majorBidi" w:hAnsiTheme="majorBidi" w:cstheme="majorBidi"/>
          <w:b/>
          <w:bCs/>
          <w:sz w:val="24"/>
          <w:szCs w:val="24"/>
        </w:rPr>
        <w:t>:</w:t>
      </w:r>
      <w:r w:rsidRPr="00927A28">
        <w:rPr>
          <w:rFonts w:asciiTheme="majorBidi" w:hAnsiTheme="majorBidi" w:cstheme="majorBidi"/>
          <w:i/>
          <w:iCs/>
          <w:sz w:val="24"/>
          <w:szCs w:val="24"/>
        </w:rPr>
        <w:t xml:space="preserve"> </w:t>
      </w:r>
      <w:r w:rsidRPr="00DC51BF">
        <w:rPr>
          <w:rFonts w:asciiTheme="majorBidi" w:hAnsiTheme="majorBidi" w:cstheme="majorBidi"/>
          <w:sz w:val="24"/>
          <w:szCs w:val="24"/>
        </w:rPr>
        <w:t>Accept or reject</w:t>
      </w:r>
      <w:r>
        <w:rPr>
          <w:rFonts w:asciiTheme="majorBidi" w:hAnsiTheme="majorBidi" w:cstheme="majorBidi"/>
          <w:b/>
          <w:bCs/>
          <w:sz w:val="24"/>
          <w:szCs w:val="24"/>
        </w:rPr>
        <w:t xml:space="preserve"> </w:t>
      </w:r>
      <w:r w:rsidRPr="00A916C2">
        <w:rPr>
          <w:rFonts w:asciiTheme="majorBidi" w:hAnsiTheme="majorBidi" w:cstheme="majorBidi"/>
          <w:sz w:val="24"/>
          <w:szCs w:val="24"/>
        </w:rPr>
        <w:t>and</w:t>
      </w:r>
      <w:r>
        <w:rPr>
          <w:rFonts w:asciiTheme="majorBidi" w:hAnsiTheme="majorBidi" w:cstheme="majorBidi"/>
          <w:b/>
          <w:bCs/>
          <w:sz w:val="24"/>
          <w:szCs w:val="24"/>
        </w:rPr>
        <w:t xml:space="preserve"> trap </w:t>
      </w:r>
      <w:r w:rsidRPr="00A916C2">
        <w:rPr>
          <w:rFonts w:asciiTheme="majorBidi" w:hAnsiTheme="majorBidi" w:cstheme="majorBidi"/>
          <w:b/>
          <w:bCs/>
          <w:i/>
          <w:iCs/>
          <w:sz w:val="24"/>
          <w:szCs w:val="24"/>
        </w:rPr>
        <w:t>w</w:t>
      </w:r>
    </w:p>
    <w:p w:rsidR="00184515" w:rsidRPr="00927A28" w:rsidRDefault="00184515" w:rsidP="00184515">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B43013">
        <w:rPr>
          <w:rFonts w:asciiTheme="majorBidi" w:hAnsiTheme="majorBidi" w:cstheme="majorBidi"/>
          <w:b/>
          <w:bCs/>
          <w:sz w:val="24"/>
          <w:szCs w:val="24"/>
        </w:rPr>
        <w:t>committer’s output</w:t>
      </w:r>
      <w:r w:rsidRPr="00927A28">
        <w:rPr>
          <w:rFonts w:asciiTheme="majorBidi" w:hAnsiTheme="majorBidi" w:cstheme="majorBidi"/>
          <w:b/>
          <w:bCs/>
          <w:sz w:val="24"/>
          <w:szCs w:val="24"/>
        </w:rPr>
        <w:t xml:space="preserve">: </w:t>
      </w:r>
      <w:r w:rsidRPr="00927A28">
        <w:rPr>
          <w:rFonts w:asciiTheme="majorBidi" w:hAnsiTheme="majorBidi" w:cstheme="majorBidi"/>
          <w:sz w:val="24"/>
          <w:szCs w:val="24"/>
        </w:rPr>
        <w:t>nothing</w:t>
      </w:r>
    </w:p>
    <w:p w:rsidR="00184515" w:rsidRPr="00F85878" w:rsidRDefault="00184515" w:rsidP="00184515">
      <w:pPr>
        <w:autoSpaceDE w:val="0"/>
        <w:autoSpaceDN w:val="0"/>
        <w:bidi w:val="0"/>
        <w:adjustRightInd w:val="0"/>
        <w:spacing w:after="0" w:line="240" w:lineRule="auto"/>
        <w:rPr>
          <w:rFonts w:asciiTheme="majorBidi" w:hAnsiTheme="majorBidi" w:cstheme="majorBidi"/>
          <w:sz w:val="24"/>
          <w:szCs w:val="24"/>
        </w:rPr>
      </w:pPr>
    </w:p>
    <w:p w:rsidR="00184515" w:rsidRPr="00F85878" w:rsidRDefault="00184515" w:rsidP="00184515">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sidRPr="00F85878">
        <w:rPr>
          <w:rFonts w:asciiTheme="majorBidi" w:hAnsiTheme="majorBidi" w:cstheme="majorBidi"/>
          <w:b/>
          <w:bCs/>
          <w:sz w:val="24"/>
          <w:szCs w:val="24"/>
        </w:rPr>
        <w:t>The commit phase:</w:t>
      </w:r>
    </w:p>
    <w:p w:rsidR="00184515" w:rsidRPr="00F85878" w:rsidRDefault="00184515" w:rsidP="00FF4BEC">
      <w:pPr>
        <w:pStyle w:val="ListParagraph"/>
        <w:numPr>
          <w:ilvl w:val="0"/>
          <w:numId w:val="44"/>
        </w:numPr>
        <w:autoSpaceDE w:val="0"/>
        <w:autoSpaceDN w:val="0"/>
        <w:bidi w:val="0"/>
        <w:adjustRightInd w:val="0"/>
        <w:spacing w:after="0" w:line="240" w:lineRule="auto"/>
        <w:rPr>
          <w:rFonts w:asciiTheme="majorBidi" w:hAnsiTheme="majorBidi" w:cstheme="majorBidi"/>
          <w:sz w:val="24"/>
          <w:szCs w:val="24"/>
        </w:rPr>
      </w:pPr>
      <w:r w:rsidRPr="00F85878">
        <w:rPr>
          <w:rFonts w:asciiTheme="majorBidi" w:hAnsiTheme="majorBidi" w:cstheme="majorBidi"/>
          <w:sz w:val="24"/>
          <w:szCs w:val="24"/>
        </w:rPr>
        <w:t xml:space="preserve">The receiver </w:t>
      </w:r>
      <w:r w:rsidRPr="00F85878">
        <w:rPr>
          <w:rFonts w:asciiTheme="majorBidi" w:hAnsiTheme="majorBidi" w:cstheme="majorBidi"/>
          <w:i/>
          <w:iCs/>
          <w:sz w:val="24"/>
          <w:szCs w:val="24"/>
        </w:rPr>
        <w:t xml:space="preserve">R </w:t>
      </w:r>
      <w:r w:rsidRPr="00F85878">
        <w:rPr>
          <w:rFonts w:asciiTheme="majorBidi" w:hAnsiTheme="majorBidi" w:cstheme="majorBidi"/>
          <w:sz w:val="24"/>
          <w:szCs w:val="24"/>
        </w:rPr>
        <w:t xml:space="preserve">runs (in private) the generator </w:t>
      </w:r>
      <w:r w:rsidRPr="00F85878">
        <w:rPr>
          <w:rFonts w:asciiTheme="majorBidi" w:hAnsiTheme="majorBidi" w:cstheme="majorBidi"/>
          <w:i/>
          <w:iCs/>
          <w:sz w:val="24"/>
          <w:szCs w:val="24"/>
        </w:rPr>
        <w:t xml:space="preserve">G </w:t>
      </w:r>
      <w:r w:rsidRPr="00F85878">
        <w:rPr>
          <w:rFonts w:asciiTheme="majorBidi" w:hAnsiTheme="majorBidi" w:cstheme="majorBidi"/>
          <w:sz w:val="24"/>
          <w:szCs w:val="24"/>
        </w:rPr>
        <w:t>on input 1</w:t>
      </w:r>
      <w:r w:rsidRPr="004826FA">
        <w:rPr>
          <w:rFonts w:asciiTheme="majorBidi" w:hAnsiTheme="majorBidi" w:cstheme="majorBidi"/>
          <w:i/>
          <w:iCs/>
          <w:sz w:val="24"/>
          <w:szCs w:val="24"/>
          <w:vertAlign w:val="superscript"/>
        </w:rPr>
        <w:t>n</w:t>
      </w:r>
      <w:r w:rsidRPr="00F85878">
        <w:rPr>
          <w:rFonts w:asciiTheme="majorBidi" w:hAnsiTheme="majorBidi" w:cstheme="majorBidi"/>
          <w:i/>
          <w:iCs/>
          <w:sz w:val="24"/>
          <w:szCs w:val="24"/>
        </w:rPr>
        <w:t xml:space="preserve"> </w:t>
      </w:r>
      <w:r w:rsidRPr="00F85878">
        <w:rPr>
          <w:rFonts w:asciiTheme="majorBidi" w:hAnsiTheme="majorBidi" w:cstheme="majorBidi"/>
          <w:sz w:val="24"/>
          <w:szCs w:val="24"/>
        </w:rPr>
        <w:t>to obtain</w:t>
      </w:r>
    </w:p>
    <w:p w:rsidR="00184515" w:rsidRPr="00F85878" w:rsidRDefault="00184515" w:rsidP="00184515">
      <w:pPr>
        <w:autoSpaceDE w:val="0"/>
        <w:autoSpaceDN w:val="0"/>
        <w:bidi w:val="0"/>
        <w:adjustRightInd w:val="0"/>
        <w:spacing w:after="0" w:line="240" w:lineRule="auto"/>
        <w:ind w:firstLine="720"/>
        <w:rPr>
          <w:rFonts w:asciiTheme="majorBidi" w:hAnsiTheme="majorBidi" w:cstheme="majorBidi"/>
          <w:sz w:val="24"/>
          <w:szCs w:val="24"/>
        </w:rPr>
      </w:pPr>
      <w:r w:rsidRPr="00F85878">
        <w:rPr>
          <w:rFonts w:asciiTheme="majorBidi" w:hAnsiTheme="majorBidi" w:cstheme="majorBidi"/>
          <w:sz w:val="24"/>
          <w:szCs w:val="24"/>
        </w:rPr>
        <w:t>(</w:t>
      </w:r>
      <w:proofErr w:type="spellStart"/>
      <w:proofErr w:type="gramStart"/>
      <w:r w:rsidRPr="00F85878">
        <w:rPr>
          <w:rFonts w:asciiTheme="majorBidi" w:hAnsiTheme="majorBidi" w:cstheme="majorBidi"/>
          <w:i/>
          <w:iCs/>
          <w:sz w:val="24"/>
          <w:szCs w:val="24"/>
        </w:rPr>
        <w:t>x,</w:t>
      </w:r>
      <w:proofErr w:type="gramEnd"/>
      <w:r w:rsidRPr="00F85878">
        <w:rPr>
          <w:rFonts w:asciiTheme="majorBidi" w:hAnsiTheme="majorBidi" w:cstheme="majorBidi"/>
          <w:i/>
          <w:iCs/>
          <w:sz w:val="24"/>
          <w:szCs w:val="24"/>
        </w:rPr>
        <w:t>w</w:t>
      </w:r>
      <w:proofErr w:type="spellEnd"/>
      <w:r w:rsidRPr="00F85878">
        <w:rPr>
          <w:rFonts w:asciiTheme="majorBidi" w:hAnsiTheme="majorBidi" w:cstheme="majorBidi"/>
          <w:sz w:val="24"/>
          <w:szCs w:val="24"/>
        </w:rPr>
        <w:t xml:space="preserve">) </w:t>
      </w:r>
      <w:proofErr w:type="gramStart"/>
      <w:r w:rsidRPr="00F85878">
        <w:rPr>
          <w:rFonts w:ascii="Cambria Math" w:hAnsi="Cambria Math" w:cstheme="majorBidi"/>
          <w:i/>
          <w:iCs/>
          <w:sz w:val="24"/>
          <w:szCs w:val="24"/>
        </w:rPr>
        <w:t>∈</w:t>
      </w:r>
      <w:r w:rsidRPr="00F85878">
        <w:rPr>
          <w:rFonts w:asciiTheme="majorBidi" w:hAnsiTheme="majorBidi" w:cstheme="majorBidi"/>
          <w:i/>
          <w:iCs/>
          <w:sz w:val="24"/>
          <w:szCs w:val="24"/>
        </w:rPr>
        <w:t xml:space="preserve"> R</w:t>
      </w:r>
      <w:r w:rsidRPr="00F85878">
        <w:rPr>
          <w:rFonts w:asciiTheme="majorBidi" w:hAnsiTheme="majorBidi" w:cstheme="majorBidi"/>
          <w:sz w:val="24"/>
          <w:szCs w:val="24"/>
        </w:rPr>
        <w:t xml:space="preserve">, and sends </w:t>
      </w:r>
      <w:r w:rsidRPr="00F85878">
        <w:rPr>
          <w:rFonts w:asciiTheme="majorBidi" w:hAnsiTheme="majorBidi" w:cstheme="majorBidi"/>
          <w:i/>
          <w:iCs/>
          <w:sz w:val="24"/>
          <w:szCs w:val="24"/>
        </w:rPr>
        <w:t xml:space="preserve">x </w:t>
      </w:r>
      <w:r w:rsidRPr="00F85878">
        <w:rPr>
          <w:rFonts w:asciiTheme="majorBidi" w:hAnsiTheme="majorBidi" w:cstheme="majorBidi"/>
          <w:sz w:val="24"/>
          <w:szCs w:val="24"/>
        </w:rPr>
        <w:t xml:space="preserve">to </w:t>
      </w:r>
      <w:r>
        <w:rPr>
          <w:rFonts w:asciiTheme="majorBidi" w:hAnsiTheme="majorBidi" w:cstheme="majorBidi"/>
          <w:i/>
          <w:iCs/>
          <w:sz w:val="24"/>
          <w:szCs w:val="24"/>
        </w:rPr>
        <w:t>C</w:t>
      </w:r>
      <w:r w:rsidRPr="00F85878">
        <w:rPr>
          <w:rFonts w:asciiTheme="majorBidi" w:hAnsiTheme="majorBidi" w:cstheme="majorBidi"/>
          <w:sz w:val="24"/>
          <w:szCs w:val="24"/>
        </w:rPr>
        <w:t>.</w:t>
      </w:r>
      <w:proofErr w:type="gramEnd"/>
    </w:p>
    <w:p w:rsidR="00184515" w:rsidRPr="004826FA" w:rsidRDefault="00184515" w:rsidP="00FF4BEC">
      <w:pPr>
        <w:pStyle w:val="ListParagraph"/>
        <w:numPr>
          <w:ilvl w:val="0"/>
          <w:numId w:val="44"/>
        </w:numPr>
        <w:autoSpaceDE w:val="0"/>
        <w:autoSpaceDN w:val="0"/>
        <w:bidi w:val="0"/>
        <w:adjustRightInd w:val="0"/>
        <w:spacing w:after="0" w:line="240" w:lineRule="auto"/>
        <w:rPr>
          <w:rFonts w:asciiTheme="majorBidi" w:hAnsiTheme="majorBidi" w:cstheme="majorBidi"/>
          <w:i/>
          <w:iCs/>
          <w:sz w:val="24"/>
          <w:szCs w:val="24"/>
        </w:rPr>
      </w:pPr>
      <w:r w:rsidRPr="00F85878">
        <w:rPr>
          <w:rFonts w:asciiTheme="majorBidi" w:hAnsiTheme="majorBidi" w:cstheme="majorBidi"/>
          <w:i/>
          <w:iCs/>
          <w:sz w:val="24"/>
          <w:szCs w:val="24"/>
        </w:rPr>
        <w:t xml:space="preserve">C </w:t>
      </w:r>
      <w:r w:rsidRPr="00F85878">
        <w:rPr>
          <w:rFonts w:asciiTheme="majorBidi" w:hAnsiTheme="majorBidi" w:cstheme="majorBidi"/>
          <w:sz w:val="24"/>
          <w:szCs w:val="24"/>
        </w:rPr>
        <w:t xml:space="preserve">verifies that </w:t>
      </w:r>
      <w:r w:rsidRPr="00F85878">
        <w:rPr>
          <w:rFonts w:asciiTheme="majorBidi" w:hAnsiTheme="majorBidi" w:cstheme="majorBidi"/>
          <w:i/>
          <w:iCs/>
          <w:sz w:val="24"/>
          <w:szCs w:val="24"/>
        </w:rPr>
        <w:t xml:space="preserve">x </w:t>
      </w:r>
      <w:r w:rsidRPr="00F85878">
        <w:rPr>
          <w:rFonts w:ascii="Cambria Math" w:hAnsi="Cambria Math" w:cstheme="majorBidi"/>
          <w:i/>
          <w:iCs/>
          <w:sz w:val="24"/>
          <w:szCs w:val="24"/>
        </w:rPr>
        <w:t>∈</w:t>
      </w:r>
      <w:r w:rsidRPr="00F85878">
        <w:rPr>
          <w:rFonts w:asciiTheme="majorBidi" w:hAnsiTheme="majorBidi" w:cstheme="majorBidi"/>
          <w:i/>
          <w:iCs/>
          <w:sz w:val="24"/>
          <w:szCs w:val="24"/>
        </w:rPr>
        <w:t xml:space="preserve"> L</w:t>
      </w:r>
      <w:r w:rsidRPr="004826FA">
        <w:rPr>
          <w:rFonts w:asciiTheme="majorBidi" w:hAnsiTheme="majorBidi" w:cstheme="majorBidi"/>
          <w:i/>
          <w:iCs/>
          <w:sz w:val="24"/>
          <w:szCs w:val="24"/>
          <w:vertAlign w:val="subscript"/>
        </w:rPr>
        <w:t>R</w:t>
      </w:r>
      <w:r w:rsidRPr="00F85878">
        <w:rPr>
          <w:rFonts w:asciiTheme="majorBidi" w:hAnsiTheme="majorBidi" w:cstheme="majorBidi"/>
          <w:sz w:val="24"/>
          <w:szCs w:val="24"/>
        </w:rPr>
        <w:t xml:space="preserve">; </w:t>
      </w:r>
    </w:p>
    <w:p w:rsidR="00184515" w:rsidRPr="004826FA" w:rsidRDefault="00184515" w:rsidP="00FF4BEC">
      <w:pPr>
        <w:pStyle w:val="ListParagraph"/>
        <w:numPr>
          <w:ilvl w:val="0"/>
          <w:numId w:val="44"/>
        </w:numPr>
        <w:autoSpaceDE w:val="0"/>
        <w:autoSpaceDN w:val="0"/>
        <w:bidi w:val="0"/>
        <w:adjustRightInd w:val="0"/>
        <w:spacing w:after="0" w:line="240" w:lineRule="auto"/>
        <w:rPr>
          <w:rFonts w:asciiTheme="majorBidi" w:hAnsiTheme="majorBidi" w:cstheme="majorBidi"/>
          <w:i/>
          <w:iCs/>
          <w:sz w:val="24"/>
          <w:szCs w:val="24"/>
        </w:rPr>
      </w:pPr>
      <w:proofErr w:type="gramStart"/>
      <w:r w:rsidRPr="00F85878">
        <w:rPr>
          <w:rFonts w:asciiTheme="majorBidi" w:hAnsiTheme="majorBidi" w:cstheme="majorBidi"/>
          <w:sz w:val="24"/>
          <w:szCs w:val="24"/>
        </w:rPr>
        <w:lastRenderedPageBreak/>
        <w:t>if</w:t>
      </w:r>
      <w:proofErr w:type="gramEnd"/>
      <w:r w:rsidRPr="00F85878">
        <w:rPr>
          <w:rFonts w:asciiTheme="majorBidi" w:hAnsiTheme="majorBidi" w:cstheme="majorBidi"/>
          <w:sz w:val="24"/>
          <w:szCs w:val="24"/>
        </w:rPr>
        <w:t xml:space="preserve"> not it aborts. </w:t>
      </w:r>
    </w:p>
    <w:p w:rsidR="00184515" w:rsidRPr="00F85878" w:rsidRDefault="00184515" w:rsidP="00FF4BEC">
      <w:pPr>
        <w:pStyle w:val="ListParagraph"/>
        <w:numPr>
          <w:ilvl w:val="0"/>
          <w:numId w:val="44"/>
        </w:numPr>
        <w:autoSpaceDE w:val="0"/>
        <w:autoSpaceDN w:val="0"/>
        <w:bidi w:val="0"/>
        <w:adjustRightInd w:val="0"/>
        <w:spacing w:after="0" w:line="240" w:lineRule="auto"/>
        <w:rPr>
          <w:rFonts w:asciiTheme="majorBidi" w:hAnsiTheme="majorBidi" w:cstheme="majorBidi"/>
          <w:i/>
          <w:iCs/>
          <w:sz w:val="24"/>
          <w:szCs w:val="24"/>
        </w:rPr>
      </w:pPr>
      <w:r w:rsidRPr="00F85878">
        <w:rPr>
          <w:rFonts w:asciiTheme="majorBidi" w:hAnsiTheme="majorBidi" w:cstheme="majorBidi"/>
          <w:sz w:val="24"/>
          <w:szCs w:val="24"/>
        </w:rPr>
        <w:t xml:space="preserve">If yes, in order to commit to </w:t>
      </w:r>
      <w:r w:rsidRPr="00F85878">
        <w:rPr>
          <w:rFonts w:asciiTheme="majorBidi" w:hAnsiTheme="majorBidi" w:cstheme="majorBidi"/>
          <w:i/>
          <w:iCs/>
          <w:sz w:val="24"/>
          <w:szCs w:val="24"/>
        </w:rPr>
        <w:t xml:space="preserve">e </w:t>
      </w:r>
      <w:r w:rsidRPr="00F85878">
        <w:rPr>
          <w:rFonts w:ascii="Cambria Math" w:hAnsi="Cambria Math" w:cstheme="majorBidi"/>
          <w:i/>
          <w:iCs/>
          <w:sz w:val="24"/>
          <w:szCs w:val="24"/>
        </w:rPr>
        <w:t>∈</w:t>
      </w:r>
    </w:p>
    <w:p w:rsidR="00184515" w:rsidRPr="00F85878" w:rsidRDefault="00184515" w:rsidP="00184515">
      <w:pPr>
        <w:autoSpaceDE w:val="0"/>
        <w:autoSpaceDN w:val="0"/>
        <w:bidi w:val="0"/>
        <w:adjustRightInd w:val="0"/>
        <w:spacing w:after="0" w:line="240" w:lineRule="auto"/>
        <w:ind w:left="360" w:firstLine="360"/>
        <w:rPr>
          <w:rFonts w:asciiTheme="majorBidi" w:hAnsiTheme="majorBidi" w:cstheme="majorBidi"/>
          <w:sz w:val="24"/>
          <w:szCs w:val="24"/>
        </w:rPr>
      </w:pPr>
      <w:r w:rsidRPr="00F85878">
        <w:rPr>
          <w:rFonts w:asciiTheme="majorBidi" w:hAnsiTheme="majorBidi" w:cstheme="majorBidi"/>
          <w:i/>
          <w:iCs/>
          <w:sz w:val="24"/>
          <w:szCs w:val="24"/>
        </w:rPr>
        <w:t>{</w:t>
      </w:r>
      <w:r w:rsidRPr="00F85878">
        <w:rPr>
          <w:rFonts w:asciiTheme="majorBidi" w:hAnsiTheme="majorBidi" w:cstheme="majorBidi"/>
          <w:sz w:val="24"/>
          <w:szCs w:val="24"/>
        </w:rPr>
        <w:t>0</w:t>
      </w:r>
      <w:r w:rsidRPr="00F85878">
        <w:rPr>
          <w:rFonts w:asciiTheme="majorBidi" w:hAnsiTheme="majorBidi" w:cstheme="majorBidi"/>
          <w:i/>
          <w:iCs/>
          <w:sz w:val="24"/>
          <w:szCs w:val="24"/>
        </w:rPr>
        <w:t xml:space="preserve">, </w:t>
      </w:r>
      <w:r w:rsidRPr="00F85878">
        <w:rPr>
          <w:rFonts w:asciiTheme="majorBidi" w:hAnsiTheme="majorBidi" w:cstheme="majorBidi"/>
          <w:sz w:val="24"/>
          <w:szCs w:val="24"/>
        </w:rPr>
        <w:t>1</w:t>
      </w:r>
      <w:proofErr w:type="gramStart"/>
      <w:r w:rsidRPr="00F85878">
        <w:rPr>
          <w:rFonts w:asciiTheme="majorBidi" w:hAnsiTheme="majorBidi" w:cstheme="majorBidi"/>
          <w:i/>
          <w:iCs/>
          <w:sz w:val="24"/>
          <w:szCs w:val="24"/>
        </w:rPr>
        <w:t>}</w:t>
      </w:r>
      <w:r w:rsidRPr="004826FA">
        <w:rPr>
          <w:rFonts w:asciiTheme="majorBidi" w:hAnsiTheme="majorBidi" w:cstheme="majorBidi"/>
          <w:i/>
          <w:iCs/>
          <w:sz w:val="24"/>
          <w:szCs w:val="24"/>
          <w:vertAlign w:val="superscript"/>
        </w:rPr>
        <w:t>t</w:t>
      </w:r>
      <w:proofErr w:type="gramEnd"/>
      <w:r w:rsidRPr="00F85878">
        <w:rPr>
          <w:rFonts w:asciiTheme="majorBidi" w:hAnsiTheme="majorBidi" w:cstheme="majorBidi"/>
          <w:sz w:val="24"/>
          <w:szCs w:val="24"/>
        </w:rPr>
        <w:t xml:space="preserve">, the committer </w:t>
      </w:r>
      <w:r w:rsidRPr="00F85878">
        <w:rPr>
          <w:rFonts w:asciiTheme="majorBidi" w:hAnsiTheme="majorBidi" w:cstheme="majorBidi"/>
          <w:i/>
          <w:iCs/>
          <w:sz w:val="24"/>
          <w:szCs w:val="24"/>
        </w:rPr>
        <w:t xml:space="preserve">C </w:t>
      </w:r>
      <w:r w:rsidRPr="00F85878">
        <w:rPr>
          <w:rFonts w:asciiTheme="majorBidi" w:hAnsiTheme="majorBidi" w:cstheme="majorBidi"/>
          <w:sz w:val="24"/>
          <w:szCs w:val="24"/>
        </w:rPr>
        <w:t xml:space="preserve">runs the </w:t>
      </w:r>
      <w:r w:rsidRPr="00F85878">
        <w:rPr>
          <w:rFonts w:asciiTheme="majorBidi" w:hAnsiTheme="majorBidi" w:cstheme="majorBidi"/>
          <w:i/>
          <w:iCs/>
          <w:sz w:val="24"/>
          <w:szCs w:val="24"/>
        </w:rPr>
        <w:t>Σ</w:t>
      </w:r>
      <w:r w:rsidRPr="00F85878">
        <w:rPr>
          <w:rFonts w:asciiTheme="majorBidi" w:hAnsiTheme="majorBidi" w:cstheme="majorBidi"/>
          <w:sz w:val="24"/>
          <w:szCs w:val="24"/>
        </w:rPr>
        <w:t xml:space="preserve">-protocol simulator </w:t>
      </w:r>
      <w:r w:rsidRPr="00F85878">
        <w:rPr>
          <w:rFonts w:asciiTheme="majorBidi" w:hAnsiTheme="majorBidi" w:cstheme="majorBidi"/>
          <w:i/>
          <w:iCs/>
          <w:sz w:val="24"/>
          <w:szCs w:val="24"/>
        </w:rPr>
        <w:t xml:space="preserve">M </w:t>
      </w:r>
      <w:r w:rsidRPr="00F85878">
        <w:rPr>
          <w:rFonts w:asciiTheme="majorBidi" w:hAnsiTheme="majorBidi" w:cstheme="majorBidi"/>
          <w:sz w:val="24"/>
          <w:szCs w:val="24"/>
        </w:rPr>
        <w:t>on input (</w:t>
      </w:r>
      <w:r w:rsidRPr="00F85878">
        <w:rPr>
          <w:rFonts w:asciiTheme="majorBidi" w:hAnsiTheme="majorBidi" w:cstheme="majorBidi"/>
          <w:i/>
          <w:iCs/>
          <w:sz w:val="24"/>
          <w:szCs w:val="24"/>
        </w:rPr>
        <w:t>x, e</w:t>
      </w:r>
      <w:r w:rsidRPr="00F85878">
        <w:rPr>
          <w:rFonts w:asciiTheme="majorBidi" w:hAnsiTheme="majorBidi" w:cstheme="majorBidi"/>
          <w:sz w:val="24"/>
          <w:szCs w:val="24"/>
        </w:rPr>
        <w:t>)</w:t>
      </w:r>
    </w:p>
    <w:p w:rsidR="00184515" w:rsidRDefault="00184515" w:rsidP="00184515">
      <w:pPr>
        <w:autoSpaceDE w:val="0"/>
        <w:autoSpaceDN w:val="0"/>
        <w:bidi w:val="0"/>
        <w:adjustRightInd w:val="0"/>
        <w:spacing w:after="0" w:line="240" w:lineRule="auto"/>
        <w:ind w:left="360" w:firstLine="360"/>
        <w:rPr>
          <w:rFonts w:asciiTheme="majorBidi" w:hAnsiTheme="majorBidi" w:cstheme="majorBidi"/>
          <w:sz w:val="24"/>
          <w:szCs w:val="24"/>
        </w:rPr>
      </w:pPr>
      <w:proofErr w:type="gramStart"/>
      <w:r w:rsidRPr="00F85878">
        <w:rPr>
          <w:rFonts w:asciiTheme="majorBidi" w:hAnsiTheme="majorBidi" w:cstheme="majorBidi"/>
          <w:sz w:val="24"/>
          <w:szCs w:val="24"/>
        </w:rPr>
        <w:t>and</w:t>
      </w:r>
      <w:proofErr w:type="gramEnd"/>
      <w:r w:rsidRPr="00F85878">
        <w:rPr>
          <w:rFonts w:asciiTheme="majorBidi" w:hAnsiTheme="majorBidi" w:cstheme="majorBidi"/>
          <w:sz w:val="24"/>
          <w:szCs w:val="24"/>
        </w:rPr>
        <w:t xml:space="preserve"> obtains a transcript (</w:t>
      </w:r>
      <w:r w:rsidRPr="00F85878">
        <w:rPr>
          <w:rFonts w:asciiTheme="majorBidi" w:hAnsiTheme="majorBidi" w:cstheme="majorBidi"/>
          <w:i/>
          <w:iCs/>
          <w:sz w:val="24"/>
          <w:szCs w:val="24"/>
        </w:rPr>
        <w:t>a, e, z</w:t>
      </w:r>
      <w:r w:rsidRPr="00F85878">
        <w:rPr>
          <w:rFonts w:asciiTheme="majorBidi" w:hAnsiTheme="majorBidi" w:cstheme="majorBidi"/>
          <w:sz w:val="24"/>
          <w:szCs w:val="24"/>
        </w:rPr>
        <w:t xml:space="preserve">). </w:t>
      </w:r>
    </w:p>
    <w:p w:rsidR="00184515" w:rsidRPr="00927A28" w:rsidRDefault="00184515" w:rsidP="00184515">
      <w:pPr>
        <w:pStyle w:val="ListParagraph"/>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sz w:val="24"/>
          <w:szCs w:val="24"/>
        </w:rPr>
        <w:t xml:space="preserve">The output of </w:t>
      </w:r>
      <w:r w:rsidRPr="00927A28">
        <w:rPr>
          <w:rFonts w:asciiTheme="majorBidi" w:hAnsiTheme="majorBidi" w:cstheme="majorBidi"/>
          <w:i/>
          <w:iCs/>
          <w:sz w:val="24"/>
          <w:szCs w:val="24"/>
        </w:rPr>
        <w:t>M</w:t>
      </w:r>
      <w:r w:rsidRPr="00927A28">
        <w:rPr>
          <w:rFonts w:asciiTheme="majorBidi" w:hAnsiTheme="majorBidi" w:cstheme="majorBidi"/>
          <w:sz w:val="24"/>
          <w:szCs w:val="24"/>
        </w:rPr>
        <w:t xml:space="preserve"> is computed as follows:</w:t>
      </w:r>
    </w:p>
    <w:p w:rsidR="00184515" w:rsidRPr="00927A28" w:rsidRDefault="00184515" w:rsidP="00184515">
      <w:pPr>
        <w:pStyle w:val="ListParagraph"/>
        <w:numPr>
          <w:ilvl w:val="1"/>
          <w:numId w:val="34"/>
        </w:numPr>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sz w:val="24"/>
          <w:szCs w:val="24"/>
        </w:rPr>
        <w:t>Choose</w:t>
      </w:r>
      <w:r w:rsidRPr="00927A28">
        <w:rPr>
          <w:rFonts w:asciiTheme="majorBidi" w:hAnsiTheme="majorBidi" w:cstheme="majorBidi"/>
          <w:i/>
          <w:iCs/>
          <w:sz w:val="24"/>
          <w:szCs w:val="24"/>
        </w:rPr>
        <w:t xml:space="preserve"> z</w:t>
      </w:r>
      <w:r w:rsidRPr="00927A28">
        <w:rPr>
          <w:rFonts w:asciiTheme="majorBidi" w:hAnsiTheme="majorBidi" w:cstheme="majorBidi"/>
          <w:sz w:val="24"/>
          <w:szCs w:val="24"/>
        </w:rPr>
        <w:t xml:space="preserve"> at random from group G. (</w:t>
      </w:r>
      <w:proofErr w:type="spellStart"/>
      <w:r w:rsidRPr="00927A28">
        <w:rPr>
          <w:rFonts w:asciiTheme="majorBidi" w:hAnsiTheme="majorBidi" w:cstheme="majorBidi"/>
          <w:sz w:val="24"/>
          <w:szCs w:val="24"/>
        </w:rPr>
        <w:t>e.</w:t>
      </w:r>
      <w:r>
        <w:rPr>
          <w:rFonts w:asciiTheme="majorBidi" w:hAnsiTheme="majorBidi" w:cstheme="majorBidi"/>
          <w:sz w:val="24"/>
          <w:szCs w:val="24"/>
        </w:rPr>
        <w:t>g</w:t>
      </w:r>
      <w:proofErr w:type="spellEnd"/>
      <w:r w:rsidRPr="00927A28">
        <w:rPr>
          <w:rFonts w:asciiTheme="majorBidi" w:hAnsiTheme="majorBidi" w:cstheme="majorBidi"/>
          <w:sz w:val="24"/>
          <w:szCs w:val="24"/>
        </w:rPr>
        <w:t xml:space="preserve"> in DL it is </w:t>
      </w:r>
      <w:r w:rsidRPr="00927A28">
        <w:rPr>
          <w:rFonts w:asciiTheme="majorBidi" w:hAnsiTheme="majorBidi" w:cstheme="majorBidi"/>
          <w:i/>
          <w:iCs/>
          <w:sz w:val="24"/>
          <w:szCs w:val="24"/>
        </w:rPr>
        <w:t>z ←</w:t>
      </w:r>
      <w:r w:rsidRPr="00393570">
        <w:rPr>
          <w:rFonts w:asciiTheme="majorBidi" w:hAnsiTheme="majorBidi" w:cstheme="majorBidi"/>
          <w:i/>
          <w:iCs/>
          <w:sz w:val="24"/>
          <w:szCs w:val="24"/>
          <w:vertAlign w:val="subscript"/>
        </w:rPr>
        <w:t>R</w:t>
      </w:r>
      <w:r w:rsidRPr="00927A28">
        <w:rPr>
          <w:rFonts w:asciiTheme="majorBidi" w:hAnsiTheme="majorBidi" w:cstheme="majorBidi"/>
          <w:i/>
          <w:iCs/>
          <w:sz w:val="24"/>
          <w:szCs w:val="24"/>
        </w:rPr>
        <w:t xml:space="preserve"> </w:t>
      </w:r>
      <w:proofErr w:type="spellStart"/>
      <w:r w:rsidRPr="00927A28">
        <w:rPr>
          <w:rFonts w:asciiTheme="majorBidi" w:hAnsiTheme="majorBidi" w:cstheme="majorBidi"/>
          <w:sz w:val="24"/>
          <w:szCs w:val="24"/>
        </w:rPr>
        <w:t>Z</w:t>
      </w:r>
      <w:r w:rsidRPr="00927A28">
        <w:rPr>
          <w:rFonts w:asciiTheme="majorBidi" w:hAnsiTheme="majorBidi" w:cstheme="majorBidi"/>
          <w:sz w:val="24"/>
          <w:szCs w:val="24"/>
          <w:vertAlign w:val="subscript"/>
        </w:rPr>
        <w:t>p</w:t>
      </w:r>
      <w:proofErr w:type="spellEnd"/>
      <w:r w:rsidRPr="00927A28">
        <w:rPr>
          <w:rFonts w:asciiTheme="majorBidi" w:hAnsiTheme="majorBidi" w:cstheme="majorBidi"/>
          <w:i/>
          <w:iCs/>
          <w:sz w:val="24"/>
          <w:szCs w:val="24"/>
          <w:vertAlign w:val="superscript"/>
        </w:rPr>
        <w:t>*</w:t>
      </w:r>
      <w:r w:rsidRPr="00927A28">
        <w:rPr>
          <w:rFonts w:asciiTheme="majorBidi" w:hAnsiTheme="majorBidi" w:cstheme="majorBidi"/>
          <w:sz w:val="24"/>
          <w:szCs w:val="24"/>
        </w:rPr>
        <w:t>)</w:t>
      </w:r>
    </w:p>
    <w:p w:rsidR="00184515" w:rsidRPr="00927A28" w:rsidRDefault="00184515" w:rsidP="00184515">
      <w:pPr>
        <w:pStyle w:val="ListParagraph"/>
        <w:numPr>
          <w:ilvl w:val="1"/>
          <w:numId w:val="34"/>
        </w:numPr>
        <w:autoSpaceDE w:val="0"/>
        <w:autoSpaceDN w:val="0"/>
        <w:bidi w:val="0"/>
        <w:adjustRightInd w:val="0"/>
        <w:spacing w:after="0" w:line="240" w:lineRule="auto"/>
        <w:rPr>
          <w:rFonts w:asciiTheme="majorBidi" w:hAnsiTheme="majorBidi" w:cstheme="majorBidi"/>
          <w:sz w:val="24"/>
          <w:szCs w:val="24"/>
        </w:rPr>
      </w:pPr>
      <w:r w:rsidRPr="00927A28">
        <w:rPr>
          <w:rFonts w:asciiTheme="majorBidi" w:hAnsiTheme="majorBidi" w:cstheme="majorBidi"/>
          <w:sz w:val="24"/>
          <w:szCs w:val="24"/>
        </w:rPr>
        <w:t xml:space="preserve">Calculate </w:t>
      </w:r>
      <w:r w:rsidRPr="005E4AB9">
        <w:rPr>
          <w:rFonts w:asciiTheme="majorBidi" w:hAnsiTheme="majorBidi" w:cstheme="majorBidi"/>
          <w:i/>
          <w:iCs/>
          <w:sz w:val="24"/>
          <w:szCs w:val="24"/>
        </w:rPr>
        <w:t>a</w:t>
      </w:r>
      <w:r>
        <w:rPr>
          <w:rFonts w:asciiTheme="majorBidi" w:hAnsiTheme="majorBidi" w:cstheme="majorBidi"/>
          <w:sz w:val="24"/>
          <w:szCs w:val="24"/>
        </w:rPr>
        <w:t xml:space="preserve"> </w:t>
      </w:r>
      <w:r w:rsidRPr="00935F5D">
        <w:rPr>
          <w:rFonts w:asciiTheme="majorBidi" w:hAnsiTheme="majorBidi" w:cstheme="majorBidi"/>
          <w:sz w:val="24"/>
          <w:szCs w:val="24"/>
        </w:rPr>
        <w:t>as a function of</w:t>
      </w:r>
      <w:r>
        <w:rPr>
          <w:rFonts w:asciiTheme="majorBidi" w:hAnsiTheme="majorBidi" w:cstheme="majorBidi"/>
          <w:i/>
          <w:iCs/>
          <w:sz w:val="24"/>
          <w:szCs w:val="24"/>
        </w:rPr>
        <w:t xml:space="preserve"> </w:t>
      </w:r>
      <w:proofErr w:type="gramStart"/>
      <w:r>
        <w:rPr>
          <w:rFonts w:asciiTheme="majorBidi" w:hAnsiTheme="majorBidi" w:cstheme="majorBidi"/>
          <w:i/>
          <w:iCs/>
          <w:sz w:val="24"/>
          <w:szCs w:val="24"/>
        </w:rPr>
        <w:t>(</w:t>
      </w:r>
      <w:r w:rsidRPr="00927A28">
        <w:rPr>
          <w:rFonts w:asciiTheme="majorBidi" w:hAnsiTheme="majorBidi" w:cstheme="majorBidi"/>
          <w:i/>
          <w:iCs/>
          <w:sz w:val="24"/>
          <w:szCs w:val="24"/>
        </w:rPr>
        <w:t xml:space="preserve"> e</w:t>
      </w:r>
      <w:proofErr w:type="gramEnd"/>
      <w:r w:rsidRPr="00927A28">
        <w:rPr>
          <w:rFonts w:asciiTheme="majorBidi" w:hAnsiTheme="majorBidi" w:cstheme="majorBidi"/>
          <w:i/>
          <w:iCs/>
          <w:sz w:val="24"/>
          <w:szCs w:val="24"/>
        </w:rPr>
        <w:t xml:space="preserve"> ,z</w:t>
      </w:r>
      <w:r w:rsidRPr="00935F5D">
        <w:rPr>
          <w:rFonts w:asciiTheme="majorBidi" w:hAnsiTheme="majorBidi" w:cstheme="majorBidi"/>
          <w:i/>
          <w:iCs/>
          <w:sz w:val="24"/>
          <w:szCs w:val="24"/>
        </w:rPr>
        <w:t>)</w:t>
      </w:r>
      <w:r w:rsidRPr="00927A28">
        <w:rPr>
          <w:rFonts w:asciiTheme="majorBidi" w:hAnsiTheme="majorBidi" w:cstheme="majorBidi"/>
          <w:sz w:val="24"/>
          <w:szCs w:val="24"/>
        </w:rPr>
        <w:t>. (</w:t>
      </w:r>
      <w:proofErr w:type="spellStart"/>
      <w:r w:rsidRPr="00927A28">
        <w:rPr>
          <w:rFonts w:asciiTheme="majorBidi" w:hAnsiTheme="majorBidi" w:cstheme="majorBidi"/>
          <w:sz w:val="24"/>
          <w:szCs w:val="24"/>
        </w:rPr>
        <w:t>e.</w:t>
      </w:r>
      <w:r>
        <w:rPr>
          <w:rFonts w:asciiTheme="majorBidi" w:hAnsiTheme="majorBidi" w:cstheme="majorBidi"/>
          <w:sz w:val="24"/>
          <w:szCs w:val="24"/>
        </w:rPr>
        <w:t>g</w:t>
      </w:r>
      <w:proofErr w:type="spellEnd"/>
      <w:r w:rsidRPr="00927A28">
        <w:rPr>
          <w:rFonts w:asciiTheme="majorBidi" w:hAnsiTheme="majorBidi" w:cstheme="majorBidi"/>
          <w:sz w:val="24"/>
          <w:szCs w:val="24"/>
        </w:rPr>
        <w:t xml:space="preserve"> in DL it is </w:t>
      </w:r>
    </w:p>
    <w:p w:rsidR="00184515" w:rsidRPr="00927A28" w:rsidRDefault="00184515" w:rsidP="00184515">
      <w:pPr>
        <w:pStyle w:val="ListParagraph"/>
        <w:autoSpaceDE w:val="0"/>
        <w:autoSpaceDN w:val="0"/>
        <w:bidi w:val="0"/>
        <w:adjustRightInd w:val="0"/>
        <w:spacing w:after="0" w:line="240" w:lineRule="auto"/>
        <w:ind w:left="1440"/>
        <w:rPr>
          <w:rFonts w:asciiTheme="majorBidi" w:hAnsiTheme="majorBidi" w:cstheme="majorBidi"/>
          <w:sz w:val="24"/>
          <w:szCs w:val="24"/>
        </w:rPr>
      </w:pPr>
      <w:r w:rsidRPr="00927A28">
        <w:rPr>
          <w:rFonts w:asciiTheme="majorBidi" w:hAnsiTheme="majorBidi" w:cstheme="majorBidi"/>
          <w:i/>
          <w:iCs/>
          <w:sz w:val="24"/>
          <w:szCs w:val="24"/>
        </w:rPr>
        <w:t xml:space="preserve">a </w:t>
      </w:r>
      <w:r w:rsidRPr="00927A28">
        <w:rPr>
          <w:rFonts w:asciiTheme="majorBidi" w:hAnsiTheme="majorBidi" w:cstheme="majorBidi"/>
          <w:sz w:val="24"/>
          <w:szCs w:val="24"/>
        </w:rPr>
        <w:t xml:space="preserve">= </w:t>
      </w:r>
      <w:proofErr w:type="spellStart"/>
      <w:r w:rsidRPr="00927A28">
        <w:rPr>
          <w:rFonts w:asciiTheme="majorBidi" w:hAnsiTheme="majorBidi" w:cstheme="majorBidi"/>
          <w:i/>
          <w:iCs/>
          <w:sz w:val="24"/>
          <w:szCs w:val="24"/>
        </w:rPr>
        <w:t>g</w:t>
      </w:r>
      <w:r w:rsidRPr="00927A28">
        <w:rPr>
          <w:rFonts w:asciiTheme="majorBidi" w:hAnsiTheme="majorBidi" w:cstheme="majorBidi"/>
          <w:i/>
          <w:iCs/>
          <w:sz w:val="24"/>
          <w:szCs w:val="24"/>
          <w:vertAlign w:val="superscript"/>
        </w:rPr>
        <w:t>z</w:t>
      </w:r>
      <w:r w:rsidRPr="00927A28">
        <w:rPr>
          <w:rFonts w:asciiTheme="majorBidi" w:hAnsiTheme="majorBidi" w:cstheme="majorBidi"/>
          <w:i/>
          <w:iCs/>
          <w:sz w:val="24"/>
          <w:szCs w:val="24"/>
        </w:rPr>
        <w:t>h</w:t>
      </w:r>
      <w:proofErr w:type="spellEnd"/>
      <w:r w:rsidRPr="00927A28">
        <w:rPr>
          <w:rFonts w:asciiTheme="majorBidi" w:hAnsiTheme="majorBidi" w:cstheme="majorBidi"/>
          <w:i/>
          <w:iCs/>
          <w:sz w:val="24"/>
          <w:szCs w:val="24"/>
          <w:vertAlign w:val="superscript"/>
        </w:rPr>
        <w:t>−</w:t>
      </w:r>
      <w:r w:rsidRPr="00927A28">
        <w:rPr>
          <w:rFonts w:asciiTheme="majorBidi" w:hAnsiTheme="majorBidi" w:cstheme="majorBidi"/>
          <w:i/>
          <w:iCs/>
          <w:sz w:val="24"/>
          <w:szCs w:val="24"/>
        </w:rPr>
        <w:t xml:space="preserve"> </w:t>
      </w:r>
      <w:r w:rsidRPr="00927A28">
        <w:rPr>
          <w:rFonts w:asciiTheme="majorBidi" w:hAnsiTheme="majorBidi" w:cstheme="majorBidi"/>
          <w:i/>
          <w:iCs/>
          <w:sz w:val="24"/>
          <w:szCs w:val="24"/>
          <w:vertAlign w:val="superscript"/>
        </w:rPr>
        <w:t xml:space="preserve">e </w:t>
      </w:r>
      <w:r w:rsidRPr="00927A28">
        <w:rPr>
          <w:rFonts w:asciiTheme="majorBidi" w:hAnsiTheme="majorBidi" w:cstheme="majorBidi"/>
          <w:sz w:val="24"/>
          <w:szCs w:val="24"/>
        </w:rPr>
        <w:t xml:space="preserve">mod </w:t>
      </w:r>
      <w:r w:rsidRPr="00927A28">
        <w:rPr>
          <w:rFonts w:asciiTheme="majorBidi" w:hAnsiTheme="majorBidi" w:cstheme="majorBidi"/>
          <w:i/>
          <w:iCs/>
          <w:sz w:val="24"/>
          <w:szCs w:val="24"/>
        </w:rPr>
        <w:t>p</w:t>
      </w:r>
      <w:r w:rsidRPr="00927A28">
        <w:rPr>
          <w:rFonts w:asciiTheme="majorBidi" w:hAnsiTheme="majorBidi" w:cstheme="majorBidi"/>
          <w:sz w:val="24"/>
          <w:szCs w:val="24"/>
        </w:rPr>
        <w:t>)</w:t>
      </w:r>
    </w:p>
    <w:p w:rsidR="00184515" w:rsidRDefault="00184515" w:rsidP="00184515">
      <w:pPr>
        <w:autoSpaceDE w:val="0"/>
        <w:autoSpaceDN w:val="0"/>
        <w:bidi w:val="0"/>
        <w:adjustRightInd w:val="0"/>
        <w:spacing w:after="0" w:line="240" w:lineRule="auto"/>
        <w:ind w:left="360" w:firstLine="360"/>
        <w:rPr>
          <w:rFonts w:asciiTheme="majorBidi" w:hAnsiTheme="majorBidi" w:cstheme="majorBidi"/>
          <w:sz w:val="24"/>
          <w:szCs w:val="24"/>
        </w:rPr>
      </w:pPr>
    </w:p>
    <w:p w:rsidR="00184515" w:rsidRPr="004826FA" w:rsidRDefault="00184515" w:rsidP="00FF4BEC">
      <w:pPr>
        <w:pStyle w:val="ListParagraph"/>
        <w:numPr>
          <w:ilvl w:val="0"/>
          <w:numId w:val="44"/>
        </w:numPr>
        <w:autoSpaceDE w:val="0"/>
        <w:autoSpaceDN w:val="0"/>
        <w:bidi w:val="0"/>
        <w:adjustRightInd w:val="0"/>
        <w:spacing w:after="0" w:line="240" w:lineRule="auto"/>
        <w:rPr>
          <w:rFonts w:asciiTheme="majorBidi" w:hAnsiTheme="majorBidi" w:cstheme="majorBidi"/>
          <w:sz w:val="24"/>
          <w:szCs w:val="24"/>
        </w:rPr>
      </w:pPr>
      <w:r w:rsidRPr="004826FA">
        <w:rPr>
          <w:rFonts w:asciiTheme="majorBidi" w:hAnsiTheme="majorBidi" w:cstheme="majorBidi"/>
          <w:i/>
          <w:iCs/>
          <w:sz w:val="24"/>
          <w:szCs w:val="24"/>
        </w:rPr>
        <w:t xml:space="preserve">C </w:t>
      </w:r>
      <w:r w:rsidRPr="004826FA">
        <w:rPr>
          <w:rFonts w:asciiTheme="majorBidi" w:hAnsiTheme="majorBidi" w:cstheme="majorBidi"/>
          <w:sz w:val="24"/>
          <w:szCs w:val="24"/>
        </w:rPr>
        <w:t xml:space="preserve">then sends </w:t>
      </w:r>
      <w:proofErr w:type="gramStart"/>
      <w:r w:rsidRPr="004826FA">
        <w:rPr>
          <w:rFonts w:asciiTheme="majorBidi" w:hAnsiTheme="majorBidi" w:cstheme="majorBidi"/>
          <w:i/>
          <w:iCs/>
          <w:sz w:val="24"/>
          <w:szCs w:val="24"/>
        </w:rPr>
        <w:t xml:space="preserve">a </w:t>
      </w:r>
      <w:r w:rsidRPr="004826FA">
        <w:rPr>
          <w:rFonts w:asciiTheme="majorBidi" w:hAnsiTheme="majorBidi" w:cstheme="majorBidi"/>
          <w:sz w:val="24"/>
          <w:szCs w:val="24"/>
        </w:rPr>
        <w:t>to</w:t>
      </w:r>
      <w:proofErr w:type="gramEnd"/>
      <w:r w:rsidRPr="004826FA">
        <w:rPr>
          <w:rFonts w:asciiTheme="majorBidi" w:hAnsiTheme="majorBidi" w:cstheme="majorBidi"/>
          <w:sz w:val="24"/>
          <w:szCs w:val="24"/>
        </w:rPr>
        <w:t xml:space="preserve"> </w:t>
      </w:r>
      <w:r w:rsidRPr="004826FA">
        <w:rPr>
          <w:rFonts w:asciiTheme="majorBidi" w:hAnsiTheme="majorBidi" w:cstheme="majorBidi"/>
          <w:i/>
          <w:iCs/>
          <w:sz w:val="24"/>
          <w:szCs w:val="24"/>
        </w:rPr>
        <w:t>R</w:t>
      </w:r>
      <w:r w:rsidRPr="004826FA">
        <w:rPr>
          <w:rFonts w:asciiTheme="majorBidi" w:hAnsiTheme="majorBidi" w:cstheme="majorBidi"/>
          <w:sz w:val="24"/>
          <w:szCs w:val="24"/>
        </w:rPr>
        <w:t>.</w:t>
      </w:r>
    </w:p>
    <w:p w:rsidR="00184515" w:rsidRPr="00F85878" w:rsidRDefault="00184515" w:rsidP="00184515">
      <w:pPr>
        <w:pStyle w:val="ListParagraph"/>
        <w:numPr>
          <w:ilvl w:val="0"/>
          <w:numId w:val="30"/>
        </w:numPr>
        <w:autoSpaceDE w:val="0"/>
        <w:autoSpaceDN w:val="0"/>
        <w:bidi w:val="0"/>
        <w:adjustRightInd w:val="0"/>
        <w:spacing w:after="0" w:line="240" w:lineRule="auto"/>
        <w:rPr>
          <w:rFonts w:asciiTheme="majorBidi" w:hAnsiTheme="majorBidi" w:cstheme="majorBidi"/>
          <w:sz w:val="24"/>
          <w:szCs w:val="24"/>
        </w:rPr>
      </w:pPr>
      <w:r w:rsidRPr="00F85878">
        <w:rPr>
          <w:rFonts w:asciiTheme="majorBidi" w:hAnsiTheme="majorBidi" w:cstheme="majorBidi"/>
          <w:b/>
          <w:bCs/>
          <w:sz w:val="24"/>
          <w:szCs w:val="24"/>
        </w:rPr>
        <w:t xml:space="preserve">The </w:t>
      </w:r>
      <w:proofErr w:type="spellStart"/>
      <w:r w:rsidRPr="00F85878">
        <w:rPr>
          <w:rFonts w:asciiTheme="majorBidi" w:hAnsiTheme="majorBidi" w:cstheme="majorBidi"/>
          <w:b/>
          <w:bCs/>
          <w:sz w:val="24"/>
          <w:szCs w:val="24"/>
        </w:rPr>
        <w:t>decommit</w:t>
      </w:r>
      <w:proofErr w:type="spellEnd"/>
      <w:r w:rsidRPr="00F85878">
        <w:rPr>
          <w:rFonts w:asciiTheme="majorBidi" w:hAnsiTheme="majorBidi" w:cstheme="majorBidi"/>
          <w:b/>
          <w:bCs/>
          <w:sz w:val="24"/>
          <w:szCs w:val="24"/>
        </w:rPr>
        <w:t xml:space="preserve"> phase: </w:t>
      </w:r>
      <w:r w:rsidRPr="00F85878">
        <w:rPr>
          <w:rFonts w:asciiTheme="majorBidi" w:hAnsiTheme="majorBidi" w:cstheme="majorBidi"/>
          <w:sz w:val="24"/>
          <w:szCs w:val="24"/>
        </w:rPr>
        <w:t xml:space="preserve">In order to </w:t>
      </w:r>
      <w:proofErr w:type="spellStart"/>
      <w:r w:rsidRPr="00F85878">
        <w:rPr>
          <w:rFonts w:asciiTheme="majorBidi" w:hAnsiTheme="majorBidi" w:cstheme="majorBidi"/>
          <w:sz w:val="24"/>
          <w:szCs w:val="24"/>
        </w:rPr>
        <w:t>decommit</w:t>
      </w:r>
      <w:proofErr w:type="spellEnd"/>
      <w:r w:rsidRPr="00F85878">
        <w:rPr>
          <w:rFonts w:asciiTheme="majorBidi" w:hAnsiTheme="majorBidi" w:cstheme="majorBidi"/>
          <w:sz w:val="24"/>
          <w:szCs w:val="24"/>
        </w:rPr>
        <w:t xml:space="preserve">, the committer </w:t>
      </w:r>
      <w:r w:rsidRPr="00F85878">
        <w:rPr>
          <w:rFonts w:asciiTheme="majorBidi" w:hAnsiTheme="majorBidi" w:cstheme="majorBidi"/>
          <w:i/>
          <w:iCs/>
          <w:sz w:val="24"/>
          <w:szCs w:val="24"/>
        </w:rPr>
        <w:t xml:space="preserve">C </w:t>
      </w:r>
      <w:r w:rsidRPr="00F85878">
        <w:rPr>
          <w:rFonts w:asciiTheme="majorBidi" w:hAnsiTheme="majorBidi" w:cstheme="majorBidi"/>
          <w:sz w:val="24"/>
          <w:szCs w:val="24"/>
        </w:rPr>
        <w:t>sends the</w:t>
      </w:r>
    </w:p>
    <w:p w:rsidR="00184515" w:rsidRPr="00F85878" w:rsidRDefault="00184515" w:rsidP="00184515">
      <w:pPr>
        <w:autoSpaceDE w:val="0"/>
        <w:autoSpaceDN w:val="0"/>
        <w:bidi w:val="0"/>
        <w:adjustRightInd w:val="0"/>
        <w:spacing w:after="0" w:line="240" w:lineRule="auto"/>
        <w:ind w:left="360"/>
        <w:rPr>
          <w:rFonts w:asciiTheme="majorBidi" w:hAnsiTheme="majorBidi" w:cstheme="majorBidi"/>
          <w:sz w:val="24"/>
          <w:szCs w:val="24"/>
        </w:rPr>
      </w:pPr>
      <w:proofErr w:type="gramStart"/>
      <w:r w:rsidRPr="00F85878">
        <w:rPr>
          <w:rFonts w:asciiTheme="majorBidi" w:hAnsiTheme="majorBidi" w:cstheme="majorBidi"/>
          <w:sz w:val="24"/>
          <w:szCs w:val="24"/>
        </w:rPr>
        <w:t>remainder</w:t>
      </w:r>
      <w:proofErr w:type="gramEnd"/>
      <w:r w:rsidRPr="00F85878">
        <w:rPr>
          <w:rFonts w:asciiTheme="majorBidi" w:hAnsiTheme="majorBidi" w:cstheme="majorBidi"/>
          <w:sz w:val="24"/>
          <w:szCs w:val="24"/>
        </w:rPr>
        <w:t xml:space="preserve"> of the transcript (</w:t>
      </w:r>
      <w:r w:rsidRPr="00F85878">
        <w:rPr>
          <w:rFonts w:asciiTheme="majorBidi" w:hAnsiTheme="majorBidi" w:cstheme="majorBidi"/>
          <w:i/>
          <w:iCs/>
          <w:sz w:val="24"/>
          <w:szCs w:val="24"/>
        </w:rPr>
        <w:t>e, z</w:t>
      </w:r>
      <w:r w:rsidRPr="00F85878">
        <w:rPr>
          <w:rFonts w:asciiTheme="majorBidi" w:hAnsiTheme="majorBidi" w:cstheme="majorBidi"/>
          <w:sz w:val="24"/>
          <w:szCs w:val="24"/>
        </w:rPr>
        <w:t xml:space="preserve">) to </w:t>
      </w:r>
      <w:r w:rsidRPr="00F85878">
        <w:rPr>
          <w:rFonts w:asciiTheme="majorBidi" w:hAnsiTheme="majorBidi" w:cstheme="majorBidi"/>
          <w:i/>
          <w:iCs/>
          <w:sz w:val="24"/>
          <w:szCs w:val="24"/>
        </w:rPr>
        <w:t>R</w:t>
      </w:r>
      <w:r w:rsidRPr="00F85878">
        <w:rPr>
          <w:rFonts w:asciiTheme="majorBidi" w:hAnsiTheme="majorBidi" w:cstheme="majorBidi"/>
          <w:sz w:val="24"/>
          <w:szCs w:val="24"/>
        </w:rPr>
        <w:t xml:space="preserve">, who accepts </w:t>
      </w:r>
      <w:r w:rsidRPr="00F85878">
        <w:rPr>
          <w:rFonts w:asciiTheme="majorBidi" w:hAnsiTheme="majorBidi" w:cstheme="majorBidi"/>
          <w:i/>
          <w:iCs/>
          <w:sz w:val="24"/>
          <w:szCs w:val="24"/>
        </w:rPr>
        <w:t xml:space="preserve">e </w:t>
      </w:r>
      <w:r w:rsidRPr="00F85878">
        <w:rPr>
          <w:rFonts w:asciiTheme="majorBidi" w:hAnsiTheme="majorBidi" w:cstheme="majorBidi"/>
          <w:sz w:val="24"/>
          <w:szCs w:val="24"/>
        </w:rPr>
        <w:t xml:space="preserve">as the </w:t>
      </w:r>
      <w:proofErr w:type="spellStart"/>
      <w:r w:rsidRPr="00F85878">
        <w:rPr>
          <w:rFonts w:asciiTheme="majorBidi" w:hAnsiTheme="majorBidi" w:cstheme="majorBidi"/>
          <w:sz w:val="24"/>
          <w:szCs w:val="24"/>
        </w:rPr>
        <w:t>decommitted</w:t>
      </w:r>
      <w:proofErr w:type="spellEnd"/>
      <w:r w:rsidRPr="00F85878">
        <w:rPr>
          <w:rFonts w:asciiTheme="majorBidi" w:hAnsiTheme="majorBidi" w:cstheme="majorBidi"/>
          <w:sz w:val="24"/>
          <w:szCs w:val="24"/>
        </w:rPr>
        <w:t xml:space="preserve"> value</w:t>
      </w:r>
    </w:p>
    <w:p w:rsidR="00184515" w:rsidRDefault="00184515" w:rsidP="00184515">
      <w:pPr>
        <w:autoSpaceDE w:val="0"/>
        <w:autoSpaceDN w:val="0"/>
        <w:bidi w:val="0"/>
        <w:adjustRightInd w:val="0"/>
        <w:spacing w:after="0" w:line="240" w:lineRule="auto"/>
        <w:ind w:left="360"/>
        <w:rPr>
          <w:rFonts w:asciiTheme="majorBidi" w:hAnsiTheme="majorBidi" w:cstheme="majorBidi"/>
          <w:sz w:val="24"/>
          <w:szCs w:val="24"/>
        </w:rPr>
      </w:pPr>
      <w:proofErr w:type="gramStart"/>
      <w:r w:rsidRPr="00F85878">
        <w:rPr>
          <w:rFonts w:asciiTheme="majorBidi" w:hAnsiTheme="majorBidi" w:cstheme="majorBidi"/>
          <w:sz w:val="24"/>
          <w:szCs w:val="24"/>
        </w:rPr>
        <w:t>if</w:t>
      </w:r>
      <w:proofErr w:type="gramEnd"/>
      <w:r w:rsidRPr="00F85878">
        <w:rPr>
          <w:rFonts w:asciiTheme="majorBidi" w:hAnsiTheme="majorBidi" w:cstheme="majorBidi"/>
          <w:sz w:val="24"/>
          <w:szCs w:val="24"/>
        </w:rPr>
        <w:t xml:space="preserve"> and only if (</w:t>
      </w:r>
      <w:r w:rsidRPr="00F85878">
        <w:rPr>
          <w:rFonts w:asciiTheme="majorBidi" w:hAnsiTheme="majorBidi" w:cstheme="majorBidi"/>
          <w:i/>
          <w:iCs/>
          <w:sz w:val="24"/>
          <w:szCs w:val="24"/>
        </w:rPr>
        <w:t>a, e, z</w:t>
      </w:r>
      <w:r w:rsidRPr="00F85878">
        <w:rPr>
          <w:rFonts w:asciiTheme="majorBidi" w:hAnsiTheme="majorBidi" w:cstheme="majorBidi"/>
          <w:sz w:val="24"/>
          <w:szCs w:val="24"/>
        </w:rPr>
        <w:t xml:space="preserve">) is an accepting transcript in </w:t>
      </w:r>
      <w:r w:rsidRPr="00F85878">
        <w:rPr>
          <w:rFonts w:asciiTheme="majorBidi" w:hAnsiTheme="majorBidi" w:cstheme="majorBidi"/>
          <w:i/>
          <w:iCs/>
          <w:sz w:val="24"/>
          <w:szCs w:val="24"/>
        </w:rPr>
        <w:t xml:space="preserve">π </w:t>
      </w:r>
      <w:r w:rsidRPr="00F85878">
        <w:rPr>
          <w:rFonts w:asciiTheme="majorBidi" w:hAnsiTheme="majorBidi" w:cstheme="majorBidi"/>
          <w:sz w:val="24"/>
          <w:szCs w:val="24"/>
        </w:rPr>
        <w:t xml:space="preserve">with respect to input </w:t>
      </w:r>
      <w:r w:rsidRPr="00F85878">
        <w:rPr>
          <w:rFonts w:asciiTheme="majorBidi" w:hAnsiTheme="majorBidi" w:cstheme="majorBidi"/>
          <w:i/>
          <w:iCs/>
          <w:sz w:val="24"/>
          <w:szCs w:val="24"/>
        </w:rPr>
        <w:t>x</w:t>
      </w:r>
      <w:r w:rsidRPr="00F85878">
        <w:rPr>
          <w:rFonts w:asciiTheme="majorBidi" w:hAnsiTheme="majorBidi" w:cstheme="majorBidi"/>
          <w:sz w:val="24"/>
          <w:szCs w:val="24"/>
        </w:rPr>
        <w:t>.</w:t>
      </w:r>
    </w:p>
    <w:p w:rsidR="00184515" w:rsidRDefault="00184515" w:rsidP="00184515">
      <w:pPr>
        <w:autoSpaceDE w:val="0"/>
        <w:autoSpaceDN w:val="0"/>
        <w:bidi w:val="0"/>
        <w:adjustRightInd w:val="0"/>
        <w:spacing w:after="0" w:line="240" w:lineRule="auto"/>
        <w:ind w:left="360"/>
        <w:rPr>
          <w:rFonts w:asciiTheme="majorBidi" w:hAnsiTheme="majorBidi" w:cstheme="majorBidi"/>
          <w:sz w:val="24"/>
          <w:szCs w:val="24"/>
        </w:rPr>
      </w:pPr>
    </w:p>
    <w:p w:rsidR="00184515" w:rsidRDefault="00184515" w:rsidP="00184515">
      <w:pPr>
        <w:bidi w:val="0"/>
        <w:rPr>
          <w:rFonts w:asciiTheme="majorBidi" w:hAnsiTheme="majorBidi" w:cstheme="majorBidi"/>
          <w:sz w:val="24"/>
          <w:szCs w:val="24"/>
        </w:rPr>
      </w:pPr>
    </w:p>
    <w:p w:rsidR="00184515" w:rsidRDefault="00184515" w:rsidP="00184515">
      <w:pPr>
        <w:pStyle w:val="Heading2"/>
        <w:bidi w:val="0"/>
      </w:pPr>
      <w:r w:rsidRPr="002315DC">
        <w:t>Pedersen commitments</w:t>
      </w:r>
    </w:p>
    <w:p w:rsidR="00184515" w:rsidRPr="002315DC" w:rsidRDefault="00184515" w:rsidP="00184515">
      <w:pPr>
        <w:autoSpaceDE w:val="0"/>
        <w:autoSpaceDN w:val="0"/>
        <w:bidi w:val="0"/>
        <w:adjustRightInd w:val="0"/>
        <w:spacing w:after="0" w:line="240" w:lineRule="auto"/>
        <w:rPr>
          <w:rFonts w:asciiTheme="majorBidi" w:hAnsiTheme="majorBidi" w:cstheme="majorBidi"/>
          <w:b/>
          <w:bCs/>
          <w:sz w:val="24"/>
          <w:szCs w:val="24"/>
        </w:rPr>
      </w:pPr>
      <w:r w:rsidRPr="002315DC">
        <w:rPr>
          <w:rFonts w:asciiTheme="majorBidi" w:hAnsiTheme="majorBidi" w:cstheme="majorBidi"/>
          <w:b/>
          <w:bCs/>
          <w:sz w:val="24"/>
          <w:szCs w:val="24"/>
        </w:rPr>
        <w:t>PROTOCOL 6.5.3 (The Pedersen Commitment Protocol)</w:t>
      </w:r>
    </w:p>
    <w:p w:rsidR="00184515" w:rsidRPr="00B33F52" w:rsidRDefault="00184515" w:rsidP="00184515">
      <w:pPr>
        <w:pStyle w:val="ListParagraph"/>
        <w:numPr>
          <w:ilvl w:val="0"/>
          <w:numId w:val="38"/>
        </w:numPr>
        <w:autoSpaceDE w:val="0"/>
        <w:autoSpaceDN w:val="0"/>
        <w:bidi w:val="0"/>
        <w:adjustRightInd w:val="0"/>
        <w:spacing w:after="0" w:line="240" w:lineRule="auto"/>
        <w:rPr>
          <w:rFonts w:asciiTheme="majorBidi" w:hAnsiTheme="majorBidi" w:cstheme="majorBidi"/>
          <w:i/>
          <w:iCs/>
          <w:sz w:val="24"/>
          <w:szCs w:val="24"/>
        </w:rPr>
      </w:pPr>
      <w:r w:rsidRPr="00B33F52">
        <w:rPr>
          <w:rFonts w:asciiTheme="majorBidi" w:hAnsiTheme="majorBidi" w:cstheme="majorBidi"/>
          <w:b/>
          <w:bCs/>
          <w:sz w:val="24"/>
          <w:szCs w:val="24"/>
        </w:rPr>
        <w:t xml:space="preserve">Input: </w:t>
      </w:r>
      <w:r w:rsidRPr="00B33F52">
        <w:rPr>
          <w:rFonts w:asciiTheme="majorBidi" w:hAnsiTheme="majorBidi" w:cstheme="majorBidi"/>
          <w:sz w:val="24"/>
          <w:szCs w:val="24"/>
        </w:rPr>
        <w:t xml:space="preserve">The committer </w:t>
      </w:r>
      <w:r w:rsidRPr="00B33F52">
        <w:rPr>
          <w:rFonts w:asciiTheme="majorBidi" w:hAnsiTheme="majorBidi" w:cstheme="majorBidi"/>
          <w:i/>
          <w:iCs/>
          <w:sz w:val="24"/>
          <w:szCs w:val="24"/>
        </w:rPr>
        <w:t xml:space="preserve">C </w:t>
      </w:r>
      <w:r w:rsidRPr="00B33F52">
        <w:rPr>
          <w:rFonts w:asciiTheme="majorBidi" w:hAnsiTheme="majorBidi" w:cstheme="majorBidi"/>
          <w:sz w:val="24"/>
          <w:szCs w:val="24"/>
        </w:rPr>
        <w:t xml:space="preserve">and receiver </w:t>
      </w:r>
      <w:r w:rsidRPr="00B33F52">
        <w:rPr>
          <w:rFonts w:asciiTheme="majorBidi" w:hAnsiTheme="majorBidi" w:cstheme="majorBidi"/>
          <w:i/>
          <w:iCs/>
          <w:sz w:val="24"/>
          <w:szCs w:val="24"/>
        </w:rPr>
        <w:t xml:space="preserve">R </w:t>
      </w:r>
      <w:r w:rsidRPr="00B33F52">
        <w:rPr>
          <w:rFonts w:asciiTheme="majorBidi" w:hAnsiTheme="majorBidi" w:cstheme="majorBidi"/>
          <w:sz w:val="24"/>
          <w:szCs w:val="24"/>
        </w:rPr>
        <w:t>both hold 1</w:t>
      </w:r>
      <w:r w:rsidRPr="00177792">
        <w:rPr>
          <w:rFonts w:asciiTheme="majorBidi" w:hAnsiTheme="majorBidi" w:cstheme="majorBidi"/>
          <w:i/>
          <w:iCs/>
          <w:sz w:val="24"/>
          <w:szCs w:val="24"/>
          <w:vertAlign w:val="superscript"/>
        </w:rPr>
        <w:t>n</w:t>
      </w:r>
      <w:r w:rsidRPr="00B33F52">
        <w:rPr>
          <w:rFonts w:asciiTheme="majorBidi" w:hAnsiTheme="majorBidi" w:cstheme="majorBidi"/>
          <w:sz w:val="24"/>
          <w:szCs w:val="24"/>
        </w:rPr>
        <w:t xml:space="preserve">, and the committer </w:t>
      </w:r>
      <w:r w:rsidRPr="00B33F52">
        <w:rPr>
          <w:rFonts w:asciiTheme="majorBidi" w:hAnsiTheme="majorBidi" w:cstheme="majorBidi"/>
          <w:i/>
          <w:iCs/>
          <w:sz w:val="24"/>
          <w:szCs w:val="24"/>
        </w:rPr>
        <w:t>C</w:t>
      </w:r>
    </w:p>
    <w:p w:rsidR="00184515" w:rsidRDefault="00184515" w:rsidP="00184515">
      <w:pPr>
        <w:autoSpaceDE w:val="0"/>
        <w:autoSpaceDN w:val="0"/>
        <w:bidi w:val="0"/>
        <w:adjustRightInd w:val="0"/>
        <w:spacing w:after="0" w:line="240" w:lineRule="auto"/>
        <w:ind w:firstLine="360"/>
        <w:rPr>
          <w:rFonts w:asciiTheme="majorBidi" w:hAnsiTheme="majorBidi" w:cstheme="majorBidi"/>
          <w:sz w:val="24"/>
          <w:szCs w:val="24"/>
        </w:rPr>
      </w:pPr>
      <w:proofErr w:type="gramStart"/>
      <w:r w:rsidRPr="002315DC">
        <w:rPr>
          <w:rFonts w:asciiTheme="majorBidi" w:hAnsiTheme="majorBidi" w:cstheme="majorBidi"/>
          <w:sz w:val="24"/>
          <w:szCs w:val="24"/>
        </w:rPr>
        <w:t>has</w:t>
      </w:r>
      <w:proofErr w:type="gramEnd"/>
      <w:r w:rsidRPr="002315DC">
        <w:rPr>
          <w:rFonts w:asciiTheme="majorBidi" w:hAnsiTheme="majorBidi" w:cstheme="majorBidi"/>
          <w:sz w:val="24"/>
          <w:szCs w:val="24"/>
        </w:rPr>
        <w:t xml:space="preserve"> a value </w:t>
      </w:r>
      <w:r w:rsidRPr="002315DC">
        <w:rPr>
          <w:rFonts w:asciiTheme="majorBidi" w:hAnsiTheme="majorBidi" w:cstheme="majorBidi"/>
          <w:i/>
          <w:iCs/>
          <w:sz w:val="24"/>
          <w:szCs w:val="24"/>
        </w:rPr>
        <w:t xml:space="preserve">x </w:t>
      </w:r>
      <w:r w:rsidRPr="002315DC">
        <w:rPr>
          <w:rFonts w:ascii="Cambria Math" w:hAnsi="Cambria Math" w:cstheme="majorBidi"/>
          <w:i/>
          <w:iCs/>
          <w:sz w:val="24"/>
          <w:szCs w:val="24"/>
        </w:rPr>
        <w:t>∈</w:t>
      </w:r>
      <w:r w:rsidRPr="002315DC">
        <w:rPr>
          <w:rFonts w:asciiTheme="majorBidi" w:hAnsiTheme="majorBidi" w:cstheme="majorBidi"/>
          <w:i/>
          <w:iCs/>
          <w:sz w:val="24"/>
          <w:szCs w:val="24"/>
        </w:rPr>
        <w:t xml:space="preserve"> {</w:t>
      </w:r>
      <w:r w:rsidRPr="002315DC">
        <w:rPr>
          <w:rFonts w:asciiTheme="majorBidi" w:hAnsiTheme="majorBidi" w:cstheme="majorBidi"/>
          <w:sz w:val="24"/>
          <w:szCs w:val="24"/>
        </w:rPr>
        <w:t>0</w:t>
      </w:r>
      <w:r w:rsidRPr="002315DC">
        <w:rPr>
          <w:rFonts w:asciiTheme="majorBidi" w:hAnsiTheme="majorBidi" w:cstheme="majorBidi"/>
          <w:i/>
          <w:iCs/>
          <w:sz w:val="24"/>
          <w:szCs w:val="24"/>
        </w:rPr>
        <w:t xml:space="preserve">, </w:t>
      </w:r>
      <w:r w:rsidRPr="002315DC">
        <w:rPr>
          <w:rFonts w:asciiTheme="majorBidi" w:hAnsiTheme="majorBidi" w:cstheme="majorBidi"/>
          <w:sz w:val="24"/>
          <w:szCs w:val="24"/>
        </w:rPr>
        <w:t>1</w:t>
      </w:r>
      <w:r w:rsidRPr="002315DC">
        <w:rPr>
          <w:rFonts w:asciiTheme="majorBidi" w:hAnsiTheme="majorBidi" w:cstheme="majorBidi"/>
          <w:i/>
          <w:iCs/>
          <w:sz w:val="24"/>
          <w:szCs w:val="24"/>
        </w:rPr>
        <w:t>}</w:t>
      </w:r>
      <w:r w:rsidRPr="006038E7">
        <w:rPr>
          <w:rFonts w:asciiTheme="majorBidi" w:hAnsiTheme="majorBidi" w:cstheme="majorBidi"/>
          <w:i/>
          <w:iCs/>
          <w:sz w:val="24"/>
          <w:szCs w:val="24"/>
          <w:vertAlign w:val="superscript"/>
        </w:rPr>
        <w:t>n</w:t>
      </w:r>
      <w:r w:rsidRPr="002315DC">
        <w:rPr>
          <w:rFonts w:asciiTheme="majorBidi" w:hAnsiTheme="majorBidi" w:cstheme="majorBidi"/>
          <w:i/>
          <w:iCs/>
          <w:sz w:val="24"/>
          <w:szCs w:val="24"/>
        </w:rPr>
        <w:t xml:space="preserve"> </w:t>
      </w:r>
      <w:r w:rsidRPr="002315DC">
        <w:rPr>
          <w:rFonts w:asciiTheme="majorBidi" w:hAnsiTheme="majorBidi" w:cstheme="majorBidi"/>
          <w:sz w:val="24"/>
          <w:szCs w:val="24"/>
        </w:rPr>
        <w:t>interpreted as an integer between 0 and 2</w:t>
      </w:r>
      <w:r w:rsidRPr="006038E7">
        <w:rPr>
          <w:rFonts w:asciiTheme="majorBidi" w:hAnsiTheme="majorBidi" w:cstheme="majorBidi"/>
          <w:i/>
          <w:iCs/>
          <w:sz w:val="24"/>
          <w:szCs w:val="24"/>
          <w:vertAlign w:val="superscript"/>
        </w:rPr>
        <w:t>n</w:t>
      </w:r>
      <w:r w:rsidRPr="002315DC">
        <w:rPr>
          <w:rFonts w:asciiTheme="majorBidi" w:hAnsiTheme="majorBidi" w:cstheme="majorBidi"/>
          <w:sz w:val="24"/>
          <w:szCs w:val="24"/>
        </w:rPr>
        <w:t>.</w:t>
      </w:r>
    </w:p>
    <w:p w:rsidR="00184515" w:rsidRPr="00927A28" w:rsidRDefault="00184515" w:rsidP="00184515">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927A28">
        <w:rPr>
          <w:rFonts w:asciiTheme="majorBidi" w:hAnsiTheme="majorBidi" w:cstheme="majorBidi"/>
          <w:b/>
          <w:bCs/>
          <w:sz w:val="24"/>
          <w:szCs w:val="24"/>
        </w:rPr>
        <w:t>Default behavior on wrong input:</w:t>
      </w:r>
    </w:p>
    <w:p w:rsidR="00184515" w:rsidRPr="00927A28" w:rsidRDefault="00184515" w:rsidP="00184515">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B43013">
        <w:rPr>
          <w:rFonts w:asciiTheme="majorBidi" w:hAnsiTheme="majorBidi" w:cstheme="majorBidi"/>
          <w:b/>
          <w:bCs/>
          <w:sz w:val="24"/>
          <w:szCs w:val="24"/>
        </w:rPr>
        <w:t>receiver’s Output</w:t>
      </w:r>
      <w:r w:rsidRPr="00927A28">
        <w:rPr>
          <w:rFonts w:asciiTheme="majorBidi" w:hAnsiTheme="majorBidi" w:cstheme="majorBidi"/>
          <w:b/>
          <w:bCs/>
          <w:sz w:val="24"/>
          <w:szCs w:val="24"/>
        </w:rPr>
        <w:t>:</w:t>
      </w:r>
      <w:r w:rsidRPr="00927A28">
        <w:rPr>
          <w:rFonts w:asciiTheme="majorBidi" w:hAnsiTheme="majorBidi" w:cstheme="majorBidi"/>
          <w:i/>
          <w:iCs/>
          <w:sz w:val="24"/>
          <w:szCs w:val="24"/>
        </w:rPr>
        <w:t xml:space="preserve"> </w:t>
      </w:r>
      <w:r w:rsidRPr="00DC51BF">
        <w:rPr>
          <w:rFonts w:asciiTheme="majorBidi" w:hAnsiTheme="majorBidi" w:cstheme="majorBidi"/>
          <w:sz w:val="24"/>
          <w:szCs w:val="24"/>
        </w:rPr>
        <w:t>Accept or reject</w:t>
      </w:r>
      <w:r>
        <w:rPr>
          <w:rFonts w:asciiTheme="majorBidi" w:hAnsiTheme="majorBidi" w:cstheme="majorBidi"/>
          <w:b/>
          <w:bCs/>
          <w:sz w:val="24"/>
          <w:szCs w:val="24"/>
        </w:rPr>
        <w:t xml:space="preserve"> </w:t>
      </w:r>
      <w:r w:rsidRPr="00ED3D0E">
        <w:rPr>
          <w:rFonts w:asciiTheme="majorBidi" w:hAnsiTheme="majorBidi" w:cstheme="majorBidi"/>
          <w:sz w:val="24"/>
          <w:szCs w:val="24"/>
        </w:rPr>
        <w:t>and</w:t>
      </w:r>
      <w:r>
        <w:rPr>
          <w:rFonts w:asciiTheme="majorBidi" w:hAnsiTheme="majorBidi" w:cstheme="majorBidi"/>
          <w:b/>
          <w:bCs/>
          <w:sz w:val="24"/>
          <w:szCs w:val="24"/>
        </w:rPr>
        <w:t xml:space="preserve"> trap </w:t>
      </w:r>
      <w:r w:rsidRPr="00524E99">
        <w:rPr>
          <w:rFonts w:asciiTheme="majorBidi" w:hAnsiTheme="majorBidi" w:cstheme="majorBidi"/>
          <w:i/>
          <w:iCs/>
          <w:sz w:val="24"/>
          <w:szCs w:val="24"/>
        </w:rPr>
        <w:t>a</w:t>
      </w:r>
    </w:p>
    <w:p w:rsidR="00184515" w:rsidRPr="00927A28" w:rsidRDefault="00184515" w:rsidP="00184515">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B43013">
        <w:rPr>
          <w:rFonts w:asciiTheme="majorBidi" w:hAnsiTheme="majorBidi" w:cstheme="majorBidi"/>
          <w:b/>
          <w:bCs/>
          <w:sz w:val="24"/>
          <w:szCs w:val="24"/>
        </w:rPr>
        <w:t>committer’s output</w:t>
      </w:r>
      <w:r w:rsidRPr="00927A28">
        <w:rPr>
          <w:rFonts w:asciiTheme="majorBidi" w:hAnsiTheme="majorBidi" w:cstheme="majorBidi"/>
          <w:b/>
          <w:bCs/>
          <w:sz w:val="24"/>
          <w:szCs w:val="24"/>
        </w:rPr>
        <w:t xml:space="preserve">: </w:t>
      </w:r>
      <w:r w:rsidRPr="00927A28">
        <w:rPr>
          <w:rFonts w:asciiTheme="majorBidi" w:hAnsiTheme="majorBidi" w:cstheme="majorBidi"/>
          <w:sz w:val="24"/>
          <w:szCs w:val="24"/>
        </w:rPr>
        <w:t>nothing</w:t>
      </w:r>
    </w:p>
    <w:p w:rsidR="00184515" w:rsidRPr="00B33F52" w:rsidRDefault="00184515" w:rsidP="00184515">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B33F52">
        <w:rPr>
          <w:rFonts w:asciiTheme="majorBidi" w:hAnsiTheme="majorBidi" w:cstheme="majorBidi"/>
          <w:b/>
          <w:bCs/>
          <w:sz w:val="24"/>
          <w:szCs w:val="24"/>
        </w:rPr>
        <w:t>The commit phase:</w:t>
      </w:r>
    </w:p>
    <w:p w:rsidR="00184515" w:rsidRPr="00B33F52" w:rsidRDefault="00184515" w:rsidP="00184515">
      <w:pPr>
        <w:pStyle w:val="ListParagraph"/>
        <w:numPr>
          <w:ilvl w:val="0"/>
          <w:numId w:val="39"/>
        </w:numPr>
        <w:autoSpaceDE w:val="0"/>
        <w:autoSpaceDN w:val="0"/>
        <w:bidi w:val="0"/>
        <w:adjustRightInd w:val="0"/>
        <w:spacing w:after="0" w:line="240" w:lineRule="auto"/>
        <w:rPr>
          <w:rFonts w:asciiTheme="majorBidi" w:hAnsiTheme="majorBidi" w:cstheme="majorBidi"/>
          <w:sz w:val="24"/>
          <w:szCs w:val="24"/>
        </w:rPr>
      </w:pPr>
      <w:r w:rsidRPr="00B33F52">
        <w:rPr>
          <w:rFonts w:asciiTheme="majorBidi" w:hAnsiTheme="majorBidi" w:cstheme="majorBidi"/>
          <w:sz w:val="24"/>
          <w:szCs w:val="24"/>
        </w:rPr>
        <w:t xml:space="preserve">The receiver </w:t>
      </w:r>
      <w:r w:rsidRPr="00B33F52">
        <w:rPr>
          <w:rFonts w:asciiTheme="majorBidi" w:hAnsiTheme="majorBidi" w:cstheme="majorBidi"/>
          <w:i/>
          <w:iCs/>
          <w:sz w:val="24"/>
          <w:szCs w:val="24"/>
        </w:rPr>
        <w:t xml:space="preserve">R </w:t>
      </w:r>
      <w:r w:rsidRPr="00B33F52">
        <w:rPr>
          <w:rFonts w:asciiTheme="majorBidi" w:hAnsiTheme="majorBidi" w:cstheme="majorBidi"/>
          <w:sz w:val="24"/>
          <w:szCs w:val="24"/>
        </w:rPr>
        <w:t>chooses (G</w:t>
      </w:r>
      <w:r w:rsidRPr="00B33F52">
        <w:rPr>
          <w:rFonts w:asciiTheme="majorBidi" w:hAnsiTheme="majorBidi" w:cstheme="majorBidi"/>
          <w:i/>
          <w:iCs/>
          <w:sz w:val="24"/>
          <w:szCs w:val="24"/>
        </w:rPr>
        <w:t>, q, g</w:t>
      </w:r>
      <w:r w:rsidRPr="00B33F52">
        <w:rPr>
          <w:rFonts w:asciiTheme="majorBidi" w:hAnsiTheme="majorBidi" w:cstheme="majorBidi"/>
          <w:sz w:val="24"/>
          <w:szCs w:val="24"/>
        </w:rPr>
        <w:t xml:space="preserve">) where G is a group of order </w:t>
      </w:r>
      <w:r w:rsidRPr="00B33F52">
        <w:rPr>
          <w:rFonts w:asciiTheme="majorBidi" w:hAnsiTheme="majorBidi" w:cstheme="majorBidi"/>
          <w:i/>
          <w:iCs/>
          <w:sz w:val="24"/>
          <w:szCs w:val="24"/>
        </w:rPr>
        <w:t xml:space="preserve">q </w:t>
      </w:r>
      <w:r w:rsidRPr="00B33F52">
        <w:rPr>
          <w:rFonts w:asciiTheme="majorBidi" w:hAnsiTheme="majorBidi" w:cstheme="majorBidi"/>
          <w:sz w:val="24"/>
          <w:szCs w:val="24"/>
        </w:rPr>
        <w:t>with generator</w:t>
      </w:r>
    </w:p>
    <w:p w:rsidR="00184515" w:rsidRDefault="00184515" w:rsidP="00184515">
      <w:pPr>
        <w:autoSpaceDE w:val="0"/>
        <w:autoSpaceDN w:val="0"/>
        <w:bidi w:val="0"/>
        <w:adjustRightInd w:val="0"/>
        <w:spacing w:after="0" w:line="240" w:lineRule="auto"/>
        <w:ind w:left="720"/>
        <w:rPr>
          <w:rFonts w:asciiTheme="majorBidi" w:hAnsiTheme="majorBidi" w:cstheme="majorBidi"/>
          <w:sz w:val="24"/>
          <w:szCs w:val="24"/>
        </w:rPr>
      </w:pPr>
      <w:proofErr w:type="gramStart"/>
      <w:r w:rsidRPr="002315DC">
        <w:rPr>
          <w:rFonts w:asciiTheme="majorBidi" w:hAnsiTheme="majorBidi" w:cstheme="majorBidi"/>
          <w:i/>
          <w:iCs/>
          <w:sz w:val="24"/>
          <w:szCs w:val="24"/>
        </w:rPr>
        <w:t>g</w:t>
      </w:r>
      <w:proofErr w:type="gramEnd"/>
      <w:r w:rsidRPr="002315DC">
        <w:rPr>
          <w:rFonts w:asciiTheme="majorBidi" w:hAnsiTheme="majorBidi" w:cstheme="majorBidi"/>
          <w:i/>
          <w:iCs/>
          <w:sz w:val="24"/>
          <w:szCs w:val="24"/>
        </w:rPr>
        <w:t xml:space="preserve"> </w:t>
      </w:r>
      <w:r w:rsidRPr="002315DC">
        <w:rPr>
          <w:rFonts w:asciiTheme="majorBidi" w:hAnsiTheme="majorBidi" w:cstheme="majorBidi"/>
          <w:sz w:val="24"/>
          <w:szCs w:val="24"/>
        </w:rPr>
        <w:t xml:space="preserve">and </w:t>
      </w:r>
      <w:r w:rsidRPr="002315DC">
        <w:rPr>
          <w:rFonts w:asciiTheme="majorBidi" w:hAnsiTheme="majorBidi" w:cstheme="majorBidi"/>
          <w:i/>
          <w:iCs/>
          <w:sz w:val="24"/>
          <w:szCs w:val="24"/>
        </w:rPr>
        <w:t xml:space="preserve">q &gt; </w:t>
      </w:r>
      <w:r w:rsidRPr="002315DC">
        <w:rPr>
          <w:rFonts w:asciiTheme="majorBidi" w:hAnsiTheme="majorBidi" w:cstheme="majorBidi"/>
          <w:sz w:val="24"/>
          <w:szCs w:val="24"/>
        </w:rPr>
        <w:t>2</w:t>
      </w:r>
      <w:r w:rsidRPr="004B6B48">
        <w:rPr>
          <w:rFonts w:asciiTheme="majorBidi" w:hAnsiTheme="majorBidi" w:cstheme="majorBidi"/>
          <w:i/>
          <w:iCs/>
          <w:sz w:val="24"/>
          <w:szCs w:val="24"/>
          <w:vertAlign w:val="superscript"/>
        </w:rPr>
        <w:t>n</w:t>
      </w:r>
      <w:r w:rsidRPr="002315DC">
        <w:rPr>
          <w:rFonts w:asciiTheme="majorBidi" w:hAnsiTheme="majorBidi" w:cstheme="majorBidi"/>
          <w:sz w:val="24"/>
          <w:szCs w:val="24"/>
        </w:rPr>
        <w:t>.</w:t>
      </w:r>
    </w:p>
    <w:p w:rsidR="00184515" w:rsidRPr="00524E99" w:rsidRDefault="00184515" w:rsidP="00184515">
      <w:pPr>
        <w:pStyle w:val="ListParagraph"/>
        <w:numPr>
          <w:ilvl w:val="0"/>
          <w:numId w:val="39"/>
        </w:numPr>
        <w:autoSpaceDE w:val="0"/>
        <w:autoSpaceDN w:val="0"/>
        <w:bidi w:val="0"/>
        <w:adjustRightInd w:val="0"/>
        <w:spacing w:after="0" w:line="240" w:lineRule="auto"/>
        <w:rPr>
          <w:rFonts w:asciiTheme="majorBidi" w:hAnsiTheme="majorBidi" w:cstheme="majorBidi"/>
          <w:sz w:val="24"/>
          <w:szCs w:val="24"/>
        </w:rPr>
      </w:pPr>
      <w:r w:rsidRPr="00524E99">
        <w:rPr>
          <w:rFonts w:asciiTheme="majorBidi" w:hAnsiTheme="majorBidi" w:cstheme="majorBidi"/>
          <w:i/>
          <w:iCs/>
          <w:sz w:val="24"/>
          <w:szCs w:val="24"/>
        </w:rPr>
        <w:t xml:space="preserve">R </w:t>
      </w:r>
      <w:r w:rsidRPr="00524E99">
        <w:rPr>
          <w:rFonts w:asciiTheme="majorBidi" w:hAnsiTheme="majorBidi" w:cstheme="majorBidi"/>
          <w:sz w:val="24"/>
          <w:szCs w:val="24"/>
        </w:rPr>
        <w:t xml:space="preserve">then chooses a random </w:t>
      </w:r>
      <w:r w:rsidRPr="00524E99">
        <w:rPr>
          <w:rFonts w:asciiTheme="majorBidi" w:hAnsiTheme="majorBidi" w:cstheme="majorBidi"/>
          <w:i/>
          <w:iCs/>
          <w:sz w:val="24"/>
          <w:szCs w:val="24"/>
        </w:rPr>
        <w:t xml:space="preserve">a ← </w:t>
      </w:r>
      <w:proofErr w:type="spellStart"/>
      <w:r w:rsidRPr="00524E99">
        <w:rPr>
          <w:rFonts w:asciiTheme="majorBidi" w:hAnsiTheme="majorBidi" w:cstheme="majorBidi"/>
          <w:sz w:val="24"/>
          <w:szCs w:val="24"/>
        </w:rPr>
        <w:t>Z</w:t>
      </w:r>
      <w:r w:rsidRPr="00524E99">
        <w:rPr>
          <w:rFonts w:asciiTheme="majorBidi" w:hAnsiTheme="majorBidi" w:cstheme="majorBidi"/>
          <w:i/>
          <w:iCs/>
          <w:sz w:val="24"/>
          <w:szCs w:val="24"/>
          <w:vertAlign w:val="subscript"/>
        </w:rPr>
        <w:t>q</w:t>
      </w:r>
      <w:proofErr w:type="spellEnd"/>
      <w:r w:rsidRPr="00524E99">
        <w:rPr>
          <w:rFonts w:asciiTheme="majorBidi" w:hAnsiTheme="majorBidi" w:cstheme="majorBidi"/>
          <w:sz w:val="24"/>
          <w:szCs w:val="24"/>
        </w:rPr>
        <w:t xml:space="preserve">, computes </w:t>
      </w:r>
      <w:r w:rsidRPr="00524E99">
        <w:rPr>
          <w:rFonts w:asciiTheme="majorBidi" w:hAnsiTheme="majorBidi" w:cstheme="majorBidi"/>
          <w:i/>
          <w:iCs/>
          <w:sz w:val="24"/>
          <w:szCs w:val="24"/>
        </w:rPr>
        <w:t xml:space="preserve">α </w:t>
      </w:r>
      <w:r w:rsidRPr="00524E99">
        <w:rPr>
          <w:rFonts w:asciiTheme="majorBidi" w:hAnsiTheme="majorBidi" w:cstheme="majorBidi"/>
          <w:sz w:val="24"/>
          <w:szCs w:val="24"/>
        </w:rPr>
        <w:t xml:space="preserve">= </w:t>
      </w:r>
      <w:proofErr w:type="spellStart"/>
      <w:r w:rsidRPr="00524E99">
        <w:rPr>
          <w:rFonts w:asciiTheme="majorBidi" w:hAnsiTheme="majorBidi" w:cstheme="majorBidi"/>
          <w:i/>
          <w:iCs/>
          <w:sz w:val="24"/>
          <w:szCs w:val="24"/>
        </w:rPr>
        <w:t>g</w:t>
      </w:r>
      <w:r w:rsidRPr="00524E99">
        <w:rPr>
          <w:rFonts w:asciiTheme="majorBidi" w:hAnsiTheme="majorBidi" w:cstheme="majorBidi"/>
          <w:i/>
          <w:iCs/>
          <w:sz w:val="24"/>
          <w:szCs w:val="24"/>
          <w:vertAlign w:val="superscript"/>
        </w:rPr>
        <w:t>a</w:t>
      </w:r>
      <w:proofErr w:type="spellEnd"/>
      <w:r w:rsidRPr="00524E99">
        <w:rPr>
          <w:rFonts w:asciiTheme="majorBidi" w:hAnsiTheme="majorBidi" w:cstheme="majorBidi"/>
          <w:i/>
          <w:iCs/>
          <w:sz w:val="24"/>
          <w:szCs w:val="24"/>
        </w:rPr>
        <w:t xml:space="preserve"> </w:t>
      </w:r>
    </w:p>
    <w:p w:rsidR="00184515" w:rsidRPr="003520D4" w:rsidRDefault="00184515" w:rsidP="00184515">
      <w:pPr>
        <w:pStyle w:val="ListParagraph"/>
        <w:numPr>
          <w:ilvl w:val="0"/>
          <w:numId w:val="39"/>
        </w:numPr>
        <w:autoSpaceDE w:val="0"/>
        <w:autoSpaceDN w:val="0"/>
        <w:bidi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R </w:t>
      </w:r>
      <w:r w:rsidRPr="003520D4">
        <w:rPr>
          <w:rFonts w:asciiTheme="majorBidi" w:hAnsiTheme="majorBidi" w:cstheme="majorBidi"/>
          <w:sz w:val="24"/>
          <w:szCs w:val="24"/>
        </w:rPr>
        <w:t>sends (G</w:t>
      </w:r>
      <w:r w:rsidRPr="003520D4">
        <w:rPr>
          <w:rFonts w:asciiTheme="majorBidi" w:hAnsiTheme="majorBidi" w:cstheme="majorBidi"/>
          <w:i/>
          <w:iCs/>
          <w:sz w:val="24"/>
          <w:szCs w:val="24"/>
        </w:rPr>
        <w:t>, q, g, α</w:t>
      </w:r>
      <w:r w:rsidRPr="003520D4">
        <w:rPr>
          <w:rFonts w:asciiTheme="majorBidi" w:hAnsiTheme="majorBidi" w:cstheme="majorBidi"/>
          <w:sz w:val="24"/>
          <w:szCs w:val="24"/>
        </w:rPr>
        <w:t xml:space="preserve">) to </w:t>
      </w:r>
      <w:r w:rsidRPr="003520D4">
        <w:rPr>
          <w:rFonts w:asciiTheme="majorBidi" w:hAnsiTheme="majorBidi" w:cstheme="majorBidi"/>
          <w:i/>
          <w:iCs/>
          <w:sz w:val="24"/>
          <w:szCs w:val="24"/>
        </w:rPr>
        <w:t>C</w:t>
      </w:r>
      <w:r w:rsidRPr="003520D4">
        <w:rPr>
          <w:rFonts w:asciiTheme="majorBidi" w:hAnsiTheme="majorBidi" w:cstheme="majorBidi"/>
          <w:sz w:val="24"/>
          <w:szCs w:val="24"/>
        </w:rPr>
        <w:t>.</w:t>
      </w:r>
    </w:p>
    <w:p w:rsidR="00184515" w:rsidRDefault="00184515" w:rsidP="00184515">
      <w:pPr>
        <w:pStyle w:val="ListParagraph"/>
        <w:numPr>
          <w:ilvl w:val="0"/>
          <w:numId w:val="39"/>
        </w:numPr>
        <w:autoSpaceDE w:val="0"/>
        <w:autoSpaceDN w:val="0"/>
        <w:bidi w:val="0"/>
        <w:adjustRightInd w:val="0"/>
        <w:spacing w:after="0" w:line="240" w:lineRule="auto"/>
        <w:rPr>
          <w:rFonts w:asciiTheme="majorBidi" w:hAnsiTheme="majorBidi" w:cstheme="majorBidi"/>
          <w:sz w:val="24"/>
          <w:szCs w:val="24"/>
        </w:rPr>
      </w:pPr>
      <w:r w:rsidRPr="00B33F52">
        <w:rPr>
          <w:rFonts w:asciiTheme="majorBidi" w:hAnsiTheme="majorBidi" w:cstheme="majorBidi"/>
          <w:sz w:val="24"/>
          <w:szCs w:val="24"/>
        </w:rPr>
        <w:t xml:space="preserve">The committer </w:t>
      </w:r>
      <w:r w:rsidRPr="00B33F52">
        <w:rPr>
          <w:rFonts w:asciiTheme="majorBidi" w:hAnsiTheme="majorBidi" w:cstheme="majorBidi"/>
          <w:i/>
          <w:iCs/>
          <w:sz w:val="24"/>
          <w:szCs w:val="24"/>
        </w:rPr>
        <w:t xml:space="preserve">C </w:t>
      </w:r>
      <w:r w:rsidRPr="00B33F52">
        <w:rPr>
          <w:rFonts w:asciiTheme="majorBidi" w:hAnsiTheme="majorBidi" w:cstheme="majorBidi"/>
          <w:sz w:val="24"/>
          <w:szCs w:val="24"/>
        </w:rPr>
        <w:t xml:space="preserve">verifies that </w:t>
      </w:r>
    </w:p>
    <w:p w:rsidR="00184515" w:rsidRDefault="00184515" w:rsidP="00184515">
      <w:pPr>
        <w:pStyle w:val="ListParagraph"/>
        <w:numPr>
          <w:ilvl w:val="1"/>
          <w:numId w:val="39"/>
        </w:numPr>
        <w:autoSpaceDE w:val="0"/>
        <w:autoSpaceDN w:val="0"/>
        <w:bidi w:val="0"/>
        <w:adjustRightInd w:val="0"/>
        <w:spacing w:after="0" w:line="240" w:lineRule="auto"/>
        <w:rPr>
          <w:rFonts w:asciiTheme="majorBidi" w:hAnsiTheme="majorBidi" w:cstheme="majorBidi"/>
          <w:sz w:val="24"/>
          <w:szCs w:val="24"/>
        </w:rPr>
      </w:pPr>
      <w:r w:rsidRPr="00B33F52">
        <w:rPr>
          <w:rFonts w:asciiTheme="majorBidi" w:hAnsiTheme="majorBidi" w:cstheme="majorBidi"/>
          <w:sz w:val="24"/>
          <w:szCs w:val="24"/>
        </w:rPr>
        <w:t xml:space="preserve">G is a group of order </w:t>
      </w:r>
      <w:r w:rsidRPr="00B33F52">
        <w:rPr>
          <w:rFonts w:asciiTheme="majorBidi" w:hAnsiTheme="majorBidi" w:cstheme="majorBidi"/>
          <w:i/>
          <w:iCs/>
          <w:sz w:val="24"/>
          <w:szCs w:val="24"/>
        </w:rPr>
        <w:t>q</w:t>
      </w:r>
      <w:r w:rsidRPr="00B33F52">
        <w:rPr>
          <w:rFonts w:asciiTheme="majorBidi" w:hAnsiTheme="majorBidi" w:cstheme="majorBidi"/>
          <w:sz w:val="24"/>
          <w:szCs w:val="24"/>
        </w:rPr>
        <w:t>,</w:t>
      </w:r>
    </w:p>
    <w:p w:rsidR="00184515" w:rsidRDefault="00184515" w:rsidP="00184515">
      <w:pPr>
        <w:pStyle w:val="ListParagraph"/>
        <w:numPr>
          <w:ilvl w:val="1"/>
          <w:numId w:val="39"/>
        </w:numPr>
        <w:autoSpaceDE w:val="0"/>
        <w:autoSpaceDN w:val="0"/>
        <w:bidi w:val="0"/>
        <w:adjustRightInd w:val="0"/>
        <w:spacing w:after="0" w:line="240" w:lineRule="auto"/>
        <w:rPr>
          <w:rFonts w:asciiTheme="majorBidi" w:hAnsiTheme="majorBidi" w:cstheme="majorBidi"/>
          <w:sz w:val="24"/>
          <w:szCs w:val="24"/>
        </w:rPr>
      </w:pPr>
      <w:r w:rsidRPr="00B33F52">
        <w:rPr>
          <w:rFonts w:asciiTheme="majorBidi" w:hAnsiTheme="majorBidi" w:cstheme="majorBidi"/>
          <w:sz w:val="24"/>
          <w:szCs w:val="24"/>
        </w:rPr>
        <w:t xml:space="preserve"> </w:t>
      </w:r>
      <w:r w:rsidRPr="00B33F52">
        <w:rPr>
          <w:rFonts w:asciiTheme="majorBidi" w:hAnsiTheme="majorBidi" w:cstheme="majorBidi"/>
          <w:i/>
          <w:iCs/>
          <w:sz w:val="24"/>
          <w:szCs w:val="24"/>
        </w:rPr>
        <w:t xml:space="preserve">g </w:t>
      </w:r>
      <w:r w:rsidRPr="00B33F52">
        <w:rPr>
          <w:rFonts w:asciiTheme="majorBidi" w:hAnsiTheme="majorBidi" w:cstheme="majorBidi"/>
          <w:sz w:val="24"/>
          <w:szCs w:val="24"/>
        </w:rPr>
        <w:t>is a generator</w:t>
      </w:r>
    </w:p>
    <w:p w:rsidR="00184515" w:rsidRDefault="00184515" w:rsidP="00184515">
      <w:pPr>
        <w:pStyle w:val="ListParagraph"/>
        <w:numPr>
          <w:ilvl w:val="1"/>
          <w:numId w:val="39"/>
        </w:numPr>
        <w:autoSpaceDE w:val="0"/>
        <w:autoSpaceDN w:val="0"/>
        <w:bidi w:val="0"/>
        <w:adjustRightInd w:val="0"/>
        <w:spacing w:after="0" w:line="240" w:lineRule="auto"/>
        <w:rPr>
          <w:rFonts w:asciiTheme="majorBidi" w:hAnsiTheme="majorBidi" w:cstheme="majorBidi"/>
          <w:i/>
          <w:iCs/>
          <w:sz w:val="24"/>
          <w:szCs w:val="24"/>
        </w:rPr>
      </w:pPr>
      <w:proofErr w:type="gramStart"/>
      <w:r w:rsidRPr="00ED3D0E">
        <w:rPr>
          <w:rFonts w:asciiTheme="majorBidi" w:hAnsiTheme="majorBidi" w:cstheme="majorBidi"/>
          <w:i/>
          <w:iCs/>
          <w:sz w:val="24"/>
          <w:szCs w:val="24"/>
        </w:rPr>
        <w:t>α</w:t>
      </w:r>
      <w:proofErr w:type="gramEnd"/>
      <w:r w:rsidRPr="00ED3D0E">
        <w:rPr>
          <w:rFonts w:asciiTheme="majorBidi" w:hAnsiTheme="majorBidi" w:cstheme="majorBidi"/>
          <w:i/>
          <w:iCs/>
          <w:sz w:val="24"/>
          <w:szCs w:val="24"/>
        </w:rPr>
        <w:t xml:space="preserve"> </w:t>
      </w:r>
      <w:r w:rsidRPr="00ED3D0E">
        <w:rPr>
          <w:rFonts w:ascii="Cambria Math" w:hAnsi="Cambria Math" w:cstheme="majorBidi"/>
          <w:i/>
          <w:iCs/>
          <w:sz w:val="24"/>
          <w:szCs w:val="24"/>
        </w:rPr>
        <w:t>∈</w:t>
      </w:r>
      <w:r w:rsidRPr="00ED3D0E">
        <w:rPr>
          <w:rFonts w:asciiTheme="majorBidi" w:hAnsiTheme="majorBidi" w:cstheme="majorBidi"/>
          <w:i/>
          <w:iCs/>
          <w:sz w:val="24"/>
          <w:szCs w:val="24"/>
        </w:rPr>
        <w:t xml:space="preserve"> </w:t>
      </w:r>
      <w:r w:rsidRPr="00ED3D0E">
        <w:rPr>
          <w:rFonts w:asciiTheme="majorBidi" w:hAnsiTheme="majorBidi" w:cstheme="majorBidi"/>
          <w:sz w:val="24"/>
          <w:szCs w:val="24"/>
        </w:rPr>
        <w:t>G. Then</w:t>
      </w:r>
    </w:p>
    <w:p w:rsidR="00184515" w:rsidRPr="00B242AA" w:rsidRDefault="00184515" w:rsidP="00184515">
      <w:pPr>
        <w:pStyle w:val="ListParagraph"/>
        <w:numPr>
          <w:ilvl w:val="1"/>
          <w:numId w:val="39"/>
        </w:numPr>
        <w:autoSpaceDE w:val="0"/>
        <w:autoSpaceDN w:val="0"/>
        <w:bidi w:val="0"/>
        <w:adjustRightInd w:val="0"/>
        <w:spacing w:after="0" w:line="240" w:lineRule="auto"/>
        <w:rPr>
          <w:rFonts w:asciiTheme="majorBidi" w:hAnsiTheme="majorBidi" w:cstheme="majorBidi"/>
          <w:sz w:val="24"/>
          <w:szCs w:val="24"/>
        </w:rPr>
      </w:pPr>
      <w:r w:rsidRPr="00B242AA">
        <w:rPr>
          <w:rFonts w:asciiTheme="majorBidi" w:hAnsiTheme="majorBidi" w:cstheme="majorBidi"/>
          <w:sz w:val="24"/>
          <w:szCs w:val="24"/>
        </w:rPr>
        <w:t>If not all the above statements are true. Abort with error. Otherwise continue</w:t>
      </w:r>
    </w:p>
    <w:p w:rsidR="00184515" w:rsidRDefault="00184515" w:rsidP="00184515">
      <w:pPr>
        <w:autoSpaceDE w:val="0"/>
        <w:autoSpaceDN w:val="0"/>
        <w:bidi w:val="0"/>
        <w:adjustRightInd w:val="0"/>
        <w:spacing w:after="0" w:line="240" w:lineRule="auto"/>
        <w:rPr>
          <w:rFonts w:asciiTheme="majorBidi" w:hAnsiTheme="majorBidi" w:cstheme="majorBidi"/>
          <w:sz w:val="24"/>
          <w:szCs w:val="24"/>
        </w:rPr>
      </w:pPr>
    </w:p>
    <w:p w:rsidR="00184515" w:rsidRPr="00ED3D0E" w:rsidRDefault="00184515" w:rsidP="00184515">
      <w:pPr>
        <w:pStyle w:val="ListParagraph"/>
        <w:numPr>
          <w:ilvl w:val="0"/>
          <w:numId w:val="39"/>
        </w:numPr>
        <w:autoSpaceDE w:val="0"/>
        <w:autoSpaceDN w:val="0"/>
        <w:bidi w:val="0"/>
        <w:adjustRightInd w:val="0"/>
        <w:spacing w:after="0" w:line="240" w:lineRule="auto"/>
        <w:rPr>
          <w:rFonts w:asciiTheme="majorBidi" w:hAnsiTheme="majorBidi" w:cstheme="majorBidi"/>
          <w:i/>
          <w:iCs/>
          <w:sz w:val="24"/>
          <w:szCs w:val="24"/>
        </w:rPr>
      </w:pPr>
      <w:r>
        <w:rPr>
          <w:rFonts w:asciiTheme="majorBidi" w:hAnsiTheme="majorBidi" w:cstheme="majorBidi"/>
          <w:sz w:val="24"/>
          <w:szCs w:val="24"/>
        </w:rPr>
        <w:t>C</w:t>
      </w:r>
      <w:r w:rsidRPr="00ED3D0E">
        <w:rPr>
          <w:rFonts w:asciiTheme="majorBidi" w:hAnsiTheme="majorBidi" w:cstheme="majorBidi"/>
          <w:sz w:val="24"/>
          <w:szCs w:val="24"/>
        </w:rPr>
        <w:t xml:space="preserve"> chooses a random </w:t>
      </w:r>
      <w:r w:rsidRPr="00ED3D0E">
        <w:rPr>
          <w:rFonts w:asciiTheme="majorBidi" w:hAnsiTheme="majorBidi" w:cstheme="majorBidi"/>
          <w:i/>
          <w:iCs/>
          <w:sz w:val="24"/>
          <w:szCs w:val="24"/>
        </w:rPr>
        <w:t xml:space="preserve">r ← </w:t>
      </w:r>
      <w:proofErr w:type="spellStart"/>
      <w:r w:rsidRPr="00ED3D0E">
        <w:rPr>
          <w:rFonts w:asciiTheme="majorBidi" w:hAnsiTheme="majorBidi" w:cstheme="majorBidi"/>
          <w:sz w:val="24"/>
          <w:szCs w:val="24"/>
        </w:rPr>
        <w:t>Z</w:t>
      </w:r>
      <w:r w:rsidRPr="00ED3D0E">
        <w:rPr>
          <w:rFonts w:asciiTheme="majorBidi" w:hAnsiTheme="majorBidi" w:cstheme="majorBidi"/>
          <w:i/>
          <w:iCs/>
          <w:sz w:val="24"/>
          <w:szCs w:val="24"/>
          <w:vertAlign w:val="subscript"/>
        </w:rPr>
        <w:t>q</w:t>
      </w:r>
      <w:proofErr w:type="spellEnd"/>
      <w:r w:rsidRPr="00ED3D0E">
        <w:rPr>
          <w:rFonts w:asciiTheme="majorBidi" w:hAnsiTheme="majorBidi" w:cstheme="majorBidi"/>
          <w:sz w:val="24"/>
          <w:szCs w:val="24"/>
        </w:rPr>
        <w:t xml:space="preserve">, computes </w:t>
      </w:r>
      <w:r w:rsidRPr="00ED3D0E">
        <w:rPr>
          <w:rFonts w:asciiTheme="majorBidi" w:hAnsiTheme="majorBidi" w:cstheme="majorBidi"/>
          <w:i/>
          <w:iCs/>
          <w:sz w:val="24"/>
          <w:szCs w:val="24"/>
        </w:rPr>
        <w:t xml:space="preserve">c </w:t>
      </w:r>
      <w:r w:rsidRPr="00ED3D0E">
        <w:rPr>
          <w:rFonts w:asciiTheme="majorBidi" w:hAnsiTheme="majorBidi" w:cstheme="majorBidi"/>
          <w:sz w:val="24"/>
          <w:szCs w:val="24"/>
        </w:rPr>
        <w:t xml:space="preserve">= </w:t>
      </w:r>
      <w:proofErr w:type="spellStart"/>
      <w:r w:rsidRPr="00ED3D0E">
        <w:rPr>
          <w:rFonts w:asciiTheme="majorBidi" w:hAnsiTheme="majorBidi" w:cstheme="majorBidi"/>
          <w:i/>
          <w:iCs/>
          <w:sz w:val="24"/>
          <w:szCs w:val="24"/>
        </w:rPr>
        <w:t>g</w:t>
      </w:r>
      <w:r w:rsidRPr="00ED3D0E">
        <w:rPr>
          <w:rFonts w:asciiTheme="majorBidi" w:hAnsiTheme="majorBidi" w:cstheme="majorBidi"/>
          <w:i/>
          <w:iCs/>
          <w:sz w:val="24"/>
          <w:szCs w:val="24"/>
          <w:vertAlign w:val="superscript"/>
        </w:rPr>
        <w:t>r</w:t>
      </w:r>
      <w:proofErr w:type="spellEnd"/>
      <w:r w:rsidRPr="00ED3D0E">
        <w:rPr>
          <w:rFonts w:asciiTheme="majorBidi" w:hAnsiTheme="majorBidi" w:cstheme="majorBidi"/>
          <w:i/>
          <w:iCs/>
          <w:sz w:val="24"/>
          <w:szCs w:val="24"/>
        </w:rPr>
        <w:t xml:space="preserve"> · </w:t>
      </w:r>
      <w:proofErr w:type="spellStart"/>
      <w:r w:rsidRPr="00ED3D0E">
        <w:rPr>
          <w:rFonts w:asciiTheme="majorBidi" w:hAnsiTheme="majorBidi" w:cstheme="majorBidi"/>
          <w:i/>
          <w:iCs/>
          <w:sz w:val="24"/>
          <w:szCs w:val="24"/>
        </w:rPr>
        <w:t>α</w:t>
      </w:r>
      <w:r w:rsidRPr="00ED3D0E">
        <w:rPr>
          <w:rFonts w:asciiTheme="majorBidi" w:hAnsiTheme="majorBidi" w:cstheme="majorBidi"/>
          <w:i/>
          <w:iCs/>
          <w:sz w:val="24"/>
          <w:szCs w:val="24"/>
          <w:vertAlign w:val="superscript"/>
        </w:rPr>
        <w:t>x</w:t>
      </w:r>
      <w:proofErr w:type="spellEnd"/>
    </w:p>
    <w:p w:rsidR="00184515" w:rsidRPr="00B33F52" w:rsidRDefault="00184515" w:rsidP="00184515">
      <w:pPr>
        <w:pStyle w:val="ListParagraph"/>
        <w:numPr>
          <w:ilvl w:val="0"/>
          <w:numId w:val="39"/>
        </w:numPr>
        <w:autoSpaceDE w:val="0"/>
        <w:autoSpaceDN w:val="0"/>
        <w:bidi w:val="0"/>
        <w:adjustRightInd w:val="0"/>
        <w:spacing w:after="0" w:line="240" w:lineRule="auto"/>
        <w:rPr>
          <w:rFonts w:asciiTheme="majorBidi" w:hAnsiTheme="majorBidi" w:cstheme="majorBidi"/>
          <w:i/>
          <w:iCs/>
          <w:sz w:val="24"/>
          <w:szCs w:val="24"/>
        </w:rPr>
      </w:pPr>
      <w:r>
        <w:rPr>
          <w:rFonts w:asciiTheme="majorBidi" w:hAnsiTheme="majorBidi" w:cstheme="majorBidi"/>
          <w:sz w:val="24"/>
          <w:szCs w:val="24"/>
        </w:rPr>
        <w:t xml:space="preserve">C </w:t>
      </w:r>
      <w:r w:rsidRPr="00B33F52">
        <w:rPr>
          <w:rFonts w:asciiTheme="majorBidi" w:hAnsiTheme="majorBidi" w:cstheme="majorBidi"/>
          <w:sz w:val="24"/>
          <w:szCs w:val="24"/>
        </w:rPr>
        <w:t xml:space="preserve">sends </w:t>
      </w:r>
      <w:r w:rsidRPr="00B33F52">
        <w:rPr>
          <w:rFonts w:asciiTheme="majorBidi" w:hAnsiTheme="majorBidi" w:cstheme="majorBidi"/>
          <w:i/>
          <w:iCs/>
          <w:sz w:val="24"/>
          <w:szCs w:val="24"/>
        </w:rPr>
        <w:t xml:space="preserve">c </w:t>
      </w:r>
      <w:r w:rsidRPr="00B33F52">
        <w:rPr>
          <w:rFonts w:asciiTheme="majorBidi" w:hAnsiTheme="majorBidi" w:cstheme="majorBidi"/>
          <w:sz w:val="24"/>
          <w:szCs w:val="24"/>
        </w:rPr>
        <w:t xml:space="preserve">to </w:t>
      </w:r>
      <w:r w:rsidRPr="00B33F52">
        <w:rPr>
          <w:rFonts w:asciiTheme="majorBidi" w:hAnsiTheme="majorBidi" w:cstheme="majorBidi"/>
          <w:i/>
          <w:iCs/>
          <w:sz w:val="24"/>
          <w:szCs w:val="24"/>
        </w:rPr>
        <w:t>R</w:t>
      </w:r>
      <w:r w:rsidRPr="00B33F52">
        <w:rPr>
          <w:rFonts w:asciiTheme="majorBidi" w:hAnsiTheme="majorBidi" w:cstheme="majorBidi"/>
          <w:sz w:val="24"/>
          <w:szCs w:val="24"/>
        </w:rPr>
        <w:t>.</w:t>
      </w:r>
    </w:p>
    <w:p w:rsidR="00184515" w:rsidRPr="00B33F52" w:rsidRDefault="00184515" w:rsidP="00184515">
      <w:pPr>
        <w:pStyle w:val="ListParagraph"/>
        <w:numPr>
          <w:ilvl w:val="0"/>
          <w:numId w:val="38"/>
        </w:numPr>
        <w:autoSpaceDE w:val="0"/>
        <w:autoSpaceDN w:val="0"/>
        <w:bidi w:val="0"/>
        <w:adjustRightInd w:val="0"/>
        <w:spacing w:after="0" w:line="240" w:lineRule="auto"/>
        <w:rPr>
          <w:rFonts w:asciiTheme="majorBidi" w:hAnsiTheme="majorBidi" w:cstheme="majorBidi"/>
          <w:b/>
          <w:bCs/>
          <w:sz w:val="24"/>
          <w:szCs w:val="24"/>
        </w:rPr>
      </w:pPr>
      <w:r w:rsidRPr="00B33F52">
        <w:rPr>
          <w:rFonts w:asciiTheme="majorBidi" w:hAnsiTheme="majorBidi" w:cstheme="majorBidi"/>
          <w:b/>
          <w:bCs/>
          <w:sz w:val="24"/>
          <w:szCs w:val="24"/>
        </w:rPr>
        <w:t xml:space="preserve">The </w:t>
      </w:r>
      <w:proofErr w:type="spellStart"/>
      <w:r w:rsidRPr="00B33F52">
        <w:rPr>
          <w:rFonts w:asciiTheme="majorBidi" w:hAnsiTheme="majorBidi" w:cstheme="majorBidi"/>
          <w:b/>
          <w:bCs/>
          <w:sz w:val="24"/>
          <w:szCs w:val="24"/>
        </w:rPr>
        <w:t>decommit</w:t>
      </w:r>
      <w:proofErr w:type="spellEnd"/>
      <w:r w:rsidRPr="00B33F52">
        <w:rPr>
          <w:rFonts w:asciiTheme="majorBidi" w:hAnsiTheme="majorBidi" w:cstheme="majorBidi"/>
          <w:b/>
          <w:bCs/>
          <w:sz w:val="24"/>
          <w:szCs w:val="24"/>
        </w:rPr>
        <w:t xml:space="preserve"> phase:</w:t>
      </w:r>
    </w:p>
    <w:p w:rsidR="00184515" w:rsidRPr="002315DC" w:rsidRDefault="00184515" w:rsidP="00184515">
      <w:pPr>
        <w:bidi w:val="0"/>
        <w:ind w:left="360" w:firstLine="360"/>
        <w:rPr>
          <w:rFonts w:asciiTheme="majorBidi" w:hAnsiTheme="majorBidi" w:cstheme="majorBidi"/>
          <w:sz w:val="24"/>
          <w:szCs w:val="24"/>
        </w:rPr>
      </w:pPr>
      <w:r w:rsidRPr="002315DC">
        <w:rPr>
          <w:rFonts w:asciiTheme="majorBidi" w:hAnsiTheme="majorBidi" w:cstheme="majorBidi"/>
          <w:sz w:val="24"/>
          <w:szCs w:val="24"/>
        </w:rPr>
        <w:t xml:space="preserve">The committer </w:t>
      </w:r>
      <w:r w:rsidRPr="002315DC">
        <w:rPr>
          <w:rFonts w:asciiTheme="majorBidi" w:hAnsiTheme="majorBidi" w:cstheme="majorBidi"/>
          <w:i/>
          <w:iCs/>
          <w:sz w:val="24"/>
          <w:szCs w:val="24"/>
        </w:rPr>
        <w:t xml:space="preserve">C </w:t>
      </w:r>
      <w:r w:rsidRPr="002315DC">
        <w:rPr>
          <w:rFonts w:asciiTheme="majorBidi" w:hAnsiTheme="majorBidi" w:cstheme="majorBidi"/>
          <w:sz w:val="24"/>
          <w:szCs w:val="24"/>
        </w:rPr>
        <w:t>sends (</w:t>
      </w:r>
      <w:r w:rsidRPr="002315DC">
        <w:rPr>
          <w:rFonts w:asciiTheme="majorBidi" w:hAnsiTheme="majorBidi" w:cstheme="majorBidi"/>
          <w:i/>
          <w:iCs/>
          <w:sz w:val="24"/>
          <w:szCs w:val="24"/>
        </w:rPr>
        <w:t>r, x</w:t>
      </w:r>
      <w:r w:rsidRPr="002315DC">
        <w:rPr>
          <w:rFonts w:asciiTheme="majorBidi" w:hAnsiTheme="majorBidi" w:cstheme="majorBidi"/>
          <w:sz w:val="24"/>
          <w:szCs w:val="24"/>
        </w:rPr>
        <w:t xml:space="preserve">) to </w:t>
      </w:r>
      <w:r w:rsidRPr="002315DC">
        <w:rPr>
          <w:rFonts w:asciiTheme="majorBidi" w:hAnsiTheme="majorBidi" w:cstheme="majorBidi"/>
          <w:i/>
          <w:iCs/>
          <w:sz w:val="24"/>
          <w:szCs w:val="24"/>
        </w:rPr>
        <w:t>R</w:t>
      </w:r>
      <w:r w:rsidRPr="002315DC">
        <w:rPr>
          <w:rFonts w:asciiTheme="majorBidi" w:hAnsiTheme="majorBidi" w:cstheme="majorBidi"/>
          <w:sz w:val="24"/>
          <w:szCs w:val="24"/>
        </w:rPr>
        <w:t xml:space="preserve">, who verifies that </w:t>
      </w:r>
      <w:r w:rsidRPr="002315DC">
        <w:rPr>
          <w:rFonts w:asciiTheme="majorBidi" w:hAnsiTheme="majorBidi" w:cstheme="majorBidi"/>
          <w:i/>
          <w:iCs/>
          <w:sz w:val="24"/>
          <w:szCs w:val="24"/>
        </w:rPr>
        <w:t xml:space="preserve">c </w:t>
      </w:r>
      <w:r w:rsidRPr="002315DC">
        <w:rPr>
          <w:rFonts w:asciiTheme="majorBidi" w:hAnsiTheme="majorBidi" w:cstheme="majorBidi"/>
          <w:sz w:val="24"/>
          <w:szCs w:val="24"/>
        </w:rPr>
        <w:t xml:space="preserve">= </w:t>
      </w:r>
      <w:proofErr w:type="spellStart"/>
      <w:r w:rsidRPr="002315DC">
        <w:rPr>
          <w:rFonts w:asciiTheme="majorBidi" w:hAnsiTheme="majorBidi" w:cstheme="majorBidi"/>
          <w:i/>
          <w:iCs/>
          <w:sz w:val="24"/>
          <w:szCs w:val="24"/>
        </w:rPr>
        <w:t>g</w:t>
      </w:r>
      <w:r w:rsidRPr="00B33F52">
        <w:rPr>
          <w:rFonts w:asciiTheme="majorBidi" w:hAnsiTheme="majorBidi" w:cstheme="majorBidi"/>
          <w:i/>
          <w:iCs/>
          <w:sz w:val="24"/>
          <w:szCs w:val="24"/>
          <w:vertAlign w:val="superscript"/>
        </w:rPr>
        <w:t>r</w:t>
      </w:r>
      <w:proofErr w:type="spellEnd"/>
      <w:r w:rsidRPr="002315DC">
        <w:rPr>
          <w:rFonts w:asciiTheme="majorBidi" w:hAnsiTheme="majorBidi" w:cstheme="majorBidi"/>
          <w:i/>
          <w:iCs/>
          <w:sz w:val="24"/>
          <w:szCs w:val="24"/>
        </w:rPr>
        <w:t xml:space="preserve"> · </w:t>
      </w:r>
      <w:proofErr w:type="spellStart"/>
      <w:r w:rsidRPr="002315DC">
        <w:rPr>
          <w:rFonts w:asciiTheme="majorBidi" w:hAnsiTheme="majorBidi" w:cstheme="majorBidi"/>
          <w:i/>
          <w:iCs/>
          <w:sz w:val="24"/>
          <w:szCs w:val="24"/>
        </w:rPr>
        <w:t>α</w:t>
      </w:r>
      <w:r w:rsidRPr="00B33F52">
        <w:rPr>
          <w:rFonts w:asciiTheme="majorBidi" w:hAnsiTheme="majorBidi" w:cstheme="majorBidi"/>
          <w:i/>
          <w:iCs/>
          <w:sz w:val="24"/>
          <w:szCs w:val="24"/>
          <w:vertAlign w:val="superscript"/>
        </w:rPr>
        <w:t>x</w:t>
      </w:r>
      <w:proofErr w:type="spellEnd"/>
      <w:r w:rsidRPr="002315DC">
        <w:rPr>
          <w:rFonts w:asciiTheme="majorBidi" w:hAnsiTheme="majorBidi" w:cstheme="majorBidi"/>
          <w:sz w:val="24"/>
          <w:szCs w:val="24"/>
        </w:rPr>
        <w:t>.</w:t>
      </w:r>
    </w:p>
    <w:p w:rsidR="00184515" w:rsidRDefault="00184515" w:rsidP="00184515">
      <w:pPr>
        <w:autoSpaceDE w:val="0"/>
        <w:autoSpaceDN w:val="0"/>
        <w:bidi w:val="0"/>
        <w:adjustRightInd w:val="0"/>
        <w:spacing w:after="0" w:line="240" w:lineRule="auto"/>
        <w:rPr>
          <w:rFonts w:asciiTheme="majorBidi" w:hAnsiTheme="majorBidi" w:cstheme="majorBidi"/>
          <w:sz w:val="24"/>
          <w:szCs w:val="24"/>
        </w:rPr>
      </w:pPr>
    </w:p>
    <w:p w:rsidR="0052419E" w:rsidRDefault="0052419E" w:rsidP="0052419E">
      <w:pPr>
        <w:autoSpaceDE w:val="0"/>
        <w:autoSpaceDN w:val="0"/>
        <w:bidi w:val="0"/>
        <w:adjustRightInd w:val="0"/>
        <w:spacing w:after="0" w:line="240" w:lineRule="auto"/>
        <w:rPr>
          <w:rFonts w:ascii="CMR8" w:cs="CMR8"/>
          <w:sz w:val="24"/>
          <w:szCs w:val="24"/>
        </w:rPr>
      </w:pPr>
    </w:p>
    <w:p w:rsidR="00184515" w:rsidRDefault="00184515">
      <w:pPr>
        <w:bidi w:val="0"/>
        <w:rPr>
          <w:rFonts w:asciiTheme="majorHAnsi" w:eastAsiaTheme="majorEastAsia" w:hAnsiTheme="majorHAnsi" w:cstheme="majorBidi"/>
          <w:b/>
          <w:bCs/>
          <w:color w:val="365F91" w:themeColor="accent1" w:themeShade="BF"/>
          <w:sz w:val="28"/>
          <w:szCs w:val="28"/>
        </w:rPr>
      </w:pPr>
      <w:r>
        <w:br w:type="page"/>
      </w:r>
    </w:p>
    <w:p w:rsidR="0052419E" w:rsidRPr="00807AD4" w:rsidRDefault="00807AD4" w:rsidP="00807AD4">
      <w:pPr>
        <w:pStyle w:val="Heading1"/>
        <w:bidi w:val="0"/>
        <w:rPr>
          <w:rFonts w:asciiTheme="minorHAnsi" w:hAnsiTheme="minorHAnsi" w:cs="CMR8"/>
        </w:rPr>
      </w:pPr>
      <w:r w:rsidRPr="004D1B45">
        <w:lastRenderedPageBreak/>
        <w:t>Oblivious Transfer</w:t>
      </w:r>
      <w:r>
        <w:rPr>
          <w:rFonts w:cs="CMR8"/>
        </w:rPr>
        <w:t>s</w:t>
      </w:r>
    </w:p>
    <w:p w:rsidR="004D1B45" w:rsidRPr="004D1B45" w:rsidRDefault="004D1B45" w:rsidP="00223ABE">
      <w:pPr>
        <w:pStyle w:val="Heading1"/>
        <w:bidi w:val="0"/>
        <w:rPr>
          <w:rFonts w:eastAsia="Times New Roman" w:cs="Arial"/>
        </w:rPr>
      </w:pPr>
      <w:proofErr w:type="spellStart"/>
      <w:r w:rsidRPr="004D1B45">
        <w:rPr>
          <w:rFonts w:eastAsia="Times New Roman"/>
        </w:rPr>
        <w:t>Naor-Pinkas</w:t>
      </w:r>
      <w:proofErr w:type="spellEnd"/>
      <w:r w:rsidRPr="004D1B45">
        <w:rPr>
          <w:rFonts w:eastAsia="Times New Roman"/>
        </w:rPr>
        <w:t xml:space="preserve"> (using any DH group) </w:t>
      </w:r>
    </w:p>
    <w:p w:rsidR="004D1B45" w:rsidRDefault="004D1B45" w:rsidP="004D1B45">
      <w:pPr>
        <w:autoSpaceDE w:val="0"/>
        <w:autoSpaceDN w:val="0"/>
        <w:bidi w:val="0"/>
        <w:adjustRightInd w:val="0"/>
        <w:spacing w:after="0" w:line="240" w:lineRule="auto"/>
        <w:rPr>
          <w:rFonts w:ascii="CMR8" w:cs="CMR8"/>
          <w:sz w:val="24"/>
          <w:szCs w:val="24"/>
        </w:rPr>
      </w:pPr>
    </w:p>
    <w:p w:rsidR="004D1B45" w:rsidRDefault="004D1B45" w:rsidP="004D1B45">
      <w:pPr>
        <w:autoSpaceDE w:val="0"/>
        <w:autoSpaceDN w:val="0"/>
        <w:bidi w:val="0"/>
        <w:adjustRightInd w:val="0"/>
        <w:spacing w:after="0" w:line="240" w:lineRule="auto"/>
        <w:rPr>
          <w:rFonts w:ascii="CMBX8" w:cs="CMBX8"/>
          <w:b/>
          <w:bCs/>
          <w:sz w:val="24"/>
          <w:szCs w:val="24"/>
        </w:rPr>
      </w:pPr>
    </w:p>
    <w:p w:rsidR="004D1B45" w:rsidRPr="004D1B45" w:rsidRDefault="004D1B45" w:rsidP="004D1B45">
      <w:pPr>
        <w:autoSpaceDE w:val="0"/>
        <w:autoSpaceDN w:val="0"/>
        <w:bidi w:val="0"/>
        <w:adjustRightInd w:val="0"/>
        <w:spacing w:after="0" w:line="240" w:lineRule="auto"/>
        <w:rPr>
          <w:rFonts w:ascii="CMBX5" w:hAnsi="CMBX5" w:cs="CMBX5"/>
          <w:b/>
          <w:bCs/>
          <w:sz w:val="24"/>
          <w:szCs w:val="24"/>
        </w:rPr>
      </w:pPr>
      <w:r w:rsidRPr="004D1B45">
        <w:rPr>
          <w:rFonts w:ascii="CMBX8" w:cs="CMBX8"/>
          <w:b/>
          <w:bCs/>
          <w:sz w:val="24"/>
          <w:szCs w:val="24"/>
        </w:rPr>
        <w:t xml:space="preserve">PROTOCOL 7.2.1 (Private Oblivious Transfer </w:t>
      </w:r>
      <w:proofErr w:type="spellStart"/>
      <w:r w:rsidRPr="004D1B45">
        <w:rPr>
          <w:rFonts w:ascii="CMMIB8" w:cs="CMMIB8" w:hint="cs"/>
          <w:b/>
          <w:bCs/>
          <w:i/>
          <w:iCs/>
          <w:sz w:val="24"/>
          <w:szCs w:val="24"/>
        </w:rPr>
        <w:t>π</w:t>
      </w:r>
      <w:r w:rsidRPr="004D1B45">
        <w:rPr>
          <w:rFonts w:ascii="CMBX5" w:hAnsi="CMBX5" w:cs="CMBX5"/>
          <w:b/>
          <w:bCs/>
          <w:sz w:val="24"/>
          <w:szCs w:val="24"/>
        </w:rPr>
        <w:t>P</w:t>
      </w:r>
      <w:proofErr w:type="spellEnd"/>
    </w:p>
    <w:p w:rsidR="004D1B45" w:rsidRPr="004D1B45" w:rsidRDefault="004D1B45" w:rsidP="004D1B45">
      <w:pPr>
        <w:autoSpaceDE w:val="0"/>
        <w:autoSpaceDN w:val="0"/>
        <w:bidi w:val="0"/>
        <w:adjustRightInd w:val="0"/>
        <w:spacing w:after="0" w:line="240" w:lineRule="auto"/>
        <w:rPr>
          <w:rFonts w:ascii="CMBX8" w:cs="CMBX8"/>
          <w:b/>
          <w:bCs/>
          <w:sz w:val="24"/>
          <w:szCs w:val="24"/>
        </w:rPr>
      </w:pPr>
      <w:r w:rsidRPr="004D1B45">
        <w:rPr>
          <w:rFonts w:ascii="CMBX5" w:hAnsi="CMBX5" w:cs="CMBX5"/>
          <w:b/>
          <w:bCs/>
          <w:sz w:val="24"/>
          <w:szCs w:val="24"/>
        </w:rPr>
        <w:t>OT</w:t>
      </w:r>
      <w:r w:rsidRPr="004D1B45">
        <w:rPr>
          <w:rFonts w:ascii="CMBX8" w:cs="CMBX8"/>
          <w:b/>
          <w:bCs/>
          <w:sz w:val="24"/>
          <w:szCs w:val="24"/>
        </w:rPr>
        <w:t>)</w:t>
      </w:r>
    </w:p>
    <w:p w:rsidR="004D1B45" w:rsidRDefault="004D1B45" w:rsidP="004D1B45">
      <w:pPr>
        <w:autoSpaceDE w:val="0"/>
        <w:autoSpaceDN w:val="0"/>
        <w:bidi w:val="0"/>
        <w:adjustRightInd w:val="0"/>
        <w:spacing w:after="0" w:line="240" w:lineRule="auto"/>
        <w:rPr>
          <w:rFonts w:ascii="CMSY8" w:cs="CMSY8"/>
          <w:i/>
          <w:iCs/>
          <w:sz w:val="24"/>
          <w:szCs w:val="24"/>
        </w:rPr>
      </w:pPr>
    </w:p>
    <w:p w:rsidR="004D1B45" w:rsidRPr="004D1B45" w:rsidRDefault="004D1B45" w:rsidP="0052419E">
      <w:pPr>
        <w:autoSpaceDE w:val="0"/>
        <w:autoSpaceDN w:val="0"/>
        <w:bidi w:val="0"/>
        <w:adjustRightInd w:val="0"/>
        <w:spacing w:after="0" w:line="240" w:lineRule="auto"/>
        <w:rPr>
          <w:rFonts w:ascii="CMR8" w:cs="CMR8"/>
          <w:sz w:val="24"/>
          <w:szCs w:val="24"/>
        </w:rPr>
      </w:pPr>
      <w:r w:rsidRPr="004D1B45">
        <w:rPr>
          <w:rFonts w:ascii="CMSY8" w:cs="CMSY8" w:hint="cs"/>
          <w:i/>
          <w:iCs/>
          <w:sz w:val="24"/>
          <w:szCs w:val="24"/>
        </w:rPr>
        <w:t>•</w:t>
      </w:r>
      <w:r w:rsidRPr="004D1B45">
        <w:rPr>
          <w:rFonts w:ascii="CMSY8" w:cs="CMSY8"/>
          <w:i/>
          <w:iCs/>
          <w:sz w:val="24"/>
          <w:szCs w:val="24"/>
        </w:rPr>
        <w:t xml:space="preserve"> </w:t>
      </w:r>
      <w:r w:rsidRPr="004D1B45">
        <w:rPr>
          <w:rFonts w:ascii="CMBX8" w:cs="CMBX8"/>
          <w:b/>
          <w:bCs/>
          <w:sz w:val="24"/>
          <w:szCs w:val="24"/>
        </w:rPr>
        <w:t xml:space="preserve">Inputs: </w:t>
      </w:r>
      <w:r w:rsidRPr="004D1B45">
        <w:rPr>
          <w:rFonts w:ascii="CMR8" w:cs="CMR8"/>
          <w:sz w:val="24"/>
          <w:szCs w:val="24"/>
        </w:rPr>
        <w:t xml:space="preserve">The sender has a pair of strings </w:t>
      </w:r>
      <w:r w:rsidRPr="004D1B45">
        <w:rPr>
          <w:rFonts w:ascii="CMMI8" w:hAnsi="CMMI8" w:cs="CMMI8"/>
          <w:i/>
          <w:iCs/>
          <w:sz w:val="24"/>
          <w:szCs w:val="24"/>
        </w:rPr>
        <w:t>x</w:t>
      </w:r>
      <w:r w:rsidRPr="006B5760">
        <w:rPr>
          <w:rFonts w:ascii="CMR6" w:hAnsi="CMR6" w:cs="CMR6"/>
          <w:sz w:val="24"/>
          <w:szCs w:val="24"/>
          <w:vertAlign w:val="subscript"/>
        </w:rPr>
        <w:t>0</w:t>
      </w:r>
      <w:r w:rsidRPr="004D1B45">
        <w:rPr>
          <w:rFonts w:ascii="CMMI8" w:hAnsi="CMMI8" w:cs="CMMI8"/>
          <w:i/>
          <w:iCs/>
          <w:sz w:val="24"/>
          <w:szCs w:val="24"/>
        </w:rPr>
        <w:t>, x</w:t>
      </w:r>
      <w:r w:rsidRPr="006B5760">
        <w:rPr>
          <w:rFonts w:ascii="CMR6" w:hAnsi="CMR6" w:cs="CMR6"/>
          <w:sz w:val="24"/>
          <w:szCs w:val="24"/>
          <w:vertAlign w:val="subscript"/>
        </w:rPr>
        <w:t>1</w:t>
      </w:r>
      <w:r w:rsidRPr="004D1B45">
        <w:rPr>
          <w:rFonts w:ascii="CMR6" w:hAnsi="CMR6" w:cs="CMR6"/>
          <w:sz w:val="24"/>
          <w:szCs w:val="24"/>
        </w:rPr>
        <w:t xml:space="preserve"> </w:t>
      </w:r>
      <w:del w:id="30" w:author="lindell" w:date="2010-07-04T16:28:00Z">
        <w:r w:rsidRPr="004D1B45" w:rsidDel="0052419E">
          <w:rPr>
            <w:rFonts w:ascii="Cambria Math" w:hAnsi="Cambria Math" w:cs="Cambria Math"/>
            <w:i/>
            <w:iCs/>
            <w:sz w:val="24"/>
            <w:szCs w:val="24"/>
          </w:rPr>
          <w:delText>∈</w:delText>
        </w:r>
        <w:r w:rsidRPr="004D1B45" w:rsidDel="0052419E">
          <w:rPr>
            <w:rFonts w:ascii="CMSY8" w:cs="CMSY8"/>
            <w:i/>
            <w:iCs/>
            <w:sz w:val="24"/>
            <w:szCs w:val="24"/>
          </w:rPr>
          <w:delText xml:space="preserve"> </w:delText>
        </w:r>
        <w:r w:rsidRPr="004D1B45" w:rsidDel="0052419E">
          <w:rPr>
            <w:rFonts w:ascii="MSBM10" w:hAnsi="MSBM10" w:cs="MSBM10"/>
            <w:sz w:val="24"/>
            <w:szCs w:val="24"/>
          </w:rPr>
          <w:delText>G</w:delText>
        </w:r>
      </w:del>
      <w:ins w:id="31" w:author="lindell" w:date="2010-07-04T16:28:00Z">
        <w:r w:rsidR="0052419E">
          <w:rPr>
            <w:rFonts w:ascii="Cambria Math" w:hAnsi="Cambria Math" w:cs="Cambria Math"/>
            <w:i/>
            <w:iCs/>
            <w:sz w:val="24"/>
            <w:szCs w:val="24"/>
          </w:rPr>
          <w:t xml:space="preserve">of </w:t>
        </w:r>
      </w:ins>
      <w:ins w:id="32" w:author="lindell" w:date="2010-07-04T16:33:00Z">
        <w:r w:rsidR="00C5458A">
          <w:rPr>
            <w:rFonts w:ascii="Cambria Math" w:hAnsi="Cambria Math" w:cs="Cambria Math"/>
            <w:i/>
            <w:iCs/>
            <w:sz w:val="24"/>
            <w:szCs w:val="24"/>
          </w:rPr>
          <w:t>the same (</w:t>
        </w:r>
      </w:ins>
      <w:ins w:id="33" w:author="lindell" w:date="2010-07-04T16:28:00Z">
        <w:r w:rsidR="0052419E">
          <w:rPr>
            <w:rFonts w:ascii="Cambria Math" w:hAnsi="Cambria Math" w:cs="Cambria Math"/>
            <w:i/>
            <w:iCs/>
            <w:sz w:val="24"/>
            <w:szCs w:val="24"/>
          </w:rPr>
          <w:t>arbitrary</w:t>
        </w:r>
      </w:ins>
      <w:ins w:id="34" w:author="lindell" w:date="2010-07-04T16:33:00Z">
        <w:r w:rsidR="00C5458A">
          <w:rPr>
            <w:rFonts w:ascii="Cambria Math" w:hAnsi="Cambria Math" w:cs="Cambria Math"/>
            <w:i/>
            <w:iCs/>
            <w:sz w:val="24"/>
            <w:szCs w:val="24"/>
          </w:rPr>
          <w:t>)</w:t>
        </w:r>
      </w:ins>
      <w:ins w:id="35" w:author="lindell" w:date="2010-07-04T16:28:00Z">
        <w:r w:rsidR="0052419E">
          <w:rPr>
            <w:rFonts w:ascii="Cambria Math" w:hAnsi="Cambria Math" w:cs="Cambria Math"/>
            <w:i/>
            <w:iCs/>
            <w:sz w:val="24"/>
            <w:szCs w:val="24"/>
          </w:rPr>
          <w:t xml:space="preserve"> length</w:t>
        </w:r>
      </w:ins>
      <w:r w:rsidRPr="004D1B45">
        <w:rPr>
          <w:rFonts w:ascii="MSBM10" w:hAnsi="MSBM10" w:cs="MSBM10"/>
          <w:sz w:val="24"/>
          <w:szCs w:val="24"/>
        </w:rPr>
        <w:t xml:space="preserve"> </w:t>
      </w:r>
      <w:r w:rsidRPr="004D1B45">
        <w:rPr>
          <w:rFonts w:ascii="CMR8" w:cs="CMR8"/>
          <w:sz w:val="24"/>
          <w:szCs w:val="24"/>
        </w:rPr>
        <w:t>and the receiver has a bit</w:t>
      </w:r>
    </w:p>
    <w:p w:rsidR="004D1B45" w:rsidRPr="004D1B45" w:rsidRDefault="004D1B45" w:rsidP="00F32166">
      <w:pPr>
        <w:autoSpaceDE w:val="0"/>
        <w:autoSpaceDN w:val="0"/>
        <w:bidi w:val="0"/>
        <w:adjustRightInd w:val="0"/>
        <w:spacing w:after="0" w:line="240" w:lineRule="auto"/>
        <w:rPr>
          <w:rFonts w:ascii="CMR8" w:cs="CMR8"/>
          <w:sz w:val="24"/>
          <w:szCs w:val="24"/>
        </w:rPr>
      </w:pPr>
      <w:proofErr w:type="gramStart"/>
      <w:r w:rsidRPr="004D1B45">
        <w:rPr>
          <w:rFonts w:ascii="CMMI8" w:hAnsi="CMMI8" w:cs="CMMI8"/>
          <w:i/>
          <w:iCs/>
          <w:sz w:val="24"/>
          <w:szCs w:val="24"/>
        </w:rPr>
        <w:t>σ</w:t>
      </w:r>
      <w:proofErr w:type="gramEnd"/>
      <w:r w:rsidRPr="004D1B45">
        <w:rPr>
          <w:rFonts w:ascii="CMMI8" w:hAnsi="CMMI8" w:cs="CMMI8"/>
          <w:i/>
          <w:iCs/>
          <w:sz w:val="24"/>
          <w:szCs w:val="24"/>
        </w:rPr>
        <w:t xml:space="preserve"> </w:t>
      </w:r>
      <w:r w:rsidRPr="004D1B45">
        <w:rPr>
          <w:rFonts w:ascii="Cambria Math" w:hAnsi="Cambria Math" w:cs="Cambria Math"/>
          <w:i/>
          <w:iCs/>
          <w:sz w:val="24"/>
          <w:szCs w:val="24"/>
        </w:rPr>
        <w:t>∈</w:t>
      </w:r>
      <w:r w:rsidRPr="004D1B45">
        <w:rPr>
          <w:rFonts w:ascii="CMSY8" w:cs="CMSY8"/>
          <w:i/>
          <w:iCs/>
          <w:sz w:val="24"/>
          <w:szCs w:val="24"/>
        </w:rPr>
        <w:t xml:space="preserve"> {</w:t>
      </w:r>
      <w:r w:rsidRPr="004D1B45">
        <w:rPr>
          <w:rFonts w:ascii="CMR8" w:cs="CMR8"/>
          <w:sz w:val="24"/>
          <w:szCs w:val="24"/>
        </w:rPr>
        <w:t>0</w:t>
      </w:r>
      <w:r w:rsidRPr="004D1B45">
        <w:rPr>
          <w:rFonts w:ascii="CMMI8" w:hAnsi="CMMI8" w:cs="CMMI8"/>
          <w:i/>
          <w:iCs/>
          <w:sz w:val="24"/>
          <w:szCs w:val="24"/>
        </w:rPr>
        <w:t xml:space="preserve">, </w:t>
      </w:r>
      <w:r w:rsidRPr="004D1B45">
        <w:rPr>
          <w:rFonts w:ascii="CMR8" w:cs="CMR8"/>
          <w:sz w:val="24"/>
          <w:szCs w:val="24"/>
        </w:rPr>
        <w:t>1</w:t>
      </w:r>
      <w:r w:rsidRPr="004D1B45">
        <w:rPr>
          <w:rFonts w:ascii="CMSY8" w:cs="CMSY8"/>
          <w:i/>
          <w:iCs/>
          <w:sz w:val="24"/>
          <w:szCs w:val="24"/>
        </w:rPr>
        <w:t>}</w:t>
      </w:r>
      <w:r w:rsidRPr="004D1B45">
        <w:rPr>
          <w:rFonts w:ascii="CMR8" w:cs="CMR8"/>
          <w:sz w:val="24"/>
          <w:szCs w:val="24"/>
        </w:rPr>
        <w:t>.</w:t>
      </w:r>
      <w:ins w:id="36" w:author="Yael" w:date="2010-07-08T13:52:00Z">
        <w:r w:rsidR="00F32166">
          <w:rPr>
            <w:rFonts w:ascii="CMR8" w:cs="CMR8"/>
            <w:sz w:val="24"/>
            <w:szCs w:val="24"/>
          </w:rPr>
          <w:t xml:space="preserve"> I</w:t>
        </w:r>
      </w:ins>
      <w:ins w:id="37" w:author="Yael" w:date="2010-07-06T11:52:00Z">
        <w:r w:rsidR="00A07680">
          <w:rPr>
            <w:rFonts w:ascii="CMR8" w:cs="CMR8"/>
            <w:sz w:val="24"/>
            <w:szCs w:val="24"/>
          </w:rPr>
          <w:t>f actual inputs are not of the same length</w:t>
        </w:r>
      </w:ins>
      <w:ins w:id="38" w:author="Yael" w:date="2010-07-08T13:52:00Z">
        <w:r w:rsidR="00F32166">
          <w:rPr>
            <w:rFonts w:ascii="CMR8" w:cs="CMR8"/>
            <w:sz w:val="24"/>
            <w:szCs w:val="24"/>
          </w:rPr>
          <w:t>,</w:t>
        </w:r>
      </w:ins>
      <w:ins w:id="39" w:author="Yael" w:date="2010-07-08T13:38:00Z">
        <w:r w:rsidR="00485A75">
          <w:rPr>
            <w:rFonts w:ascii="CMR8" w:cs="CMR8"/>
            <w:sz w:val="24"/>
            <w:szCs w:val="24"/>
          </w:rPr>
          <w:t xml:space="preserve"> </w:t>
        </w:r>
      </w:ins>
      <w:ins w:id="40" w:author="Yael" w:date="2010-07-08T13:52:00Z">
        <w:r w:rsidR="00F32166">
          <w:rPr>
            <w:rFonts w:ascii="CMR8" w:cs="CMR8"/>
            <w:sz w:val="24"/>
            <w:szCs w:val="24"/>
          </w:rPr>
          <w:t>a</w:t>
        </w:r>
      </w:ins>
      <w:ins w:id="41" w:author="Yael" w:date="2010-07-08T13:38:00Z">
        <w:r w:rsidR="00485A75">
          <w:rPr>
            <w:rFonts w:ascii="CMR8" w:cs="CMR8"/>
            <w:sz w:val="24"/>
            <w:szCs w:val="24"/>
          </w:rPr>
          <w:t>bort with error. The ca</w:t>
        </w:r>
        <w:r w:rsidR="001348F7">
          <w:rPr>
            <w:rFonts w:ascii="CMR8" w:cs="CMR8"/>
            <w:sz w:val="24"/>
            <w:szCs w:val="24"/>
          </w:rPr>
          <w:t xml:space="preserve">lling protocol has </w:t>
        </w:r>
      </w:ins>
      <w:ins w:id="42" w:author="Yael" w:date="2010-07-08T13:41:00Z">
        <w:r w:rsidR="001348F7">
          <w:rPr>
            <w:rFonts w:ascii="CMR8" w:cs="CMR8"/>
            <w:sz w:val="24"/>
            <w:szCs w:val="24"/>
          </w:rPr>
          <w:t>to pad if they may not be the same length.</w:t>
        </w:r>
      </w:ins>
    </w:p>
    <w:p w:rsidR="004D1B45" w:rsidRDefault="004D1B45" w:rsidP="004D1B45">
      <w:pPr>
        <w:autoSpaceDE w:val="0"/>
        <w:autoSpaceDN w:val="0"/>
        <w:bidi w:val="0"/>
        <w:adjustRightInd w:val="0"/>
        <w:spacing w:after="0" w:line="240" w:lineRule="auto"/>
        <w:rPr>
          <w:rFonts w:ascii="CMR8" w:cs="CMR8"/>
          <w:sz w:val="24"/>
          <w:szCs w:val="24"/>
        </w:rPr>
      </w:pPr>
      <w:r w:rsidRPr="004D1B45">
        <w:rPr>
          <w:rFonts w:ascii="CMSY8" w:cs="CMSY8" w:hint="cs"/>
          <w:i/>
          <w:iCs/>
          <w:sz w:val="24"/>
          <w:szCs w:val="24"/>
        </w:rPr>
        <w:t>•</w:t>
      </w:r>
      <w:r w:rsidRPr="004D1B45">
        <w:rPr>
          <w:rFonts w:ascii="CMSY8" w:cs="CMSY8"/>
          <w:i/>
          <w:iCs/>
          <w:sz w:val="24"/>
          <w:szCs w:val="24"/>
        </w:rPr>
        <w:t xml:space="preserve"> </w:t>
      </w:r>
      <w:r w:rsidRPr="004D1B45">
        <w:rPr>
          <w:rFonts w:ascii="CMBX8" w:cs="CMBX8"/>
          <w:b/>
          <w:bCs/>
          <w:sz w:val="24"/>
          <w:szCs w:val="24"/>
        </w:rPr>
        <w:t xml:space="preserve">Auxiliary inputs: </w:t>
      </w:r>
    </w:p>
    <w:p w:rsidR="004D1B45" w:rsidRDefault="004D1B45" w:rsidP="00D11AAB">
      <w:pPr>
        <w:pStyle w:val="ListParagraph"/>
        <w:numPr>
          <w:ilvl w:val="0"/>
          <w:numId w:val="13"/>
        </w:numPr>
        <w:autoSpaceDE w:val="0"/>
        <w:autoSpaceDN w:val="0"/>
        <w:bidi w:val="0"/>
        <w:adjustRightInd w:val="0"/>
        <w:spacing w:after="0" w:line="240" w:lineRule="auto"/>
        <w:rPr>
          <w:rFonts w:ascii="CMR8" w:cs="CMR8"/>
          <w:sz w:val="24"/>
          <w:szCs w:val="24"/>
        </w:rPr>
      </w:pPr>
      <w:r w:rsidRPr="004D1B45">
        <w:rPr>
          <w:rFonts w:ascii="CMR8" w:cs="CMR8"/>
          <w:sz w:val="24"/>
          <w:szCs w:val="24"/>
        </w:rPr>
        <w:t>Both parties have the security parameter 1</w:t>
      </w:r>
      <w:r w:rsidRPr="004D1B45">
        <w:rPr>
          <w:rFonts w:ascii="CMMI6" w:hAnsi="CMMI6" w:cs="CMMI6"/>
          <w:i/>
          <w:iCs/>
          <w:sz w:val="24"/>
          <w:szCs w:val="24"/>
          <w:vertAlign w:val="superscript"/>
        </w:rPr>
        <w:t>n</w:t>
      </w:r>
      <w:r w:rsidRPr="004D1B45">
        <w:rPr>
          <w:rFonts w:ascii="CMMI6" w:hAnsi="CMMI6" w:cs="CMMI6"/>
          <w:i/>
          <w:iCs/>
          <w:sz w:val="24"/>
          <w:szCs w:val="24"/>
        </w:rPr>
        <w:t xml:space="preserve"> </w:t>
      </w:r>
    </w:p>
    <w:p w:rsidR="004D1B45" w:rsidRDefault="004D1B45" w:rsidP="00D11AAB">
      <w:pPr>
        <w:pStyle w:val="ListParagraph"/>
        <w:numPr>
          <w:ilvl w:val="0"/>
          <w:numId w:val="13"/>
        </w:numPr>
        <w:autoSpaceDE w:val="0"/>
        <w:autoSpaceDN w:val="0"/>
        <w:bidi w:val="0"/>
        <w:adjustRightInd w:val="0"/>
        <w:spacing w:after="0" w:line="240" w:lineRule="auto"/>
        <w:rPr>
          <w:rFonts w:ascii="CMR8" w:cs="CMR8"/>
          <w:sz w:val="24"/>
          <w:szCs w:val="24"/>
        </w:rPr>
      </w:pPr>
      <w:r w:rsidRPr="004D1B45">
        <w:rPr>
          <w:rFonts w:ascii="CMR8" w:cs="CMR8"/>
          <w:sz w:val="24"/>
          <w:szCs w:val="24"/>
        </w:rPr>
        <w:t xml:space="preserve">the description of a group </w:t>
      </w:r>
      <w:r w:rsidRPr="004D1B45">
        <w:rPr>
          <w:rFonts w:ascii="MSBM10" w:hAnsi="MSBM10" w:cs="MSBM10"/>
          <w:sz w:val="24"/>
          <w:szCs w:val="24"/>
        </w:rPr>
        <w:t xml:space="preserve">G </w:t>
      </w:r>
      <w:r w:rsidRPr="004D1B45">
        <w:rPr>
          <w:rFonts w:ascii="CMR8" w:cs="CMR8"/>
          <w:sz w:val="24"/>
          <w:szCs w:val="24"/>
        </w:rPr>
        <w:t xml:space="preserve">of </w:t>
      </w:r>
      <w:r w:rsidRPr="004D1B45">
        <w:rPr>
          <w:rFonts w:ascii="CMTI8" w:hAnsi="CMTI8" w:cs="CMTI8"/>
          <w:i/>
          <w:iCs/>
          <w:sz w:val="24"/>
          <w:szCs w:val="24"/>
        </w:rPr>
        <w:t>prime order</w:t>
      </w:r>
      <w:r w:rsidRPr="004D1B45">
        <w:rPr>
          <w:rFonts w:ascii="CMR8" w:cs="CMR8"/>
          <w:sz w:val="24"/>
          <w:szCs w:val="24"/>
        </w:rPr>
        <w:t xml:space="preserve">, </w:t>
      </w:r>
    </w:p>
    <w:p w:rsidR="004D1B45" w:rsidRDefault="004D1B45" w:rsidP="00D11AAB">
      <w:pPr>
        <w:pStyle w:val="ListParagraph"/>
        <w:numPr>
          <w:ilvl w:val="0"/>
          <w:numId w:val="13"/>
        </w:numPr>
        <w:autoSpaceDE w:val="0"/>
        <w:autoSpaceDN w:val="0"/>
        <w:bidi w:val="0"/>
        <w:adjustRightInd w:val="0"/>
        <w:spacing w:after="0" w:line="240" w:lineRule="auto"/>
        <w:rPr>
          <w:rFonts w:ascii="CMR8" w:cs="CMR8"/>
          <w:sz w:val="24"/>
          <w:szCs w:val="24"/>
        </w:rPr>
      </w:pPr>
      <w:r w:rsidRPr="004D1B45">
        <w:rPr>
          <w:rFonts w:ascii="CMR8" w:cs="CMR8"/>
          <w:sz w:val="24"/>
          <w:szCs w:val="24"/>
        </w:rPr>
        <w:t xml:space="preserve">a generator </w:t>
      </w:r>
      <w:r w:rsidRPr="004D1B45">
        <w:rPr>
          <w:rFonts w:ascii="CMMI8" w:hAnsi="CMMI8" w:cs="CMMI8"/>
          <w:i/>
          <w:iCs/>
          <w:sz w:val="24"/>
          <w:szCs w:val="24"/>
        </w:rPr>
        <w:t xml:space="preserve">g </w:t>
      </w:r>
      <w:r w:rsidRPr="004D1B45">
        <w:rPr>
          <w:rFonts w:ascii="CMR8" w:cs="CMR8"/>
          <w:sz w:val="24"/>
          <w:szCs w:val="24"/>
        </w:rPr>
        <w:t>for the group</w:t>
      </w:r>
    </w:p>
    <w:p w:rsidR="004D1B45" w:rsidRDefault="004D1B45" w:rsidP="00D11AAB">
      <w:pPr>
        <w:pStyle w:val="ListParagraph"/>
        <w:numPr>
          <w:ilvl w:val="0"/>
          <w:numId w:val="13"/>
        </w:numPr>
        <w:autoSpaceDE w:val="0"/>
        <w:autoSpaceDN w:val="0"/>
        <w:bidi w:val="0"/>
        <w:adjustRightInd w:val="0"/>
        <w:spacing w:after="0" w:line="240" w:lineRule="auto"/>
        <w:rPr>
          <w:ins w:id="43" w:author="lindell" w:date="2010-07-04T17:06:00Z"/>
          <w:rFonts w:ascii="CMR8" w:cs="CMR8"/>
          <w:sz w:val="24"/>
          <w:szCs w:val="24"/>
        </w:rPr>
      </w:pPr>
      <w:r>
        <w:rPr>
          <w:rFonts w:ascii="CMR8" w:cs="CMR8"/>
          <w:sz w:val="24"/>
          <w:szCs w:val="24"/>
        </w:rPr>
        <w:t xml:space="preserve">The </w:t>
      </w:r>
      <w:r w:rsidRPr="004D1B45">
        <w:rPr>
          <w:rFonts w:ascii="CMR8" w:cs="CMR8"/>
          <w:sz w:val="24"/>
          <w:szCs w:val="24"/>
        </w:rPr>
        <w:t xml:space="preserve">order </w:t>
      </w:r>
      <w:r>
        <w:rPr>
          <w:rFonts w:ascii="CMR8" w:cs="CMR8"/>
          <w:sz w:val="24"/>
          <w:szCs w:val="24"/>
        </w:rPr>
        <w:t xml:space="preserve">of the group, </w:t>
      </w:r>
      <w:r w:rsidRPr="004D1B45">
        <w:rPr>
          <w:rFonts w:ascii="CMMI8" w:hAnsi="CMMI8" w:cs="CMMI8"/>
          <w:i/>
          <w:iCs/>
          <w:sz w:val="24"/>
          <w:szCs w:val="24"/>
        </w:rPr>
        <w:t>q</w:t>
      </w:r>
      <w:r w:rsidRPr="004D1B45">
        <w:rPr>
          <w:rFonts w:ascii="CMR8" w:cs="CMR8"/>
          <w:sz w:val="24"/>
          <w:szCs w:val="24"/>
        </w:rPr>
        <w:t xml:space="preserve">. </w:t>
      </w:r>
    </w:p>
    <w:p w:rsidR="005921A8" w:rsidRPr="00BE7A53" w:rsidRDefault="005921A8" w:rsidP="005921A8">
      <w:pPr>
        <w:pStyle w:val="ListParagraph"/>
        <w:numPr>
          <w:ilvl w:val="0"/>
          <w:numId w:val="13"/>
        </w:numPr>
        <w:autoSpaceDE w:val="0"/>
        <w:autoSpaceDN w:val="0"/>
        <w:bidi w:val="0"/>
        <w:adjustRightInd w:val="0"/>
        <w:spacing w:after="0" w:line="240" w:lineRule="auto"/>
        <w:rPr>
          <w:ins w:id="44" w:author="lindell" w:date="2010-07-04T17:06:00Z"/>
          <w:rFonts w:ascii="CMMI8" w:hAnsi="CMMI8" w:cs="CMMI8"/>
          <w:i/>
          <w:iCs/>
          <w:sz w:val="24"/>
          <w:szCs w:val="24"/>
        </w:rPr>
      </w:pPr>
      <w:ins w:id="45" w:author="lindell" w:date="2010-07-04T17:06:00Z">
        <w:r>
          <w:rPr>
            <w:rFonts w:ascii="CMR8" w:cs="CMR8"/>
            <w:sz w:val="24"/>
            <w:szCs w:val="24"/>
          </w:rPr>
          <w:t xml:space="preserve">Both parties have </w:t>
        </w:r>
        <w:r w:rsidRPr="00BE7A53">
          <w:rPr>
            <w:rFonts w:ascii="CMR8" w:cs="CMR8"/>
            <w:sz w:val="24"/>
            <w:szCs w:val="24"/>
          </w:rPr>
          <w:t xml:space="preserve">a probabilistic polynomial-time algorithm </w:t>
        </w:r>
        <w:r w:rsidRPr="00BE7A53">
          <w:rPr>
            <w:rFonts w:ascii="CMMI8" w:hAnsi="CMMI8" w:cs="CMMI8"/>
            <w:i/>
            <w:iCs/>
            <w:sz w:val="24"/>
            <w:szCs w:val="24"/>
          </w:rPr>
          <w:t>V</w:t>
        </w:r>
      </w:ins>
    </w:p>
    <w:p w:rsidR="000A2E24" w:rsidRPr="000A2E24" w:rsidRDefault="005921A8" w:rsidP="000A2E24">
      <w:pPr>
        <w:autoSpaceDE w:val="0"/>
        <w:autoSpaceDN w:val="0"/>
        <w:bidi w:val="0"/>
        <w:adjustRightInd w:val="0"/>
        <w:spacing w:after="0" w:line="240" w:lineRule="auto"/>
        <w:ind w:left="720"/>
        <w:rPr>
          <w:rFonts w:ascii="CMR8" w:cs="CMR8"/>
          <w:sz w:val="24"/>
          <w:szCs w:val="24"/>
          <w:rPrChange w:id="46" w:author="lindell" w:date="2010-07-04T17:06:00Z">
            <w:rPr/>
          </w:rPrChange>
        </w:rPr>
        <w:pPrChange w:id="47" w:author="lindell" w:date="2010-07-04T17:06:00Z">
          <w:pPr>
            <w:pStyle w:val="ListParagraph"/>
            <w:numPr>
              <w:numId w:val="13"/>
            </w:numPr>
            <w:autoSpaceDE w:val="0"/>
            <w:autoSpaceDN w:val="0"/>
            <w:bidi w:val="0"/>
            <w:adjustRightInd w:val="0"/>
            <w:spacing w:after="0" w:line="240" w:lineRule="auto"/>
            <w:ind w:hanging="360"/>
          </w:pPr>
        </w:pPrChange>
      </w:pPr>
      <w:proofErr w:type="gramStart"/>
      <w:ins w:id="48" w:author="lindell" w:date="2010-07-04T17:06:00Z">
        <w:r w:rsidRPr="00B10966">
          <w:rPr>
            <w:rFonts w:ascii="CMR8" w:cs="CMR8"/>
            <w:sz w:val="24"/>
            <w:szCs w:val="24"/>
          </w:rPr>
          <w:t>that</w:t>
        </w:r>
        <w:proofErr w:type="gramEnd"/>
        <w:r w:rsidRPr="00B10966">
          <w:rPr>
            <w:rFonts w:ascii="CMR8" w:cs="CMR8"/>
            <w:sz w:val="24"/>
            <w:szCs w:val="24"/>
          </w:rPr>
          <w:t xml:space="preserve"> checks membership in </w:t>
        </w:r>
        <w:r w:rsidRPr="00B10966">
          <w:rPr>
            <w:rFonts w:ascii="MSBM10" w:hAnsi="MSBM10" w:cs="MSBM10"/>
            <w:sz w:val="24"/>
            <w:szCs w:val="24"/>
          </w:rPr>
          <w:t xml:space="preserve">G </w:t>
        </w:r>
        <w:r w:rsidRPr="00B10966">
          <w:rPr>
            <w:rFonts w:ascii="CMR8" w:cs="CMR8"/>
            <w:sz w:val="24"/>
            <w:szCs w:val="24"/>
          </w:rPr>
          <w:t xml:space="preserve">(i.e., for every </w:t>
        </w:r>
        <w:r w:rsidRPr="00B10966">
          <w:rPr>
            <w:rFonts w:ascii="CMMI8" w:hAnsi="CMMI8" w:cs="CMMI8"/>
            <w:i/>
            <w:iCs/>
            <w:sz w:val="24"/>
            <w:szCs w:val="24"/>
          </w:rPr>
          <w:t>h</w:t>
        </w:r>
        <w:r w:rsidRPr="00B10966">
          <w:rPr>
            <w:rFonts w:ascii="CMR8" w:cs="CMR8"/>
            <w:sz w:val="24"/>
            <w:szCs w:val="24"/>
          </w:rPr>
          <w:t xml:space="preserve">, </w:t>
        </w:r>
        <w:r w:rsidRPr="00B10966">
          <w:rPr>
            <w:rFonts w:ascii="CMMI8" w:hAnsi="CMMI8" w:cs="CMMI8"/>
            <w:i/>
            <w:iCs/>
            <w:sz w:val="24"/>
            <w:szCs w:val="24"/>
          </w:rPr>
          <w:t xml:space="preserve">V </w:t>
        </w:r>
        <w:r w:rsidRPr="00B10966">
          <w:rPr>
            <w:rFonts w:ascii="CMR8" w:cs="CMR8"/>
            <w:sz w:val="24"/>
            <w:szCs w:val="24"/>
          </w:rPr>
          <w:t>(</w:t>
        </w:r>
        <w:r w:rsidRPr="00B10966">
          <w:rPr>
            <w:rFonts w:ascii="CMMI8" w:hAnsi="CMMI8" w:cs="CMMI8"/>
            <w:i/>
            <w:iCs/>
            <w:sz w:val="24"/>
            <w:szCs w:val="24"/>
          </w:rPr>
          <w:t>h</w:t>
        </w:r>
        <w:r w:rsidRPr="00B10966">
          <w:rPr>
            <w:rFonts w:ascii="CMR8" w:cs="CMR8"/>
            <w:sz w:val="24"/>
            <w:szCs w:val="24"/>
          </w:rPr>
          <w:t xml:space="preserve">) = 1 if and only if </w:t>
        </w:r>
        <w:r w:rsidRPr="00B10966">
          <w:rPr>
            <w:rFonts w:ascii="CMMI8" w:hAnsi="CMMI8" w:cs="CMMI8"/>
            <w:i/>
            <w:iCs/>
            <w:sz w:val="24"/>
            <w:szCs w:val="24"/>
          </w:rPr>
          <w:t xml:space="preserve">h </w:t>
        </w:r>
        <w:r w:rsidRPr="00B10966">
          <w:rPr>
            <w:rFonts w:ascii="Cambria Math" w:hAnsi="Cambria Math" w:cs="Cambria Math"/>
            <w:i/>
            <w:iCs/>
            <w:sz w:val="24"/>
            <w:szCs w:val="24"/>
          </w:rPr>
          <w:t>∈</w:t>
        </w:r>
        <w:r w:rsidRPr="00B10966">
          <w:rPr>
            <w:rFonts w:ascii="CMSY8" w:cs="CMSY8"/>
            <w:i/>
            <w:iCs/>
            <w:sz w:val="24"/>
            <w:szCs w:val="24"/>
          </w:rPr>
          <w:t xml:space="preserve"> </w:t>
        </w:r>
        <w:r w:rsidRPr="00B10966">
          <w:rPr>
            <w:rFonts w:ascii="MSBM10" w:hAnsi="MSBM10" w:cs="MSBM10"/>
            <w:sz w:val="24"/>
            <w:szCs w:val="24"/>
          </w:rPr>
          <w:t>G</w:t>
        </w:r>
        <w:r w:rsidRPr="00B10966">
          <w:rPr>
            <w:rFonts w:ascii="CMR8" w:cs="CMR8"/>
            <w:sz w:val="24"/>
            <w:szCs w:val="24"/>
          </w:rPr>
          <w:t>).</w:t>
        </w:r>
        <w:r>
          <w:rPr>
            <w:rFonts w:ascii="CMR8" w:cs="CMR8"/>
            <w:sz w:val="24"/>
            <w:szCs w:val="24"/>
          </w:rPr>
          <w:t xml:space="preserve"> This is part of the </w:t>
        </w:r>
        <w:proofErr w:type="spellStart"/>
        <w:r>
          <w:rPr>
            <w:rFonts w:ascii="CMR8" w:cs="CMR8"/>
            <w:sz w:val="24"/>
            <w:szCs w:val="24"/>
          </w:rPr>
          <w:t>dlog</w:t>
        </w:r>
        <w:proofErr w:type="spellEnd"/>
        <w:r>
          <w:rPr>
            <w:rFonts w:ascii="CMR8" w:cs="CMR8"/>
            <w:sz w:val="24"/>
            <w:szCs w:val="24"/>
          </w:rPr>
          <w:t xml:space="preserve"> library.</w:t>
        </w:r>
      </w:ins>
    </w:p>
    <w:p w:rsidR="004D1B45" w:rsidRPr="004D1B45" w:rsidRDefault="004D1B45" w:rsidP="004D1B45">
      <w:pPr>
        <w:autoSpaceDE w:val="0"/>
        <w:autoSpaceDN w:val="0"/>
        <w:bidi w:val="0"/>
        <w:adjustRightInd w:val="0"/>
        <w:spacing w:after="0" w:line="240" w:lineRule="auto"/>
        <w:ind w:left="360"/>
        <w:rPr>
          <w:rFonts w:ascii="CMR8" w:cs="CMR8"/>
          <w:sz w:val="24"/>
          <w:szCs w:val="24"/>
        </w:rPr>
      </w:pPr>
    </w:p>
    <w:p w:rsidR="007151FB" w:rsidRDefault="004D1B45">
      <w:pPr>
        <w:autoSpaceDE w:val="0"/>
        <w:autoSpaceDN w:val="0"/>
        <w:bidi w:val="0"/>
        <w:adjustRightInd w:val="0"/>
        <w:spacing w:after="0" w:line="240" w:lineRule="auto"/>
        <w:ind w:firstLine="360"/>
        <w:rPr>
          <w:rFonts w:ascii="CMR8" w:cs="CMR8"/>
          <w:sz w:val="24"/>
          <w:szCs w:val="24"/>
        </w:rPr>
      </w:pPr>
      <w:r w:rsidRPr="004D1B45">
        <w:rPr>
          <w:rFonts w:ascii="CMR8" w:cs="CMR8"/>
          <w:sz w:val="24"/>
          <w:szCs w:val="24"/>
        </w:rPr>
        <w:t xml:space="preserve">Note: The group can be chosen by </w:t>
      </w:r>
      <w:del w:id="49" w:author="lindell" w:date="2010-07-04T16:38:00Z">
        <w:r w:rsidRPr="004D1B45" w:rsidDel="00C5458A">
          <w:rPr>
            <w:rFonts w:ascii="CMMI8" w:hAnsi="CMMI8" w:cs="CMMI8"/>
            <w:i/>
            <w:iCs/>
            <w:sz w:val="24"/>
            <w:szCs w:val="24"/>
          </w:rPr>
          <w:delText>P</w:delText>
        </w:r>
        <w:r w:rsidRPr="004D1B45" w:rsidDel="00C5458A">
          <w:rPr>
            <w:rFonts w:ascii="CMR6" w:hAnsi="CMR6" w:cs="CMR6"/>
            <w:sz w:val="24"/>
            <w:szCs w:val="24"/>
          </w:rPr>
          <w:delText>2</w:delText>
        </w:r>
        <w:r w:rsidDel="00C5458A">
          <w:rPr>
            <w:rFonts w:ascii="CMR6" w:hAnsi="CMR6" w:cs="CMR6"/>
            <w:sz w:val="24"/>
            <w:szCs w:val="24"/>
          </w:rPr>
          <w:delText xml:space="preserve"> </w:delText>
        </w:r>
      </w:del>
      <w:ins w:id="50" w:author="lindell" w:date="2010-07-04T16:38:00Z">
        <w:r w:rsidR="00C5458A">
          <w:rPr>
            <w:rFonts w:ascii="CMMI8" w:hAnsi="CMMI8" w:cs="CMMI8"/>
            <w:i/>
            <w:iCs/>
            <w:sz w:val="24"/>
            <w:szCs w:val="24"/>
          </w:rPr>
          <w:t>R</w:t>
        </w:r>
        <w:r w:rsidR="00C5458A">
          <w:rPr>
            <w:rFonts w:ascii="CMR6" w:hAnsi="CMR6" w:cs="CMR6"/>
            <w:sz w:val="24"/>
            <w:szCs w:val="24"/>
          </w:rPr>
          <w:t xml:space="preserve"> </w:t>
        </w:r>
      </w:ins>
      <w:r>
        <w:rPr>
          <w:rFonts w:ascii="CMR6" w:hAnsi="CMR6" w:cs="CMR6"/>
          <w:sz w:val="24"/>
          <w:szCs w:val="24"/>
        </w:rPr>
        <w:t>(receiver</w:t>
      </w:r>
      <w:proofErr w:type="gramStart"/>
      <w:r>
        <w:rPr>
          <w:rFonts w:ascii="CMR6" w:hAnsi="CMR6" w:cs="CMR6"/>
          <w:sz w:val="24"/>
          <w:szCs w:val="24"/>
        </w:rPr>
        <w:t xml:space="preserve">) </w:t>
      </w:r>
      <w:r w:rsidRPr="004D1B45">
        <w:rPr>
          <w:rFonts w:ascii="CMR6" w:hAnsi="CMR6" w:cs="CMR6"/>
          <w:sz w:val="24"/>
          <w:szCs w:val="24"/>
        </w:rPr>
        <w:t xml:space="preserve"> </w:t>
      </w:r>
      <w:r w:rsidRPr="004D1B45">
        <w:rPr>
          <w:rFonts w:ascii="CMR8" w:cs="CMR8"/>
          <w:sz w:val="24"/>
          <w:szCs w:val="24"/>
        </w:rPr>
        <w:t>if</w:t>
      </w:r>
      <w:proofErr w:type="gramEnd"/>
      <w:r w:rsidRPr="004D1B45">
        <w:rPr>
          <w:rFonts w:ascii="CMR8" w:cs="CMR8"/>
          <w:sz w:val="24"/>
          <w:szCs w:val="24"/>
        </w:rPr>
        <w:t xml:space="preserve"> not given as auxiliary input.</w:t>
      </w:r>
      <w:ins w:id="51" w:author="lindell" w:date="2010-07-04T16:38:00Z">
        <w:r w:rsidR="00C5458A">
          <w:rPr>
            <w:rFonts w:ascii="CMR8" w:cs="CMR8"/>
            <w:sz w:val="24"/>
            <w:szCs w:val="24"/>
          </w:rPr>
          <w:t xml:space="preserve"> If R chooses the group, then it sends it to S in the first message. S must then check that it receives the description of a group of order q, where q is some prime. </w:t>
        </w:r>
      </w:ins>
      <w:ins w:id="52" w:author="lindell" w:date="2010-07-04T16:39:00Z">
        <w:r w:rsidR="00C5458A">
          <w:rPr>
            <w:rFonts w:ascii="CMR8" w:cs="CMR8"/>
            <w:sz w:val="24"/>
            <w:szCs w:val="24"/>
          </w:rPr>
          <w:t xml:space="preserve">(If this is given by the </w:t>
        </w:r>
        <w:proofErr w:type="spellStart"/>
        <w:r w:rsidR="00C5458A">
          <w:rPr>
            <w:rFonts w:ascii="CMR8" w:cs="CMR8"/>
            <w:sz w:val="24"/>
            <w:szCs w:val="24"/>
          </w:rPr>
          <w:t>dlog</w:t>
        </w:r>
        <w:proofErr w:type="spellEnd"/>
        <w:r w:rsidR="00C5458A">
          <w:rPr>
            <w:rFonts w:ascii="CMR8" w:cs="CMR8"/>
            <w:sz w:val="24"/>
            <w:szCs w:val="24"/>
          </w:rPr>
          <w:t xml:space="preserve"> library then this can be an option. Otherwise, always use a fixed </w:t>
        </w:r>
        <w:proofErr w:type="spellStart"/>
        <w:r w:rsidR="00C5458A">
          <w:rPr>
            <w:rFonts w:ascii="CMR8" w:cs="CMR8"/>
            <w:sz w:val="24"/>
            <w:szCs w:val="24"/>
          </w:rPr>
          <w:t>dlog</w:t>
        </w:r>
        <w:proofErr w:type="spellEnd"/>
        <w:r w:rsidR="00C5458A">
          <w:rPr>
            <w:rFonts w:ascii="CMR8" w:cs="CMR8"/>
            <w:sz w:val="24"/>
            <w:szCs w:val="24"/>
          </w:rPr>
          <w:t xml:space="preserve"> group.)</w:t>
        </w:r>
      </w:ins>
    </w:p>
    <w:p w:rsidR="00440434" w:rsidRDefault="00440434" w:rsidP="00D11AAB">
      <w:pPr>
        <w:pStyle w:val="ListParagraph"/>
        <w:numPr>
          <w:ilvl w:val="0"/>
          <w:numId w:val="16"/>
        </w:numPr>
        <w:autoSpaceDE w:val="0"/>
        <w:autoSpaceDN w:val="0"/>
        <w:bidi w:val="0"/>
        <w:adjustRightInd w:val="0"/>
        <w:spacing w:after="0" w:line="240" w:lineRule="auto"/>
        <w:rPr>
          <w:rFonts w:ascii="CMBX8" w:cs="CMBX8"/>
          <w:b/>
          <w:bCs/>
          <w:sz w:val="24"/>
          <w:szCs w:val="24"/>
        </w:rPr>
      </w:pPr>
      <w:r w:rsidRPr="004242D2">
        <w:rPr>
          <w:rFonts w:ascii="CMBX8" w:cs="CMBX8"/>
          <w:b/>
          <w:bCs/>
          <w:sz w:val="24"/>
          <w:szCs w:val="24"/>
        </w:rPr>
        <w:t>Default behavior on wrong input:</w:t>
      </w:r>
    </w:p>
    <w:p w:rsidR="00440434" w:rsidRPr="00440434" w:rsidRDefault="00440434" w:rsidP="00D11AAB">
      <w:pPr>
        <w:pStyle w:val="ListParagraph"/>
        <w:numPr>
          <w:ilvl w:val="0"/>
          <w:numId w:val="16"/>
        </w:numPr>
        <w:autoSpaceDE w:val="0"/>
        <w:autoSpaceDN w:val="0"/>
        <w:bidi w:val="0"/>
        <w:adjustRightInd w:val="0"/>
        <w:spacing w:after="0" w:line="240" w:lineRule="auto"/>
        <w:rPr>
          <w:rFonts w:ascii="CMBX8" w:cs="CMBX8"/>
          <w:b/>
          <w:bCs/>
          <w:sz w:val="24"/>
          <w:szCs w:val="24"/>
        </w:rPr>
      </w:pPr>
      <w:r w:rsidRPr="00440434">
        <w:rPr>
          <w:rFonts w:ascii="CMBX8" w:cs="CMBX8"/>
          <w:b/>
          <w:bCs/>
          <w:sz w:val="24"/>
          <w:szCs w:val="24"/>
        </w:rPr>
        <w:t>Receiver</w:t>
      </w:r>
      <w:r w:rsidRPr="00440434">
        <w:rPr>
          <w:rFonts w:ascii="CMBX8" w:cs="CMBX8"/>
          <w:b/>
          <w:bCs/>
          <w:sz w:val="24"/>
          <w:szCs w:val="24"/>
        </w:rPr>
        <w:t>’</w:t>
      </w:r>
      <w:r w:rsidRPr="00440434">
        <w:rPr>
          <w:rFonts w:ascii="CMBX8" w:cs="CMBX8"/>
          <w:b/>
          <w:bCs/>
          <w:sz w:val="24"/>
          <w:szCs w:val="24"/>
        </w:rPr>
        <w:t>s Output:</w:t>
      </w:r>
      <w:r w:rsidRPr="00440434">
        <w:rPr>
          <w:rFonts w:ascii="CMMI8" w:hAnsi="CMMI8" w:cs="CMMI8"/>
          <w:i/>
          <w:iCs/>
          <w:sz w:val="24"/>
          <w:szCs w:val="24"/>
        </w:rPr>
        <w:t xml:space="preserve"> </w:t>
      </w:r>
    </w:p>
    <w:p w:rsidR="00440434" w:rsidRPr="00440434" w:rsidRDefault="00440434" w:rsidP="00D11AAB">
      <w:pPr>
        <w:pStyle w:val="ListParagraph"/>
        <w:numPr>
          <w:ilvl w:val="0"/>
          <w:numId w:val="16"/>
        </w:numPr>
        <w:autoSpaceDE w:val="0"/>
        <w:autoSpaceDN w:val="0"/>
        <w:bidi w:val="0"/>
        <w:adjustRightInd w:val="0"/>
        <w:spacing w:after="0" w:line="240" w:lineRule="auto"/>
        <w:rPr>
          <w:rFonts w:ascii="CMBX8" w:cs="CMBX8"/>
          <w:b/>
          <w:bCs/>
          <w:sz w:val="24"/>
          <w:szCs w:val="24"/>
        </w:rPr>
      </w:pPr>
      <w:r w:rsidRPr="00440434">
        <w:rPr>
          <w:rFonts w:ascii="CMBX8" w:cs="CMBX8"/>
          <w:b/>
          <w:bCs/>
          <w:sz w:val="24"/>
          <w:szCs w:val="24"/>
        </w:rPr>
        <w:t>Sender</w:t>
      </w:r>
      <w:r w:rsidRPr="00440434">
        <w:rPr>
          <w:rFonts w:ascii="CMBX8" w:cs="CMBX8"/>
          <w:b/>
          <w:bCs/>
          <w:sz w:val="24"/>
          <w:szCs w:val="24"/>
        </w:rPr>
        <w:t>’</w:t>
      </w:r>
      <w:r w:rsidRPr="00440434">
        <w:rPr>
          <w:rFonts w:ascii="CMBX8" w:cs="CMBX8"/>
          <w:b/>
          <w:bCs/>
          <w:sz w:val="24"/>
          <w:szCs w:val="24"/>
        </w:rPr>
        <w:t>s output:</w:t>
      </w:r>
      <w:r w:rsidR="00F004E2">
        <w:rPr>
          <w:rFonts w:ascii="CMBX8" w:cs="CMBX8"/>
          <w:b/>
          <w:bCs/>
          <w:sz w:val="24"/>
          <w:szCs w:val="24"/>
        </w:rPr>
        <w:t xml:space="preserve"> </w:t>
      </w:r>
      <w:r w:rsidR="00F004E2" w:rsidRPr="00F004E2">
        <w:rPr>
          <w:rFonts w:ascii="CMR8" w:cs="CMR8"/>
          <w:sz w:val="24"/>
          <w:szCs w:val="24"/>
        </w:rPr>
        <w:t>nothing</w:t>
      </w:r>
    </w:p>
    <w:p w:rsidR="004D1B45" w:rsidRPr="004D1B45" w:rsidRDefault="004D1B45" w:rsidP="004D1B45">
      <w:pPr>
        <w:autoSpaceDE w:val="0"/>
        <w:autoSpaceDN w:val="0"/>
        <w:bidi w:val="0"/>
        <w:adjustRightInd w:val="0"/>
        <w:spacing w:after="0" w:line="240" w:lineRule="auto"/>
        <w:ind w:firstLine="360"/>
        <w:rPr>
          <w:rFonts w:ascii="CMR8" w:cs="CMR8"/>
          <w:sz w:val="24"/>
          <w:szCs w:val="24"/>
        </w:rPr>
      </w:pPr>
    </w:p>
    <w:p w:rsidR="004D1B45" w:rsidRPr="004D1B45" w:rsidRDefault="004D1B45" w:rsidP="004D1B45">
      <w:pPr>
        <w:autoSpaceDE w:val="0"/>
        <w:autoSpaceDN w:val="0"/>
        <w:bidi w:val="0"/>
        <w:adjustRightInd w:val="0"/>
        <w:spacing w:after="0" w:line="240" w:lineRule="auto"/>
        <w:rPr>
          <w:rFonts w:ascii="CMBX8" w:cs="CMBX8"/>
          <w:b/>
          <w:bCs/>
          <w:sz w:val="24"/>
          <w:szCs w:val="24"/>
        </w:rPr>
      </w:pPr>
      <w:r w:rsidRPr="004D1B45">
        <w:rPr>
          <w:rFonts w:ascii="CMSY8" w:cs="CMSY8" w:hint="cs"/>
          <w:i/>
          <w:iCs/>
          <w:sz w:val="24"/>
          <w:szCs w:val="24"/>
        </w:rPr>
        <w:t>•</w:t>
      </w:r>
      <w:r w:rsidRPr="004D1B45">
        <w:rPr>
          <w:rFonts w:ascii="CMSY8" w:cs="CMSY8"/>
          <w:i/>
          <w:iCs/>
          <w:sz w:val="24"/>
          <w:szCs w:val="24"/>
        </w:rPr>
        <w:t xml:space="preserve"> </w:t>
      </w:r>
      <w:r w:rsidRPr="004D1B45">
        <w:rPr>
          <w:rFonts w:ascii="CMBX8" w:cs="CMBX8"/>
          <w:b/>
          <w:bCs/>
          <w:sz w:val="24"/>
          <w:szCs w:val="24"/>
        </w:rPr>
        <w:t>The protocol:</w:t>
      </w:r>
    </w:p>
    <w:p w:rsidR="004D1B45" w:rsidRPr="004D1B45" w:rsidRDefault="004D1B45" w:rsidP="00D11AAB">
      <w:pPr>
        <w:pStyle w:val="ListParagraph"/>
        <w:numPr>
          <w:ilvl w:val="0"/>
          <w:numId w:val="14"/>
        </w:numPr>
        <w:autoSpaceDE w:val="0"/>
        <w:autoSpaceDN w:val="0"/>
        <w:bidi w:val="0"/>
        <w:adjustRightInd w:val="0"/>
        <w:spacing w:after="0" w:line="240" w:lineRule="auto"/>
        <w:rPr>
          <w:rFonts w:ascii="CMR8" w:cs="CMR8"/>
          <w:sz w:val="24"/>
          <w:szCs w:val="24"/>
        </w:rPr>
      </w:pPr>
      <w:r w:rsidRPr="004D1B45">
        <w:rPr>
          <w:rFonts w:ascii="CMR8" w:cs="CMR8"/>
          <w:sz w:val="24"/>
          <w:szCs w:val="24"/>
        </w:rPr>
        <w:t xml:space="preserve">The receiver </w:t>
      </w:r>
      <w:r w:rsidRPr="004D1B45">
        <w:rPr>
          <w:rFonts w:ascii="CMMI8" w:hAnsi="CMMI8" w:cs="CMMI8"/>
          <w:i/>
          <w:iCs/>
          <w:sz w:val="24"/>
          <w:szCs w:val="24"/>
        </w:rPr>
        <w:t xml:space="preserve">R </w:t>
      </w:r>
      <w:r w:rsidRPr="004D1B45">
        <w:rPr>
          <w:rFonts w:ascii="CMR8" w:cs="CMR8"/>
          <w:sz w:val="24"/>
          <w:szCs w:val="24"/>
        </w:rPr>
        <w:t xml:space="preserve">chooses </w:t>
      </w:r>
      <w:r w:rsidRPr="004D1B45">
        <w:rPr>
          <w:rFonts w:ascii="CMMI8" w:hAnsi="CMMI8" w:cs="CMMI8"/>
          <w:i/>
          <w:iCs/>
          <w:sz w:val="24"/>
          <w:szCs w:val="24"/>
        </w:rPr>
        <w:t xml:space="preserve">α, β, γ </w:t>
      </w:r>
      <w:r w:rsidRPr="004D1B45">
        <w:rPr>
          <w:rFonts w:ascii="CMSY8" w:cs="CMSY8" w:hint="cs"/>
          <w:i/>
          <w:iCs/>
          <w:sz w:val="24"/>
          <w:szCs w:val="24"/>
        </w:rPr>
        <w:t>←</w:t>
      </w:r>
      <w:r w:rsidRPr="00F004E2">
        <w:rPr>
          <w:rFonts w:ascii="CMMI6" w:hAnsi="CMMI6" w:cs="CMMI6"/>
          <w:i/>
          <w:iCs/>
          <w:sz w:val="24"/>
          <w:szCs w:val="24"/>
          <w:vertAlign w:val="subscript"/>
        </w:rPr>
        <w:t>R</w:t>
      </w:r>
      <w:r w:rsidRPr="004D1B45">
        <w:rPr>
          <w:rFonts w:ascii="CMMI6" w:hAnsi="CMMI6" w:cs="CMMI6"/>
          <w:i/>
          <w:iCs/>
          <w:sz w:val="24"/>
          <w:szCs w:val="24"/>
        </w:rPr>
        <w:t xml:space="preserve"> </w:t>
      </w:r>
      <w:r w:rsidRPr="004D1B45">
        <w:rPr>
          <w:rFonts w:ascii="CMSY8" w:cs="CMSY8"/>
          <w:i/>
          <w:iCs/>
          <w:sz w:val="24"/>
          <w:szCs w:val="24"/>
        </w:rPr>
        <w:t>{</w:t>
      </w:r>
      <w:r w:rsidRPr="004D1B45">
        <w:rPr>
          <w:rFonts w:ascii="CMR8" w:cs="CMR8"/>
          <w:sz w:val="24"/>
          <w:szCs w:val="24"/>
        </w:rPr>
        <w:t>1</w:t>
      </w:r>
      <w:r w:rsidRPr="004D1B45">
        <w:rPr>
          <w:rFonts w:ascii="CMMI8" w:hAnsi="CMMI8" w:cs="CMMI8"/>
          <w:i/>
          <w:iCs/>
          <w:sz w:val="24"/>
          <w:szCs w:val="24"/>
        </w:rPr>
        <w:t>, . . . , q</w:t>
      </w:r>
      <w:r w:rsidRPr="004D1B45">
        <w:rPr>
          <w:rFonts w:ascii="CMSY8" w:cs="CMSY8"/>
          <w:i/>
          <w:iCs/>
          <w:sz w:val="24"/>
          <w:szCs w:val="24"/>
        </w:rPr>
        <w:t xml:space="preserve">} </w:t>
      </w:r>
      <w:r w:rsidRPr="004D1B45">
        <w:rPr>
          <w:rFonts w:ascii="CMR8" w:cs="CMR8"/>
          <w:sz w:val="24"/>
          <w:szCs w:val="24"/>
        </w:rPr>
        <w:t xml:space="preserve">and computes </w:t>
      </w:r>
      <w:r w:rsidRPr="004D1B45">
        <w:rPr>
          <w:rFonts w:ascii="CMR8" w:cs="CMR8" w:hint="eastAsia"/>
          <w:sz w:val="24"/>
          <w:szCs w:val="24"/>
        </w:rPr>
        <w:t>¯</w:t>
      </w:r>
      <w:r w:rsidRPr="004D1B45">
        <w:rPr>
          <w:rFonts w:ascii="CMMI8" w:hAnsi="CMMI8" w:cs="CMMI8"/>
          <w:i/>
          <w:iCs/>
          <w:sz w:val="24"/>
          <w:szCs w:val="24"/>
        </w:rPr>
        <w:t xml:space="preserve">a </w:t>
      </w:r>
      <w:r w:rsidRPr="004D1B45">
        <w:rPr>
          <w:rFonts w:ascii="CMR8" w:cs="CMR8"/>
          <w:sz w:val="24"/>
          <w:szCs w:val="24"/>
        </w:rPr>
        <w:t>as follows:</w:t>
      </w:r>
    </w:p>
    <w:p w:rsidR="004D1B45" w:rsidRPr="004D1B45" w:rsidRDefault="004D1B45" w:rsidP="004D1B45">
      <w:pPr>
        <w:autoSpaceDE w:val="0"/>
        <w:autoSpaceDN w:val="0"/>
        <w:bidi w:val="0"/>
        <w:adjustRightInd w:val="0"/>
        <w:spacing w:after="0" w:line="240" w:lineRule="auto"/>
        <w:ind w:left="720" w:firstLine="720"/>
        <w:rPr>
          <w:rFonts w:ascii="CMR8" w:cs="CMR8"/>
          <w:sz w:val="24"/>
          <w:szCs w:val="24"/>
        </w:rPr>
      </w:pPr>
      <w:r w:rsidRPr="004D1B45">
        <w:rPr>
          <w:rFonts w:ascii="CMR8" w:cs="CMR8"/>
          <w:sz w:val="24"/>
          <w:szCs w:val="24"/>
        </w:rPr>
        <w:t xml:space="preserve">a. If </w:t>
      </w:r>
      <w:r w:rsidRPr="004D1B45">
        <w:rPr>
          <w:rFonts w:ascii="CMMI8" w:hAnsi="CMMI8" w:cs="CMMI8"/>
          <w:i/>
          <w:iCs/>
          <w:sz w:val="24"/>
          <w:szCs w:val="24"/>
        </w:rPr>
        <w:t xml:space="preserve">σ </w:t>
      </w:r>
      <w:r w:rsidRPr="004D1B45">
        <w:rPr>
          <w:rFonts w:ascii="CMR8" w:cs="CMR8"/>
          <w:sz w:val="24"/>
          <w:szCs w:val="24"/>
        </w:rPr>
        <w:t xml:space="preserve">= 0 then </w:t>
      </w:r>
      <w:r w:rsidRPr="004D1B45">
        <w:rPr>
          <w:rFonts w:ascii="CMR8" w:cs="CMR8" w:hint="eastAsia"/>
          <w:sz w:val="24"/>
          <w:szCs w:val="24"/>
        </w:rPr>
        <w:t>¯</w:t>
      </w:r>
      <w:r w:rsidRPr="004D1B45">
        <w:rPr>
          <w:rFonts w:ascii="CMMI8" w:hAnsi="CMMI8" w:cs="CMMI8"/>
          <w:i/>
          <w:iCs/>
          <w:sz w:val="24"/>
          <w:szCs w:val="24"/>
        </w:rPr>
        <w:t xml:space="preserve">a </w:t>
      </w:r>
      <w:r w:rsidRPr="004D1B45">
        <w:rPr>
          <w:rFonts w:ascii="CMR8" w:cs="CMR8"/>
          <w:sz w:val="24"/>
          <w:szCs w:val="24"/>
        </w:rPr>
        <w:t>= (</w:t>
      </w:r>
      <w:proofErr w:type="spellStart"/>
      <w:r w:rsidRPr="004D1B45">
        <w:rPr>
          <w:rFonts w:ascii="CMMI8" w:hAnsi="CMMI8" w:cs="CMMI8"/>
          <w:i/>
          <w:iCs/>
          <w:sz w:val="24"/>
          <w:szCs w:val="24"/>
        </w:rPr>
        <w:t>g</w:t>
      </w:r>
      <w:r w:rsidRPr="004D1B45">
        <w:rPr>
          <w:rFonts w:ascii="CMMI6" w:hAnsi="CMMI6" w:cs="CMMI6"/>
          <w:i/>
          <w:iCs/>
          <w:sz w:val="24"/>
          <w:szCs w:val="24"/>
          <w:vertAlign w:val="superscript"/>
        </w:rPr>
        <w:t>α</w:t>
      </w:r>
      <w:proofErr w:type="spellEnd"/>
      <w:r w:rsidRPr="004D1B45">
        <w:rPr>
          <w:rFonts w:ascii="CMMI8" w:hAnsi="CMMI8" w:cs="CMMI8"/>
          <w:i/>
          <w:iCs/>
          <w:sz w:val="24"/>
          <w:szCs w:val="24"/>
        </w:rPr>
        <w:t xml:space="preserve">, </w:t>
      </w:r>
      <w:proofErr w:type="spellStart"/>
      <w:r w:rsidRPr="004D1B45">
        <w:rPr>
          <w:rFonts w:ascii="CMMI8" w:hAnsi="CMMI8" w:cs="CMMI8"/>
          <w:i/>
          <w:iCs/>
          <w:sz w:val="24"/>
          <w:szCs w:val="24"/>
        </w:rPr>
        <w:t>g</w:t>
      </w:r>
      <w:r w:rsidRPr="004D1B45">
        <w:rPr>
          <w:rFonts w:ascii="CMMI6" w:hAnsi="CMMI6" w:cs="CMMI6"/>
          <w:i/>
          <w:iCs/>
          <w:sz w:val="24"/>
          <w:szCs w:val="24"/>
          <w:vertAlign w:val="superscript"/>
        </w:rPr>
        <w:t>β</w:t>
      </w:r>
      <w:proofErr w:type="spellEnd"/>
      <w:r w:rsidRPr="004D1B45">
        <w:rPr>
          <w:rFonts w:ascii="CMMI8" w:hAnsi="CMMI8" w:cs="CMMI8"/>
          <w:i/>
          <w:iCs/>
          <w:sz w:val="24"/>
          <w:szCs w:val="24"/>
        </w:rPr>
        <w:t xml:space="preserve">, </w:t>
      </w:r>
      <w:proofErr w:type="spellStart"/>
      <w:r w:rsidRPr="004D1B45">
        <w:rPr>
          <w:rFonts w:ascii="CMMI8" w:hAnsi="CMMI8" w:cs="CMMI8"/>
          <w:i/>
          <w:iCs/>
          <w:sz w:val="24"/>
          <w:szCs w:val="24"/>
        </w:rPr>
        <w:t>g</w:t>
      </w:r>
      <w:r w:rsidRPr="004D1B45">
        <w:rPr>
          <w:rFonts w:ascii="CMMI6" w:hAnsi="CMMI6" w:cs="CMMI6"/>
          <w:i/>
          <w:iCs/>
          <w:sz w:val="24"/>
          <w:szCs w:val="24"/>
          <w:vertAlign w:val="superscript"/>
        </w:rPr>
        <w:t>αβ</w:t>
      </w:r>
      <w:proofErr w:type="spellEnd"/>
      <w:r w:rsidRPr="004D1B45">
        <w:rPr>
          <w:rFonts w:ascii="CMMI8" w:hAnsi="CMMI8" w:cs="CMMI8"/>
          <w:i/>
          <w:iCs/>
          <w:sz w:val="24"/>
          <w:szCs w:val="24"/>
        </w:rPr>
        <w:t xml:space="preserve">, </w:t>
      </w:r>
      <w:proofErr w:type="spellStart"/>
      <w:r w:rsidRPr="004D1B45">
        <w:rPr>
          <w:rFonts w:ascii="CMMI8" w:hAnsi="CMMI8" w:cs="CMMI8"/>
          <w:i/>
          <w:iCs/>
          <w:sz w:val="24"/>
          <w:szCs w:val="24"/>
        </w:rPr>
        <w:t>g</w:t>
      </w:r>
      <w:r w:rsidRPr="004D1B45">
        <w:rPr>
          <w:rFonts w:ascii="CMMI6" w:hAnsi="CMMI6" w:cs="CMMI6"/>
          <w:i/>
          <w:iCs/>
          <w:sz w:val="24"/>
          <w:szCs w:val="24"/>
          <w:vertAlign w:val="superscript"/>
        </w:rPr>
        <w:t>γ</w:t>
      </w:r>
      <w:proofErr w:type="spellEnd"/>
      <w:r w:rsidRPr="004D1B45">
        <w:rPr>
          <w:rFonts w:ascii="CMR8" w:cs="CMR8"/>
          <w:sz w:val="24"/>
          <w:szCs w:val="24"/>
        </w:rPr>
        <w:t>).</w:t>
      </w:r>
    </w:p>
    <w:p w:rsidR="004D1B45" w:rsidRDefault="004D1B45" w:rsidP="004D1B45">
      <w:pPr>
        <w:autoSpaceDE w:val="0"/>
        <w:autoSpaceDN w:val="0"/>
        <w:bidi w:val="0"/>
        <w:adjustRightInd w:val="0"/>
        <w:spacing w:after="0" w:line="240" w:lineRule="auto"/>
        <w:ind w:left="1440"/>
        <w:rPr>
          <w:rFonts w:ascii="CMR8" w:cs="CMR8"/>
          <w:sz w:val="24"/>
          <w:szCs w:val="24"/>
        </w:rPr>
      </w:pPr>
      <w:r w:rsidRPr="004D1B45">
        <w:rPr>
          <w:rFonts w:ascii="CMR8" w:cs="CMR8"/>
          <w:sz w:val="24"/>
          <w:szCs w:val="24"/>
        </w:rPr>
        <w:t xml:space="preserve">b. If </w:t>
      </w:r>
      <w:r w:rsidRPr="004D1B45">
        <w:rPr>
          <w:rFonts w:ascii="CMMI8" w:hAnsi="CMMI8" w:cs="CMMI8"/>
          <w:i/>
          <w:iCs/>
          <w:sz w:val="24"/>
          <w:szCs w:val="24"/>
        </w:rPr>
        <w:t xml:space="preserve">σ </w:t>
      </w:r>
      <w:r w:rsidRPr="004D1B45">
        <w:rPr>
          <w:rFonts w:ascii="CMR8" w:cs="CMR8"/>
          <w:sz w:val="24"/>
          <w:szCs w:val="24"/>
        </w:rPr>
        <w:t xml:space="preserve">= 1 then </w:t>
      </w:r>
      <w:r w:rsidRPr="004D1B45">
        <w:rPr>
          <w:rFonts w:ascii="CMR8" w:cs="CMR8" w:hint="eastAsia"/>
          <w:sz w:val="24"/>
          <w:szCs w:val="24"/>
        </w:rPr>
        <w:t>¯</w:t>
      </w:r>
      <w:r w:rsidRPr="004D1B45">
        <w:rPr>
          <w:rFonts w:ascii="CMMI8" w:hAnsi="CMMI8" w:cs="CMMI8"/>
          <w:i/>
          <w:iCs/>
          <w:sz w:val="24"/>
          <w:szCs w:val="24"/>
        </w:rPr>
        <w:t xml:space="preserve">a </w:t>
      </w:r>
      <w:r w:rsidRPr="004D1B45">
        <w:rPr>
          <w:rFonts w:ascii="CMR8" w:cs="CMR8"/>
          <w:sz w:val="24"/>
          <w:szCs w:val="24"/>
        </w:rPr>
        <w:t>= (</w:t>
      </w:r>
      <w:proofErr w:type="spellStart"/>
      <w:r w:rsidRPr="004D1B45">
        <w:rPr>
          <w:rFonts w:ascii="CMMI8" w:hAnsi="CMMI8" w:cs="CMMI8"/>
          <w:i/>
          <w:iCs/>
          <w:sz w:val="24"/>
          <w:szCs w:val="24"/>
        </w:rPr>
        <w:t>g</w:t>
      </w:r>
      <w:r w:rsidRPr="004D1B45">
        <w:rPr>
          <w:rFonts w:ascii="CMMI6" w:hAnsi="CMMI6" w:cs="CMMI6"/>
          <w:i/>
          <w:iCs/>
          <w:sz w:val="24"/>
          <w:szCs w:val="24"/>
          <w:vertAlign w:val="superscript"/>
        </w:rPr>
        <w:t>α</w:t>
      </w:r>
      <w:proofErr w:type="spellEnd"/>
      <w:r w:rsidRPr="004D1B45">
        <w:rPr>
          <w:rFonts w:ascii="CMMI8" w:hAnsi="CMMI8" w:cs="CMMI8"/>
          <w:i/>
          <w:iCs/>
          <w:sz w:val="24"/>
          <w:szCs w:val="24"/>
        </w:rPr>
        <w:t xml:space="preserve">, </w:t>
      </w:r>
      <w:proofErr w:type="spellStart"/>
      <w:r w:rsidRPr="004D1B45">
        <w:rPr>
          <w:rFonts w:ascii="CMMI8" w:hAnsi="CMMI8" w:cs="CMMI8"/>
          <w:i/>
          <w:iCs/>
          <w:sz w:val="24"/>
          <w:szCs w:val="24"/>
        </w:rPr>
        <w:t>g</w:t>
      </w:r>
      <w:r w:rsidRPr="004D1B45">
        <w:rPr>
          <w:rFonts w:ascii="CMMI6" w:hAnsi="CMMI6" w:cs="CMMI6"/>
          <w:i/>
          <w:iCs/>
          <w:sz w:val="24"/>
          <w:szCs w:val="24"/>
          <w:vertAlign w:val="superscript"/>
        </w:rPr>
        <w:t>β</w:t>
      </w:r>
      <w:proofErr w:type="spellEnd"/>
      <w:r w:rsidRPr="004D1B45">
        <w:rPr>
          <w:rFonts w:ascii="CMMI8" w:hAnsi="CMMI8" w:cs="CMMI8"/>
          <w:i/>
          <w:iCs/>
          <w:sz w:val="24"/>
          <w:szCs w:val="24"/>
        </w:rPr>
        <w:t xml:space="preserve">, </w:t>
      </w:r>
      <w:proofErr w:type="spellStart"/>
      <w:r w:rsidRPr="004D1B45">
        <w:rPr>
          <w:rFonts w:ascii="CMMI8" w:hAnsi="CMMI8" w:cs="CMMI8"/>
          <w:i/>
          <w:iCs/>
          <w:sz w:val="24"/>
          <w:szCs w:val="24"/>
        </w:rPr>
        <w:t>g</w:t>
      </w:r>
      <w:r w:rsidRPr="004D1B45">
        <w:rPr>
          <w:rFonts w:ascii="CMMI6" w:hAnsi="CMMI6" w:cs="CMMI6"/>
          <w:i/>
          <w:iCs/>
          <w:sz w:val="24"/>
          <w:szCs w:val="24"/>
          <w:vertAlign w:val="superscript"/>
        </w:rPr>
        <w:t>γ</w:t>
      </w:r>
      <w:proofErr w:type="spellEnd"/>
      <w:r w:rsidRPr="004D1B45">
        <w:rPr>
          <w:rFonts w:ascii="CMMI8" w:hAnsi="CMMI8" w:cs="CMMI8"/>
          <w:i/>
          <w:iCs/>
          <w:sz w:val="24"/>
          <w:szCs w:val="24"/>
        </w:rPr>
        <w:t xml:space="preserve">, </w:t>
      </w:r>
      <w:proofErr w:type="spellStart"/>
      <w:r w:rsidRPr="004D1B45">
        <w:rPr>
          <w:rFonts w:ascii="CMMI8" w:hAnsi="CMMI8" w:cs="CMMI8"/>
          <w:i/>
          <w:iCs/>
          <w:sz w:val="24"/>
          <w:szCs w:val="24"/>
        </w:rPr>
        <w:t>g</w:t>
      </w:r>
      <w:r w:rsidRPr="004D1B45">
        <w:rPr>
          <w:rFonts w:ascii="CMMI6" w:hAnsi="CMMI6" w:cs="CMMI6"/>
          <w:i/>
          <w:iCs/>
          <w:sz w:val="24"/>
          <w:szCs w:val="24"/>
          <w:vertAlign w:val="superscript"/>
        </w:rPr>
        <w:t>αβ</w:t>
      </w:r>
      <w:proofErr w:type="spellEnd"/>
      <w:r w:rsidRPr="004D1B45">
        <w:rPr>
          <w:rFonts w:ascii="CMR8" w:cs="CMR8"/>
          <w:sz w:val="24"/>
          <w:szCs w:val="24"/>
        </w:rPr>
        <w:t>).</w:t>
      </w:r>
    </w:p>
    <w:p w:rsidR="004D1B45" w:rsidRPr="000610E3" w:rsidRDefault="004D1B45" w:rsidP="00D11AAB">
      <w:pPr>
        <w:pStyle w:val="ListParagraph"/>
        <w:numPr>
          <w:ilvl w:val="0"/>
          <w:numId w:val="14"/>
        </w:numPr>
        <w:autoSpaceDE w:val="0"/>
        <w:autoSpaceDN w:val="0"/>
        <w:bidi w:val="0"/>
        <w:adjustRightInd w:val="0"/>
        <w:spacing w:after="0" w:line="240" w:lineRule="auto"/>
        <w:rPr>
          <w:rFonts w:ascii="CMR8" w:cs="CMR8"/>
          <w:sz w:val="24"/>
          <w:szCs w:val="24"/>
        </w:rPr>
      </w:pPr>
      <w:r w:rsidRPr="000610E3">
        <w:rPr>
          <w:rFonts w:ascii="CMMI8" w:hAnsi="CMMI8" w:cs="CMMI8"/>
          <w:i/>
          <w:iCs/>
          <w:sz w:val="24"/>
          <w:szCs w:val="24"/>
        </w:rPr>
        <w:t xml:space="preserve">R </w:t>
      </w:r>
      <w:r w:rsidRPr="000610E3">
        <w:rPr>
          <w:rFonts w:ascii="CMR8" w:cs="CMR8"/>
          <w:sz w:val="24"/>
          <w:szCs w:val="24"/>
        </w:rPr>
        <w:t xml:space="preserve">sends </w:t>
      </w:r>
      <w:r w:rsidRPr="000610E3">
        <w:rPr>
          <w:rFonts w:ascii="CMR8" w:cs="CMR8" w:hint="eastAsia"/>
          <w:sz w:val="24"/>
          <w:szCs w:val="24"/>
        </w:rPr>
        <w:t>¯</w:t>
      </w:r>
      <w:r w:rsidRPr="000610E3">
        <w:rPr>
          <w:rFonts w:ascii="CMMI8" w:hAnsi="CMMI8" w:cs="CMMI8"/>
          <w:i/>
          <w:iCs/>
          <w:sz w:val="24"/>
          <w:szCs w:val="24"/>
        </w:rPr>
        <w:t xml:space="preserve">a </w:t>
      </w:r>
      <w:r w:rsidRPr="000610E3">
        <w:rPr>
          <w:rFonts w:ascii="CMR8" w:cs="CMR8"/>
          <w:sz w:val="24"/>
          <w:szCs w:val="24"/>
        </w:rPr>
        <w:t xml:space="preserve">to </w:t>
      </w:r>
      <w:r w:rsidRPr="000610E3">
        <w:rPr>
          <w:rFonts w:ascii="CMMI8" w:hAnsi="CMMI8" w:cs="CMMI8"/>
          <w:i/>
          <w:iCs/>
          <w:sz w:val="24"/>
          <w:szCs w:val="24"/>
        </w:rPr>
        <w:t>S</w:t>
      </w:r>
      <w:r w:rsidRPr="000610E3">
        <w:rPr>
          <w:rFonts w:ascii="CMR8" w:cs="CMR8"/>
          <w:sz w:val="24"/>
          <w:szCs w:val="24"/>
        </w:rPr>
        <w:t>.</w:t>
      </w:r>
    </w:p>
    <w:p w:rsidR="000610E3" w:rsidRDefault="004D1B45" w:rsidP="00D11AAB">
      <w:pPr>
        <w:pStyle w:val="ListParagraph"/>
        <w:numPr>
          <w:ilvl w:val="0"/>
          <w:numId w:val="14"/>
        </w:numPr>
        <w:autoSpaceDE w:val="0"/>
        <w:autoSpaceDN w:val="0"/>
        <w:bidi w:val="0"/>
        <w:adjustRightInd w:val="0"/>
        <w:spacing w:after="0" w:line="240" w:lineRule="auto"/>
        <w:rPr>
          <w:rFonts w:ascii="CMR8" w:cs="CMR8"/>
          <w:sz w:val="24"/>
          <w:szCs w:val="24"/>
        </w:rPr>
      </w:pPr>
      <w:r w:rsidRPr="000610E3">
        <w:rPr>
          <w:rFonts w:ascii="CMR8" w:cs="CMR8"/>
          <w:sz w:val="24"/>
          <w:szCs w:val="24"/>
        </w:rPr>
        <w:t xml:space="preserve">Denote the </w:t>
      </w:r>
      <w:proofErr w:type="spellStart"/>
      <w:r w:rsidRPr="000610E3">
        <w:rPr>
          <w:rFonts w:ascii="CMR8" w:cs="CMR8"/>
          <w:sz w:val="24"/>
          <w:szCs w:val="24"/>
        </w:rPr>
        <w:t>tuple</w:t>
      </w:r>
      <w:proofErr w:type="spellEnd"/>
      <w:r w:rsidRPr="000610E3">
        <w:rPr>
          <w:rFonts w:ascii="CMR8" w:cs="CMR8"/>
          <w:sz w:val="24"/>
          <w:szCs w:val="24"/>
        </w:rPr>
        <w:t xml:space="preserve"> </w:t>
      </w:r>
      <w:r w:rsidRPr="000610E3">
        <w:rPr>
          <w:rFonts w:ascii="CMR8" w:cs="CMR8" w:hint="eastAsia"/>
          <w:sz w:val="24"/>
          <w:szCs w:val="24"/>
        </w:rPr>
        <w:t>¯</w:t>
      </w:r>
      <w:r w:rsidRPr="000610E3">
        <w:rPr>
          <w:rFonts w:ascii="CMMI8" w:hAnsi="CMMI8" w:cs="CMMI8"/>
          <w:i/>
          <w:iCs/>
          <w:sz w:val="24"/>
          <w:szCs w:val="24"/>
        </w:rPr>
        <w:t xml:space="preserve">a </w:t>
      </w:r>
      <w:r w:rsidRPr="000610E3">
        <w:rPr>
          <w:rFonts w:ascii="CMR8" w:cs="CMR8"/>
          <w:sz w:val="24"/>
          <w:szCs w:val="24"/>
        </w:rPr>
        <w:t xml:space="preserve">received by </w:t>
      </w:r>
      <w:r w:rsidRPr="000610E3">
        <w:rPr>
          <w:rFonts w:ascii="CMMI8" w:hAnsi="CMMI8" w:cs="CMMI8"/>
          <w:i/>
          <w:iCs/>
          <w:sz w:val="24"/>
          <w:szCs w:val="24"/>
        </w:rPr>
        <w:t xml:space="preserve">S </w:t>
      </w:r>
      <w:r w:rsidRPr="000610E3">
        <w:rPr>
          <w:rFonts w:ascii="CMR8" w:cs="CMR8"/>
          <w:sz w:val="24"/>
          <w:szCs w:val="24"/>
        </w:rPr>
        <w:t>by (</w:t>
      </w:r>
      <w:r w:rsidRPr="000610E3">
        <w:rPr>
          <w:rFonts w:ascii="CMMI8" w:hAnsi="CMMI8" w:cs="CMMI8"/>
          <w:i/>
          <w:iCs/>
          <w:sz w:val="24"/>
          <w:szCs w:val="24"/>
        </w:rPr>
        <w:t>x, y, z</w:t>
      </w:r>
      <w:r w:rsidRPr="000610E3">
        <w:rPr>
          <w:rFonts w:ascii="CMR6" w:hAnsi="CMR6" w:cs="CMR6"/>
          <w:sz w:val="24"/>
          <w:szCs w:val="24"/>
        </w:rPr>
        <w:t>0</w:t>
      </w:r>
      <w:r w:rsidRPr="000610E3">
        <w:rPr>
          <w:rFonts w:ascii="CMMI8" w:hAnsi="CMMI8" w:cs="CMMI8"/>
          <w:i/>
          <w:iCs/>
          <w:sz w:val="24"/>
          <w:szCs w:val="24"/>
        </w:rPr>
        <w:t>, z</w:t>
      </w:r>
      <w:r w:rsidRPr="000610E3">
        <w:rPr>
          <w:rFonts w:ascii="CMR6" w:hAnsi="CMR6" w:cs="CMR6"/>
          <w:sz w:val="24"/>
          <w:szCs w:val="24"/>
        </w:rPr>
        <w:t>1</w:t>
      </w:r>
      <w:r w:rsidRPr="000610E3">
        <w:rPr>
          <w:rFonts w:ascii="CMR8" w:cs="CMR8"/>
          <w:sz w:val="24"/>
          <w:szCs w:val="24"/>
        </w:rPr>
        <w:t xml:space="preserve">). </w:t>
      </w:r>
    </w:p>
    <w:p w:rsidR="000610E3" w:rsidRDefault="004D1B45" w:rsidP="00D11AAB">
      <w:pPr>
        <w:pStyle w:val="ListParagraph"/>
        <w:numPr>
          <w:ilvl w:val="0"/>
          <w:numId w:val="14"/>
        </w:numPr>
        <w:autoSpaceDE w:val="0"/>
        <w:autoSpaceDN w:val="0"/>
        <w:bidi w:val="0"/>
        <w:adjustRightInd w:val="0"/>
        <w:spacing w:after="0" w:line="240" w:lineRule="auto"/>
        <w:rPr>
          <w:rFonts w:ascii="CMR8" w:cs="CMR8"/>
          <w:sz w:val="24"/>
          <w:szCs w:val="24"/>
        </w:rPr>
      </w:pPr>
      <w:r w:rsidRPr="000610E3">
        <w:rPr>
          <w:rFonts w:ascii="CMMI8" w:hAnsi="CMMI8" w:cs="CMMI8"/>
          <w:i/>
          <w:iCs/>
          <w:sz w:val="24"/>
          <w:szCs w:val="24"/>
        </w:rPr>
        <w:t xml:space="preserve">S </w:t>
      </w:r>
      <w:r w:rsidRPr="000610E3">
        <w:rPr>
          <w:rFonts w:ascii="CMR8" w:cs="CMR8"/>
          <w:sz w:val="24"/>
          <w:szCs w:val="24"/>
        </w:rPr>
        <w:t>checks that</w:t>
      </w:r>
      <w:ins w:id="53" w:author="lindell" w:date="2010-07-04T16:36:00Z">
        <w:r w:rsidR="00C5458A">
          <w:rPr>
            <w:rFonts w:ascii="CMR8" w:cs="CMR8"/>
            <w:sz w:val="24"/>
            <w:szCs w:val="24"/>
          </w:rPr>
          <w:t xml:space="preserve"> all four values are in the group and that</w:t>
        </w:r>
      </w:ins>
      <w:r w:rsidRPr="000610E3">
        <w:rPr>
          <w:rFonts w:ascii="CMR8" w:cs="CMR8"/>
          <w:sz w:val="24"/>
          <w:szCs w:val="24"/>
        </w:rPr>
        <w:t xml:space="preserve"> </w:t>
      </w:r>
      <w:r w:rsidRPr="000610E3">
        <w:rPr>
          <w:rFonts w:ascii="CMMI8" w:hAnsi="CMMI8" w:cs="CMMI8"/>
          <w:i/>
          <w:iCs/>
          <w:sz w:val="24"/>
          <w:szCs w:val="24"/>
        </w:rPr>
        <w:t>z</w:t>
      </w:r>
      <w:r w:rsidRPr="000610E3">
        <w:rPr>
          <w:rFonts w:ascii="CMR6" w:hAnsi="CMR6" w:cs="CMR6"/>
          <w:sz w:val="24"/>
          <w:szCs w:val="24"/>
        </w:rPr>
        <w:t xml:space="preserve">0 </w:t>
      </w:r>
      <w:r w:rsidRPr="000610E3">
        <w:rPr>
          <w:rFonts w:ascii="Cambria Math" w:hAnsi="Cambria Math" w:cs="Cambria Math"/>
          <w:i/>
          <w:iCs/>
          <w:sz w:val="24"/>
          <w:szCs w:val="24"/>
        </w:rPr>
        <w:t≯</w:t>
      </w:r>
      <w:r w:rsidRPr="000610E3">
        <w:rPr>
          <w:rFonts w:ascii="CMR8" w:cs="CMR8"/>
          <w:sz w:val="24"/>
          <w:szCs w:val="24"/>
        </w:rPr>
        <w:t>=</w:t>
      </w:r>
      <w:r w:rsidR="000610E3" w:rsidRPr="000610E3">
        <w:rPr>
          <w:rFonts w:ascii="CMR8" w:cs="CMR8"/>
          <w:sz w:val="24"/>
          <w:szCs w:val="24"/>
        </w:rPr>
        <w:t xml:space="preserve"> </w:t>
      </w:r>
      <w:r w:rsidRPr="000610E3">
        <w:rPr>
          <w:rFonts w:ascii="CMMI8" w:hAnsi="CMMI8" w:cs="CMMI8"/>
          <w:i/>
          <w:iCs/>
          <w:sz w:val="24"/>
          <w:szCs w:val="24"/>
        </w:rPr>
        <w:t>z</w:t>
      </w:r>
      <w:r w:rsidRPr="000610E3">
        <w:rPr>
          <w:rFonts w:ascii="CMR6" w:hAnsi="CMR6" w:cs="CMR6"/>
          <w:sz w:val="24"/>
          <w:szCs w:val="24"/>
        </w:rPr>
        <w:t>1</w:t>
      </w:r>
      <w:r w:rsidRPr="000610E3">
        <w:rPr>
          <w:rFonts w:ascii="CMR8" w:cs="CMR8"/>
          <w:sz w:val="24"/>
          <w:szCs w:val="24"/>
        </w:rPr>
        <w:t xml:space="preserve">. </w:t>
      </w:r>
    </w:p>
    <w:p w:rsidR="007151FB" w:rsidRDefault="004D1B45">
      <w:pPr>
        <w:pStyle w:val="ListParagraph"/>
        <w:numPr>
          <w:ilvl w:val="0"/>
          <w:numId w:val="14"/>
        </w:numPr>
        <w:autoSpaceDE w:val="0"/>
        <w:autoSpaceDN w:val="0"/>
        <w:bidi w:val="0"/>
        <w:adjustRightInd w:val="0"/>
        <w:spacing w:after="0" w:line="240" w:lineRule="auto"/>
        <w:rPr>
          <w:rFonts w:ascii="CMR8" w:cs="CMR8"/>
          <w:sz w:val="24"/>
          <w:szCs w:val="24"/>
        </w:rPr>
      </w:pPr>
      <w:r w:rsidRPr="000610E3">
        <w:rPr>
          <w:rFonts w:ascii="CMR8" w:cs="CMR8"/>
          <w:sz w:val="24"/>
          <w:szCs w:val="24"/>
        </w:rPr>
        <w:t xml:space="preserve">If </w:t>
      </w:r>
      <w:ins w:id="54" w:author="lindell" w:date="2010-07-04T16:37:00Z">
        <w:r w:rsidR="00C5458A">
          <w:rPr>
            <w:rFonts w:ascii="CMR8" w:cs="CMR8"/>
            <w:sz w:val="24"/>
            <w:szCs w:val="24"/>
          </w:rPr>
          <w:t>the elements are not all in the group of if z0=z1</w:t>
        </w:r>
      </w:ins>
      <w:del w:id="55" w:author="lindell" w:date="2010-07-04T16:37:00Z">
        <w:r w:rsidRPr="000610E3" w:rsidDel="00C5458A">
          <w:rPr>
            <w:rFonts w:ascii="CMR8" w:cs="CMR8"/>
            <w:sz w:val="24"/>
            <w:szCs w:val="24"/>
          </w:rPr>
          <w:delText>they are equal</w:delText>
        </w:r>
      </w:del>
      <w:r w:rsidRPr="000610E3">
        <w:rPr>
          <w:rFonts w:ascii="CMR8" w:cs="CMR8"/>
          <w:sz w:val="24"/>
          <w:szCs w:val="24"/>
        </w:rPr>
        <w:t xml:space="preserve">, it aborts outputting </w:t>
      </w:r>
      <w:del w:id="56" w:author="lindell" w:date="2010-07-04T16:23:00Z">
        <w:r w:rsidRPr="000610E3" w:rsidDel="0052419E">
          <w:rPr>
            <w:rFonts w:ascii="Cambria Math" w:hAnsi="Cambria Math" w:cs="Cambria Math"/>
            <w:i/>
            <w:iCs/>
            <w:sz w:val="24"/>
            <w:szCs w:val="24"/>
          </w:rPr>
          <w:delText>⊥</w:delText>
        </w:r>
        <w:r w:rsidRPr="000610E3" w:rsidDel="0052419E">
          <w:rPr>
            <w:rFonts w:ascii="CMR8" w:cs="CMR8"/>
            <w:sz w:val="24"/>
            <w:szCs w:val="24"/>
          </w:rPr>
          <w:delText xml:space="preserve">. </w:delText>
        </w:r>
        <w:r w:rsidR="00F004E2" w:rsidDel="0052419E">
          <w:rPr>
            <w:rFonts w:ascii="CMR8" w:cs="CMR8"/>
            <w:sz w:val="24"/>
            <w:szCs w:val="24"/>
          </w:rPr>
          <w:delText xml:space="preserve"> </w:delText>
        </w:r>
      </w:del>
      <w:ins w:id="57" w:author="lindell" w:date="2010-07-04T16:23:00Z">
        <w:r w:rsidR="0052419E">
          <w:rPr>
            <w:rFonts w:ascii="Cambria Math" w:hAnsi="Cambria Math" w:cs="Cambria Math"/>
            <w:i/>
            <w:iCs/>
            <w:sz w:val="24"/>
            <w:szCs w:val="24"/>
          </w:rPr>
          <w:t>error</w:t>
        </w:r>
        <w:r w:rsidR="0052419E" w:rsidRPr="000610E3">
          <w:rPr>
            <w:rFonts w:ascii="CMR8" w:cs="CMR8"/>
            <w:sz w:val="24"/>
            <w:szCs w:val="24"/>
          </w:rPr>
          <w:t xml:space="preserve">. </w:t>
        </w:r>
        <w:r w:rsidR="0052419E">
          <w:rPr>
            <w:rFonts w:ascii="CMR8" w:cs="CMR8"/>
            <w:sz w:val="24"/>
            <w:szCs w:val="24"/>
          </w:rPr>
          <w:t xml:space="preserve"> </w:t>
        </w:r>
      </w:ins>
      <w:r w:rsidR="00F004E2">
        <w:rPr>
          <w:rFonts w:ascii="CMR8" w:cs="CMR8"/>
          <w:sz w:val="24"/>
          <w:szCs w:val="24"/>
        </w:rPr>
        <w:t xml:space="preserve">(What does abort mean exactly? Do we send an abort message </w:t>
      </w:r>
      <w:r w:rsidR="00463931">
        <w:rPr>
          <w:rFonts w:ascii="CMR8" w:cs="CMR8"/>
          <w:sz w:val="24"/>
          <w:szCs w:val="24"/>
        </w:rPr>
        <w:t>{</w:t>
      </w:r>
      <w:r w:rsidR="00F004E2">
        <w:rPr>
          <w:rFonts w:ascii="CMR8" w:cs="CMR8"/>
          <w:sz w:val="24"/>
          <w:szCs w:val="24"/>
        </w:rPr>
        <w:t xml:space="preserve">to the other party? To </w:t>
      </w:r>
      <w:r w:rsidR="00463931">
        <w:rPr>
          <w:rFonts w:ascii="CMR8" w:cs="CMR8"/>
          <w:sz w:val="24"/>
          <w:szCs w:val="24"/>
        </w:rPr>
        <w:t>the higher level protocol?}</w:t>
      </w:r>
      <w:r w:rsidR="00F004E2">
        <w:rPr>
          <w:rFonts w:ascii="CMR8" w:cs="CMR8"/>
          <w:sz w:val="24"/>
          <w:szCs w:val="24"/>
        </w:rPr>
        <w:t xml:space="preserve"> </w:t>
      </w:r>
      <w:proofErr w:type="gramStart"/>
      <w:r w:rsidR="00F004E2">
        <w:rPr>
          <w:rFonts w:ascii="CMR8" w:cs="CMR8"/>
          <w:sz w:val="24"/>
          <w:szCs w:val="24"/>
        </w:rPr>
        <w:t>but</w:t>
      </w:r>
      <w:proofErr w:type="gramEnd"/>
      <w:r w:rsidR="00F004E2">
        <w:rPr>
          <w:rFonts w:ascii="CMR8" w:cs="CMR8"/>
          <w:sz w:val="24"/>
          <w:szCs w:val="24"/>
        </w:rPr>
        <w:t xml:space="preserve"> the socket stays open or do we also close the connection?</w:t>
      </w:r>
      <w:r w:rsidR="00463931">
        <w:rPr>
          <w:rFonts w:ascii="CMR8" w:cs="CMR8"/>
          <w:sz w:val="24"/>
          <w:szCs w:val="24"/>
        </w:rPr>
        <w:t>)</w:t>
      </w:r>
      <w:ins w:id="58" w:author="lindell" w:date="2010-07-04T16:23:00Z">
        <w:r w:rsidR="0052419E">
          <w:rPr>
            <w:rFonts w:ascii="CMR8" w:cs="CMR8"/>
            <w:sz w:val="24"/>
            <w:szCs w:val="24"/>
          </w:rPr>
          <w:t xml:space="preserve"> T</w:t>
        </w:r>
      </w:ins>
      <w:ins w:id="59" w:author="lindell" w:date="2010-07-04T16:24:00Z">
        <w:r w:rsidR="0052419E">
          <w:rPr>
            <w:rFonts w:ascii="CMR8" w:cs="CMR8"/>
            <w:sz w:val="24"/>
            <w:szCs w:val="24"/>
          </w:rPr>
          <w:t>his occurs when the other party cheated. So, can close connection. Need to announce to higher level protocol. If for engineering purposes, you wish to tell the other party, then this is fine too.</w:t>
        </w:r>
      </w:ins>
    </w:p>
    <w:p w:rsidR="004D1B45" w:rsidRPr="000610E3" w:rsidRDefault="004D1B45" w:rsidP="00D11AAB">
      <w:pPr>
        <w:pStyle w:val="ListParagraph"/>
        <w:numPr>
          <w:ilvl w:val="0"/>
          <w:numId w:val="14"/>
        </w:numPr>
        <w:autoSpaceDE w:val="0"/>
        <w:autoSpaceDN w:val="0"/>
        <w:bidi w:val="0"/>
        <w:adjustRightInd w:val="0"/>
        <w:spacing w:after="0" w:line="240" w:lineRule="auto"/>
        <w:rPr>
          <w:rFonts w:ascii="CMR8" w:cs="CMR8"/>
          <w:sz w:val="24"/>
          <w:szCs w:val="24"/>
        </w:rPr>
      </w:pPr>
      <w:r w:rsidRPr="000610E3">
        <w:rPr>
          <w:rFonts w:ascii="CMR8" w:cs="CMR8"/>
          <w:sz w:val="24"/>
          <w:szCs w:val="24"/>
        </w:rPr>
        <w:t xml:space="preserve">Otherwise, </w:t>
      </w:r>
      <w:r w:rsidRPr="000610E3">
        <w:rPr>
          <w:rFonts w:ascii="CMMI8" w:hAnsi="CMMI8" w:cs="CMMI8"/>
          <w:i/>
          <w:iCs/>
          <w:sz w:val="24"/>
          <w:szCs w:val="24"/>
        </w:rPr>
        <w:t xml:space="preserve">S </w:t>
      </w:r>
      <w:r w:rsidRPr="000610E3">
        <w:rPr>
          <w:rFonts w:ascii="CMR8" w:cs="CMR8"/>
          <w:sz w:val="24"/>
          <w:szCs w:val="24"/>
        </w:rPr>
        <w:t>chooses random</w:t>
      </w:r>
      <w:r w:rsidR="000610E3" w:rsidRPr="000610E3">
        <w:rPr>
          <w:rFonts w:ascii="CMR8" w:cs="CMR8"/>
          <w:sz w:val="24"/>
          <w:szCs w:val="24"/>
        </w:rPr>
        <w:t xml:space="preserve"> </w:t>
      </w:r>
      <w:r w:rsidRPr="000610E3">
        <w:rPr>
          <w:rFonts w:ascii="CMMI8" w:hAnsi="CMMI8" w:cs="CMMI8"/>
          <w:i/>
          <w:iCs/>
          <w:sz w:val="24"/>
          <w:szCs w:val="24"/>
        </w:rPr>
        <w:t>u</w:t>
      </w:r>
      <w:r w:rsidRPr="00463931">
        <w:rPr>
          <w:rFonts w:ascii="CMR6" w:hAnsi="CMR6" w:cs="CMR6"/>
          <w:sz w:val="24"/>
          <w:szCs w:val="24"/>
          <w:vertAlign w:val="subscript"/>
        </w:rPr>
        <w:t>0</w:t>
      </w:r>
      <w:r w:rsidRPr="000610E3">
        <w:rPr>
          <w:rFonts w:ascii="CMMI8" w:hAnsi="CMMI8" w:cs="CMMI8"/>
          <w:i/>
          <w:iCs/>
          <w:sz w:val="24"/>
          <w:szCs w:val="24"/>
        </w:rPr>
        <w:t>, u</w:t>
      </w:r>
      <w:r w:rsidRPr="00463931">
        <w:rPr>
          <w:rFonts w:ascii="CMR6" w:hAnsi="CMR6" w:cs="CMR6"/>
          <w:sz w:val="24"/>
          <w:szCs w:val="24"/>
          <w:vertAlign w:val="subscript"/>
        </w:rPr>
        <w:t>1</w:t>
      </w:r>
      <w:r w:rsidRPr="000610E3">
        <w:rPr>
          <w:rFonts w:ascii="CMMI8" w:hAnsi="CMMI8" w:cs="CMMI8"/>
          <w:i/>
          <w:iCs/>
          <w:sz w:val="24"/>
          <w:szCs w:val="24"/>
        </w:rPr>
        <w:t>, v</w:t>
      </w:r>
      <w:r w:rsidRPr="00463931">
        <w:rPr>
          <w:rFonts w:ascii="CMR6" w:hAnsi="CMR6" w:cs="CMR6"/>
          <w:sz w:val="24"/>
          <w:szCs w:val="24"/>
          <w:vertAlign w:val="subscript"/>
        </w:rPr>
        <w:t>0</w:t>
      </w:r>
      <w:r w:rsidRPr="000610E3">
        <w:rPr>
          <w:rFonts w:ascii="CMMI8" w:hAnsi="CMMI8" w:cs="CMMI8"/>
          <w:i/>
          <w:iCs/>
          <w:sz w:val="24"/>
          <w:szCs w:val="24"/>
        </w:rPr>
        <w:t>, v</w:t>
      </w:r>
      <w:r w:rsidRPr="00463931">
        <w:rPr>
          <w:rFonts w:ascii="CMR6" w:hAnsi="CMR6" w:cs="CMR6"/>
          <w:sz w:val="24"/>
          <w:szCs w:val="24"/>
          <w:vertAlign w:val="subscript"/>
        </w:rPr>
        <w:t>1</w:t>
      </w:r>
      <w:r w:rsidRPr="000610E3">
        <w:rPr>
          <w:rFonts w:ascii="CMR6" w:hAnsi="CMR6" w:cs="CMR6"/>
          <w:sz w:val="24"/>
          <w:szCs w:val="24"/>
        </w:rPr>
        <w:t xml:space="preserve"> </w:t>
      </w:r>
      <w:r w:rsidRPr="000610E3">
        <w:rPr>
          <w:rFonts w:ascii="CMSY8" w:cs="CMSY8" w:hint="cs"/>
          <w:i/>
          <w:iCs/>
          <w:sz w:val="24"/>
          <w:szCs w:val="24"/>
        </w:rPr>
        <w:t>←</w:t>
      </w:r>
      <w:r w:rsidRPr="00463931">
        <w:rPr>
          <w:rFonts w:ascii="CMMI6" w:hAnsi="CMMI6" w:cs="CMMI6"/>
          <w:i/>
          <w:iCs/>
          <w:sz w:val="24"/>
          <w:szCs w:val="24"/>
          <w:vertAlign w:val="subscript"/>
        </w:rPr>
        <w:t>R</w:t>
      </w:r>
      <w:r w:rsidRPr="000610E3">
        <w:rPr>
          <w:rFonts w:ascii="CMMI6" w:hAnsi="CMMI6" w:cs="CMMI6"/>
          <w:i/>
          <w:iCs/>
          <w:sz w:val="24"/>
          <w:szCs w:val="24"/>
        </w:rPr>
        <w:t xml:space="preserve"> </w:t>
      </w:r>
      <w:r w:rsidRPr="000610E3">
        <w:rPr>
          <w:rFonts w:ascii="CMSY8" w:cs="CMSY8"/>
          <w:i/>
          <w:iCs/>
          <w:sz w:val="24"/>
          <w:szCs w:val="24"/>
        </w:rPr>
        <w:t>{</w:t>
      </w:r>
      <w:r w:rsidRPr="000610E3">
        <w:rPr>
          <w:rFonts w:ascii="CMR8" w:cs="CMR8"/>
          <w:sz w:val="24"/>
          <w:szCs w:val="24"/>
        </w:rPr>
        <w:t>1</w:t>
      </w:r>
      <w:r w:rsidRPr="000610E3">
        <w:rPr>
          <w:rFonts w:ascii="CMMI8" w:hAnsi="CMMI8" w:cs="CMMI8"/>
          <w:i/>
          <w:iCs/>
          <w:sz w:val="24"/>
          <w:szCs w:val="24"/>
        </w:rPr>
        <w:t>, . . . , q</w:t>
      </w:r>
      <w:r w:rsidRPr="000610E3">
        <w:rPr>
          <w:rFonts w:ascii="CMSY8" w:cs="CMSY8"/>
          <w:i/>
          <w:iCs/>
          <w:sz w:val="24"/>
          <w:szCs w:val="24"/>
        </w:rPr>
        <w:t xml:space="preserve">} </w:t>
      </w:r>
      <w:r w:rsidRPr="000610E3">
        <w:rPr>
          <w:rFonts w:ascii="CMR8" w:cs="CMR8"/>
          <w:sz w:val="24"/>
          <w:szCs w:val="24"/>
        </w:rPr>
        <w:t>and computes the following four values</w:t>
      </w:r>
      <w:ins w:id="60" w:author="lindell" w:date="2010-07-04T16:24:00Z">
        <w:r w:rsidR="0052419E">
          <w:rPr>
            <w:rFonts w:ascii="CMR8" w:cs="CMR8"/>
            <w:sz w:val="24"/>
            <w:szCs w:val="24"/>
          </w:rPr>
          <w:t xml:space="preserve"> (all following operations in the group)</w:t>
        </w:r>
      </w:ins>
      <w:r w:rsidRPr="000610E3">
        <w:rPr>
          <w:rFonts w:ascii="CMR8" w:cs="CMR8"/>
          <w:sz w:val="24"/>
          <w:szCs w:val="24"/>
        </w:rPr>
        <w:t>:</w:t>
      </w:r>
    </w:p>
    <w:p w:rsidR="004D1B45" w:rsidRPr="004D1B45" w:rsidRDefault="004D1B45" w:rsidP="000610E3">
      <w:pPr>
        <w:autoSpaceDE w:val="0"/>
        <w:autoSpaceDN w:val="0"/>
        <w:bidi w:val="0"/>
        <w:adjustRightInd w:val="0"/>
        <w:spacing w:after="0" w:line="240" w:lineRule="auto"/>
        <w:ind w:firstLine="720"/>
        <w:rPr>
          <w:rFonts w:ascii="CMR5" w:hAnsi="CMR5" w:cs="CMR5"/>
          <w:sz w:val="24"/>
          <w:szCs w:val="24"/>
        </w:rPr>
      </w:pPr>
      <w:r w:rsidRPr="004D1B45">
        <w:rPr>
          <w:rFonts w:ascii="CMMI8" w:hAnsi="CMMI8" w:cs="CMMI8"/>
          <w:i/>
          <w:iCs/>
          <w:sz w:val="24"/>
          <w:szCs w:val="24"/>
        </w:rPr>
        <w:lastRenderedPageBreak/>
        <w:t>w</w:t>
      </w:r>
      <w:r w:rsidRPr="000610E3">
        <w:rPr>
          <w:rFonts w:ascii="CMR6" w:hAnsi="CMR6" w:cs="CMR6"/>
          <w:sz w:val="24"/>
          <w:szCs w:val="24"/>
          <w:vertAlign w:val="subscript"/>
        </w:rPr>
        <w:t>0</w:t>
      </w:r>
      <w:r w:rsidRPr="004D1B45">
        <w:rPr>
          <w:rFonts w:ascii="CMR6" w:hAnsi="CMR6" w:cs="CMR6"/>
          <w:sz w:val="24"/>
          <w:szCs w:val="24"/>
        </w:rPr>
        <w:t xml:space="preserve"> </w:t>
      </w:r>
      <w:r w:rsidRPr="004D1B45">
        <w:rPr>
          <w:rFonts w:ascii="CMR8" w:cs="CMR8"/>
          <w:sz w:val="24"/>
          <w:szCs w:val="24"/>
        </w:rPr>
        <w:t xml:space="preserve">= </w:t>
      </w:r>
      <w:r w:rsidRPr="004D1B45">
        <w:rPr>
          <w:rFonts w:ascii="CMMI8" w:hAnsi="CMMI8" w:cs="CMMI8"/>
          <w:i/>
          <w:iCs/>
          <w:sz w:val="24"/>
          <w:szCs w:val="24"/>
        </w:rPr>
        <w:t>x</w:t>
      </w:r>
      <w:r w:rsidRPr="000610E3">
        <w:rPr>
          <w:rFonts w:ascii="CMMI6" w:hAnsi="CMMI6" w:cs="CMMI6"/>
          <w:i/>
          <w:iCs/>
          <w:sz w:val="24"/>
          <w:szCs w:val="24"/>
          <w:vertAlign w:val="superscript"/>
        </w:rPr>
        <w:t>u</w:t>
      </w:r>
      <w:r w:rsidRPr="000610E3">
        <w:rPr>
          <w:rFonts w:ascii="CMR5" w:hAnsi="CMR5" w:cs="CMR5"/>
          <w:sz w:val="24"/>
          <w:szCs w:val="24"/>
          <w:vertAlign w:val="superscript"/>
        </w:rPr>
        <w:t>0</w:t>
      </w:r>
      <w:r w:rsidRPr="004D1B45">
        <w:rPr>
          <w:rFonts w:ascii="CMR5" w:hAnsi="CMR5" w:cs="CMR5"/>
          <w:sz w:val="24"/>
          <w:szCs w:val="24"/>
        </w:rPr>
        <w:t xml:space="preserve"> </w:t>
      </w:r>
      <w:r w:rsidRPr="004D1B45">
        <w:rPr>
          <w:rFonts w:ascii="CMSY8" w:cs="CMSY8" w:hint="eastAsia"/>
          <w:i/>
          <w:iCs/>
          <w:sz w:val="24"/>
          <w:szCs w:val="24"/>
        </w:rPr>
        <w:t>·</w:t>
      </w:r>
      <w:r w:rsidRPr="004D1B45">
        <w:rPr>
          <w:rFonts w:ascii="CMSY8" w:cs="CMSY8"/>
          <w:i/>
          <w:iCs/>
          <w:sz w:val="24"/>
          <w:szCs w:val="24"/>
        </w:rPr>
        <w:t xml:space="preserve"> </w:t>
      </w:r>
      <w:r w:rsidRPr="004D1B45">
        <w:rPr>
          <w:rFonts w:ascii="CMMI8" w:hAnsi="CMMI8" w:cs="CMMI8"/>
          <w:i/>
          <w:iCs/>
          <w:sz w:val="24"/>
          <w:szCs w:val="24"/>
        </w:rPr>
        <w:t>g</w:t>
      </w:r>
      <w:r w:rsidRPr="000610E3">
        <w:rPr>
          <w:rFonts w:ascii="CMMI6" w:hAnsi="CMMI6" w:cs="CMMI6"/>
          <w:i/>
          <w:iCs/>
          <w:sz w:val="24"/>
          <w:szCs w:val="24"/>
          <w:vertAlign w:val="superscript"/>
        </w:rPr>
        <w:t>v</w:t>
      </w:r>
      <w:r w:rsidRPr="000610E3">
        <w:rPr>
          <w:rFonts w:ascii="CMR5" w:hAnsi="CMR5" w:cs="CMR5"/>
          <w:sz w:val="24"/>
          <w:szCs w:val="24"/>
          <w:vertAlign w:val="superscript"/>
        </w:rPr>
        <w:t>0</w:t>
      </w:r>
      <w:r w:rsidRPr="004D1B45">
        <w:rPr>
          <w:rFonts w:ascii="CMR5" w:hAnsi="CMR5" w:cs="CMR5"/>
          <w:sz w:val="24"/>
          <w:szCs w:val="24"/>
        </w:rPr>
        <w:t xml:space="preserve"> </w:t>
      </w:r>
      <w:r w:rsidR="000610E3">
        <w:rPr>
          <w:rFonts w:ascii="CMR5" w:hAnsi="CMR5" w:cs="CMR5"/>
          <w:sz w:val="24"/>
          <w:szCs w:val="24"/>
        </w:rPr>
        <w:t xml:space="preserve">  </w:t>
      </w:r>
      <w:r w:rsidRPr="004D1B45">
        <w:rPr>
          <w:rFonts w:ascii="CMMI8" w:hAnsi="CMMI8" w:cs="CMMI8"/>
          <w:i/>
          <w:iCs/>
          <w:sz w:val="24"/>
          <w:szCs w:val="24"/>
        </w:rPr>
        <w:t>k</w:t>
      </w:r>
      <w:r w:rsidRPr="000610E3">
        <w:rPr>
          <w:rFonts w:ascii="CMR6" w:hAnsi="CMR6" w:cs="CMR6"/>
          <w:sz w:val="24"/>
          <w:szCs w:val="24"/>
          <w:vertAlign w:val="subscript"/>
        </w:rPr>
        <w:t xml:space="preserve">0 </w:t>
      </w:r>
      <w:r w:rsidRPr="004D1B45">
        <w:rPr>
          <w:rFonts w:ascii="CMR8" w:cs="CMR8"/>
          <w:sz w:val="24"/>
          <w:szCs w:val="24"/>
        </w:rPr>
        <w:t>= (</w:t>
      </w:r>
      <w:r w:rsidRPr="004D1B45">
        <w:rPr>
          <w:rFonts w:ascii="CMMI8" w:hAnsi="CMMI8" w:cs="CMMI8"/>
          <w:i/>
          <w:iCs/>
          <w:sz w:val="24"/>
          <w:szCs w:val="24"/>
        </w:rPr>
        <w:t>z</w:t>
      </w:r>
      <w:r w:rsidRPr="000610E3">
        <w:rPr>
          <w:rFonts w:ascii="CMR6" w:hAnsi="CMR6" w:cs="CMR6"/>
          <w:sz w:val="24"/>
          <w:szCs w:val="24"/>
          <w:vertAlign w:val="subscript"/>
        </w:rPr>
        <w:t>0</w:t>
      </w:r>
      <w:r w:rsidRPr="004D1B45">
        <w:rPr>
          <w:rFonts w:ascii="CMR8" w:cs="CMR8"/>
          <w:sz w:val="24"/>
          <w:szCs w:val="24"/>
        </w:rPr>
        <w:t>)</w:t>
      </w:r>
      <w:r w:rsidRPr="000610E3">
        <w:rPr>
          <w:rFonts w:ascii="CMMI6" w:hAnsi="CMMI6" w:cs="CMMI6"/>
          <w:i/>
          <w:iCs/>
          <w:sz w:val="24"/>
          <w:szCs w:val="24"/>
          <w:vertAlign w:val="superscript"/>
        </w:rPr>
        <w:t>u</w:t>
      </w:r>
      <w:r w:rsidRPr="000610E3">
        <w:rPr>
          <w:rFonts w:ascii="CMR5" w:hAnsi="CMR5" w:cs="CMR5"/>
          <w:sz w:val="24"/>
          <w:szCs w:val="24"/>
          <w:vertAlign w:val="superscript"/>
        </w:rPr>
        <w:t>0</w:t>
      </w:r>
      <w:r w:rsidRPr="004D1B45">
        <w:rPr>
          <w:rFonts w:ascii="CMR5" w:hAnsi="CMR5" w:cs="CMR5"/>
          <w:sz w:val="24"/>
          <w:szCs w:val="24"/>
        </w:rPr>
        <w:t xml:space="preserve"> </w:t>
      </w:r>
      <w:r w:rsidRPr="004D1B45">
        <w:rPr>
          <w:rFonts w:ascii="CMSY8" w:cs="CMSY8" w:hint="eastAsia"/>
          <w:i/>
          <w:iCs/>
          <w:sz w:val="24"/>
          <w:szCs w:val="24"/>
        </w:rPr>
        <w:t>·</w:t>
      </w:r>
      <w:r w:rsidRPr="004D1B45">
        <w:rPr>
          <w:rFonts w:ascii="CMSY8" w:cs="CMSY8"/>
          <w:i/>
          <w:iCs/>
          <w:sz w:val="24"/>
          <w:szCs w:val="24"/>
        </w:rPr>
        <w:t xml:space="preserve"> </w:t>
      </w:r>
      <w:r w:rsidRPr="004D1B45">
        <w:rPr>
          <w:rFonts w:ascii="CMMI8" w:hAnsi="CMMI8" w:cs="CMMI8"/>
          <w:i/>
          <w:iCs/>
          <w:sz w:val="24"/>
          <w:szCs w:val="24"/>
        </w:rPr>
        <w:t>y</w:t>
      </w:r>
      <w:r w:rsidRPr="000610E3">
        <w:rPr>
          <w:rFonts w:ascii="CMMI6" w:hAnsi="CMMI6" w:cs="CMMI6"/>
          <w:i/>
          <w:iCs/>
          <w:sz w:val="24"/>
          <w:szCs w:val="24"/>
          <w:vertAlign w:val="superscript"/>
        </w:rPr>
        <w:t>v</w:t>
      </w:r>
      <w:r w:rsidRPr="000610E3">
        <w:rPr>
          <w:rFonts w:ascii="CMR5" w:hAnsi="CMR5" w:cs="CMR5"/>
          <w:sz w:val="24"/>
          <w:szCs w:val="24"/>
          <w:vertAlign w:val="superscript"/>
        </w:rPr>
        <w:t>0</w:t>
      </w:r>
    </w:p>
    <w:p w:rsidR="004D1B45" w:rsidRDefault="004D1B45" w:rsidP="000610E3">
      <w:pPr>
        <w:autoSpaceDE w:val="0"/>
        <w:autoSpaceDN w:val="0"/>
        <w:bidi w:val="0"/>
        <w:adjustRightInd w:val="0"/>
        <w:spacing w:after="0" w:line="240" w:lineRule="auto"/>
        <w:ind w:left="720"/>
        <w:rPr>
          <w:rFonts w:ascii="CMR5" w:hAnsi="CMR5" w:cs="CMR5"/>
          <w:sz w:val="24"/>
          <w:szCs w:val="24"/>
        </w:rPr>
      </w:pPr>
      <w:r w:rsidRPr="004D1B45">
        <w:rPr>
          <w:rFonts w:ascii="CMMI8" w:hAnsi="CMMI8" w:cs="CMMI8"/>
          <w:i/>
          <w:iCs/>
          <w:sz w:val="24"/>
          <w:szCs w:val="24"/>
        </w:rPr>
        <w:t>w</w:t>
      </w:r>
      <w:r w:rsidRPr="000610E3">
        <w:rPr>
          <w:rFonts w:ascii="CMR6" w:hAnsi="CMR6" w:cs="CMR6"/>
          <w:sz w:val="24"/>
          <w:szCs w:val="24"/>
          <w:vertAlign w:val="subscript"/>
        </w:rPr>
        <w:t>1</w:t>
      </w:r>
      <w:r w:rsidRPr="004D1B45">
        <w:rPr>
          <w:rFonts w:ascii="CMR6" w:hAnsi="CMR6" w:cs="CMR6"/>
          <w:sz w:val="24"/>
          <w:szCs w:val="24"/>
        </w:rPr>
        <w:t xml:space="preserve"> </w:t>
      </w:r>
      <w:r w:rsidRPr="004D1B45">
        <w:rPr>
          <w:rFonts w:ascii="CMR8" w:cs="CMR8"/>
          <w:sz w:val="24"/>
          <w:szCs w:val="24"/>
        </w:rPr>
        <w:t xml:space="preserve">= </w:t>
      </w:r>
      <w:r w:rsidRPr="004D1B45">
        <w:rPr>
          <w:rFonts w:ascii="CMMI8" w:hAnsi="CMMI8" w:cs="CMMI8"/>
          <w:i/>
          <w:iCs/>
          <w:sz w:val="24"/>
          <w:szCs w:val="24"/>
        </w:rPr>
        <w:t>x</w:t>
      </w:r>
      <w:r w:rsidRPr="000610E3">
        <w:rPr>
          <w:rFonts w:ascii="CMMI6" w:hAnsi="CMMI6" w:cs="CMMI6"/>
          <w:i/>
          <w:iCs/>
          <w:sz w:val="24"/>
          <w:szCs w:val="24"/>
          <w:vertAlign w:val="superscript"/>
        </w:rPr>
        <w:t>u</w:t>
      </w:r>
      <w:r w:rsidRPr="000610E3">
        <w:rPr>
          <w:rFonts w:ascii="CMR5" w:hAnsi="CMR5" w:cs="CMR5"/>
          <w:sz w:val="24"/>
          <w:szCs w:val="24"/>
          <w:vertAlign w:val="superscript"/>
        </w:rPr>
        <w:t>1</w:t>
      </w:r>
      <w:r w:rsidRPr="004D1B45">
        <w:rPr>
          <w:rFonts w:ascii="CMR5" w:hAnsi="CMR5" w:cs="CMR5"/>
          <w:sz w:val="24"/>
          <w:szCs w:val="24"/>
        </w:rPr>
        <w:t xml:space="preserve"> </w:t>
      </w:r>
      <w:r w:rsidRPr="004D1B45">
        <w:rPr>
          <w:rFonts w:ascii="CMSY8" w:cs="CMSY8" w:hint="eastAsia"/>
          <w:i/>
          <w:iCs/>
          <w:sz w:val="24"/>
          <w:szCs w:val="24"/>
        </w:rPr>
        <w:t>·</w:t>
      </w:r>
      <w:r w:rsidRPr="004D1B45">
        <w:rPr>
          <w:rFonts w:ascii="CMSY8" w:cs="CMSY8"/>
          <w:i/>
          <w:iCs/>
          <w:sz w:val="24"/>
          <w:szCs w:val="24"/>
        </w:rPr>
        <w:t xml:space="preserve"> </w:t>
      </w:r>
      <w:r w:rsidRPr="004D1B45">
        <w:rPr>
          <w:rFonts w:ascii="CMMI8" w:hAnsi="CMMI8" w:cs="CMMI8"/>
          <w:i/>
          <w:iCs/>
          <w:sz w:val="24"/>
          <w:szCs w:val="24"/>
        </w:rPr>
        <w:t>g</w:t>
      </w:r>
      <w:r w:rsidRPr="000610E3">
        <w:rPr>
          <w:rFonts w:ascii="CMMI6" w:hAnsi="CMMI6" w:cs="CMMI6"/>
          <w:i/>
          <w:iCs/>
          <w:sz w:val="24"/>
          <w:szCs w:val="24"/>
          <w:vertAlign w:val="superscript"/>
        </w:rPr>
        <w:t>v</w:t>
      </w:r>
      <w:r w:rsidRPr="000610E3">
        <w:rPr>
          <w:rFonts w:ascii="CMR5" w:hAnsi="CMR5" w:cs="CMR5"/>
          <w:sz w:val="24"/>
          <w:szCs w:val="24"/>
          <w:vertAlign w:val="superscript"/>
        </w:rPr>
        <w:t>1</w:t>
      </w:r>
      <w:r w:rsidRPr="004D1B45">
        <w:rPr>
          <w:rFonts w:ascii="CMR5" w:hAnsi="CMR5" w:cs="CMR5"/>
          <w:sz w:val="24"/>
          <w:szCs w:val="24"/>
        </w:rPr>
        <w:t xml:space="preserve"> </w:t>
      </w:r>
      <w:r w:rsidR="000610E3">
        <w:rPr>
          <w:rFonts w:ascii="CMR5" w:hAnsi="CMR5" w:cs="CMR5"/>
          <w:sz w:val="24"/>
          <w:szCs w:val="24"/>
        </w:rPr>
        <w:t xml:space="preserve">  </w:t>
      </w:r>
      <w:r w:rsidRPr="004D1B45">
        <w:rPr>
          <w:rFonts w:ascii="CMMI8" w:hAnsi="CMMI8" w:cs="CMMI8"/>
          <w:i/>
          <w:iCs/>
          <w:sz w:val="24"/>
          <w:szCs w:val="24"/>
        </w:rPr>
        <w:t>k</w:t>
      </w:r>
      <w:r w:rsidRPr="000610E3">
        <w:rPr>
          <w:rFonts w:ascii="CMR6" w:hAnsi="CMR6" w:cs="CMR6"/>
          <w:sz w:val="24"/>
          <w:szCs w:val="24"/>
          <w:vertAlign w:val="subscript"/>
        </w:rPr>
        <w:t>1</w:t>
      </w:r>
      <w:r w:rsidRPr="004D1B45">
        <w:rPr>
          <w:rFonts w:ascii="CMR6" w:hAnsi="CMR6" w:cs="CMR6"/>
          <w:sz w:val="24"/>
          <w:szCs w:val="24"/>
        </w:rPr>
        <w:t xml:space="preserve"> </w:t>
      </w:r>
      <w:r w:rsidRPr="004D1B45">
        <w:rPr>
          <w:rFonts w:ascii="CMR8" w:cs="CMR8"/>
          <w:sz w:val="24"/>
          <w:szCs w:val="24"/>
        </w:rPr>
        <w:t>= (</w:t>
      </w:r>
      <w:r w:rsidRPr="004D1B45">
        <w:rPr>
          <w:rFonts w:ascii="CMMI8" w:hAnsi="CMMI8" w:cs="CMMI8"/>
          <w:i/>
          <w:iCs/>
          <w:sz w:val="24"/>
          <w:szCs w:val="24"/>
        </w:rPr>
        <w:t>z</w:t>
      </w:r>
      <w:r w:rsidRPr="000610E3">
        <w:rPr>
          <w:rFonts w:ascii="CMR6" w:hAnsi="CMR6" w:cs="CMR6"/>
          <w:sz w:val="24"/>
          <w:szCs w:val="24"/>
          <w:vertAlign w:val="subscript"/>
        </w:rPr>
        <w:t>1</w:t>
      </w:r>
      <w:r w:rsidRPr="004D1B45">
        <w:rPr>
          <w:rFonts w:ascii="CMR8" w:cs="CMR8"/>
          <w:sz w:val="24"/>
          <w:szCs w:val="24"/>
        </w:rPr>
        <w:t>)</w:t>
      </w:r>
      <w:r w:rsidRPr="000610E3">
        <w:rPr>
          <w:rFonts w:ascii="CMMI6" w:hAnsi="CMMI6" w:cs="CMMI6"/>
          <w:i/>
          <w:iCs/>
          <w:sz w:val="24"/>
          <w:szCs w:val="24"/>
          <w:vertAlign w:val="superscript"/>
        </w:rPr>
        <w:t>u</w:t>
      </w:r>
      <w:r w:rsidRPr="000610E3">
        <w:rPr>
          <w:rFonts w:ascii="CMR5" w:hAnsi="CMR5" w:cs="CMR5"/>
          <w:sz w:val="24"/>
          <w:szCs w:val="24"/>
          <w:vertAlign w:val="superscript"/>
        </w:rPr>
        <w:t>1</w:t>
      </w:r>
      <w:r w:rsidRPr="004D1B45">
        <w:rPr>
          <w:rFonts w:ascii="CMR5" w:hAnsi="CMR5" w:cs="CMR5"/>
          <w:sz w:val="24"/>
          <w:szCs w:val="24"/>
        </w:rPr>
        <w:t xml:space="preserve"> </w:t>
      </w:r>
      <w:r w:rsidRPr="004D1B45">
        <w:rPr>
          <w:rFonts w:ascii="CMSY8" w:cs="CMSY8" w:hint="eastAsia"/>
          <w:i/>
          <w:iCs/>
          <w:sz w:val="24"/>
          <w:szCs w:val="24"/>
        </w:rPr>
        <w:t>·</w:t>
      </w:r>
      <w:r w:rsidRPr="004D1B45">
        <w:rPr>
          <w:rFonts w:ascii="CMSY8" w:cs="CMSY8"/>
          <w:i/>
          <w:iCs/>
          <w:sz w:val="24"/>
          <w:szCs w:val="24"/>
        </w:rPr>
        <w:t xml:space="preserve"> </w:t>
      </w:r>
      <w:r w:rsidRPr="004D1B45">
        <w:rPr>
          <w:rFonts w:ascii="CMMI8" w:hAnsi="CMMI8" w:cs="CMMI8"/>
          <w:i/>
          <w:iCs/>
          <w:sz w:val="24"/>
          <w:szCs w:val="24"/>
        </w:rPr>
        <w:t>y</w:t>
      </w:r>
      <w:r w:rsidRPr="000610E3">
        <w:rPr>
          <w:rFonts w:ascii="CMMI6" w:hAnsi="CMMI6" w:cs="CMMI6"/>
          <w:i/>
          <w:iCs/>
          <w:sz w:val="24"/>
          <w:szCs w:val="24"/>
          <w:vertAlign w:val="superscript"/>
        </w:rPr>
        <w:t>v</w:t>
      </w:r>
      <w:r w:rsidRPr="000610E3">
        <w:rPr>
          <w:rFonts w:ascii="CMR5" w:hAnsi="CMR5" w:cs="CMR5"/>
          <w:sz w:val="24"/>
          <w:szCs w:val="24"/>
          <w:vertAlign w:val="superscript"/>
        </w:rPr>
        <w:t>1</w:t>
      </w:r>
    </w:p>
    <w:p w:rsidR="00EC4C92" w:rsidRPr="0052419E" w:rsidRDefault="004D1B45" w:rsidP="00C5458A">
      <w:pPr>
        <w:pStyle w:val="ListParagraph"/>
        <w:numPr>
          <w:ilvl w:val="0"/>
          <w:numId w:val="14"/>
        </w:numPr>
        <w:autoSpaceDE w:val="0"/>
        <w:autoSpaceDN w:val="0"/>
        <w:bidi w:val="0"/>
        <w:adjustRightInd w:val="0"/>
        <w:spacing w:after="0" w:line="240" w:lineRule="auto"/>
        <w:rPr>
          <w:rFonts w:ascii="CMR8" w:cs="CMR8"/>
          <w:sz w:val="24"/>
          <w:szCs w:val="24"/>
        </w:rPr>
      </w:pPr>
      <w:r w:rsidRPr="0052419E">
        <w:rPr>
          <w:rFonts w:ascii="CMMI8" w:hAnsi="CMMI8" w:cs="CMMI8"/>
          <w:i/>
          <w:iCs/>
          <w:sz w:val="24"/>
          <w:szCs w:val="24"/>
        </w:rPr>
        <w:t xml:space="preserve">S </w:t>
      </w:r>
      <w:r w:rsidRPr="0052419E">
        <w:rPr>
          <w:rFonts w:ascii="CMR8" w:cs="CMR8"/>
          <w:sz w:val="24"/>
          <w:szCs w:val="24"/>
        </w:rPr>
        <w:t xml:space="preserve">then encrypts </w:t>
      </w:r>
      <w:r w:rsidRPr="0052419E">
        <w:rPr>
          <w:rFonts w:ascii="CMMI8" w:hAnsi="CMMI8" w:cs="CMMI8"/>
          <w:i/>
          <w:iCs/>
          <w:sz w:val="24"/>
          <w:szCs w:val="24"/>
        </w:rPr>
        <w:t>x</w:t>
      </w:r>
      <w:r w:rsidRPr="0052419E">
        <w:rPr>
          <w:rFonts w:ascii="CMR6" w:hAnsi="CMR6" w:cs="CMR6"/>
          <w:sz w:val="24"/>
          <w:szCs w:val="24"/>
          <w:vertAlign w:val="subscript"/>
        </w:rPr>
        <w:t>0</w:t>
      </w:r>
      <w:r w:rsidRPr="0052419E">
        <w:rPr>
          <w:rFonts w:ascii="CMR6" w:hAnsi="CMR6" w:cs="CMR6"/>
          <w:sz w:val="24"/>
          <w:szCs w:val="24"/>
        </w:rPr>
        <w:t xml:space="preserve"> </w:t>
      </w:r>
      <w:r w:rsidRPr="0052419E">
        <w:rPr>
          <w:rFonts w:ascii="CMR8" w:cs="CMR8"/>
          <w:sz w:val="24"/>
          <w:szCs w:val="24"/>
        </w:rPr>
        <w:t xml:space="preserve">under </w:t>
      </w:r>
      <w:r w:rsidRPr="0052419E">
        <w:rPr>
          <w:rFonts w:ascii="CMMI8" w:hAnsi="CMMI8" w:cs="CMMI8"/>
          <w:i/>
          <w:iCs/>
          <w:sz w:val="24"/>
          <w:szCs w:val="24"/>
        </w:rPr>
        <w:t>k</w:t>
      </w:r>
      <w:r w:rsidRPr="0052419E">
        <w:rPr>
          <w:rFonts w:ascii="CMR6" w:hAnsi="CMR6" w:cs="CMR6"/>
          <w:sz w:val="24"/>
          <w:szCs w:val="24"/>
          <w:vertAlign w:val="subscript"/>
        </w:rPr>
        <w:t>0</w:t>
      </w:r>
      <w:r w:rsidRPr="0052419E">
        <w:rPr>
          <w:rFonts w:ascii="CMR6" w:hAnsi="CMR6" w:cs="CMR6"/>
          <w:sz w:val="24"/>
          <w:szCs w:val="24"/>
        </w:rPr>
        <w:t xml:space="preserve"> </w:t>
      </w:r>
      <w:r w:rsidRPr="0052419E">
        <w:rPr>
          <w:rFonts w:ascii="CMR8" w:cs="CMR8"/>
          <w:sz w:val="24"/>
          <w:szCs w:val="24"/>
        </w:rPr>
        <w:t xml:space="preserve">and </w:t>
      </w:r>
      <w:r w:rsidRPr="0052419E">
        <w:rPr>
          <w:rFonts w:ascii="CMMI8" w:hAnsi="CMMI8" w:cs="CMMI8"/>
          <w:i/>
          <w:iCs/>
          <w:sz w:val="24"/>
          <w:szCs w:val="24"/>
        </w:rPr>
        <w:t>x</w:t>
      </w:r>
      <w:r w:rsidRPr="0052419E">
        <w:rPr>
          <w:rFonts w:ascii="CMR6" w:hAnsi="CMR6" w:cs="CMR6"/>
          <w:sz w:val="24"/>
          <w:szCs w:val="24"/>
          <w:vertAlign w:val="subscript"/>
        </w:rPr>
        <w:t>1</w:t>
      </w:r>
      <w:r w:rsidRPr="0052419E">
        <w:rPr>
          <w:rFonts w:ascii="CMR6" w:hAnsi="CMR6" w:cs="CMR6"/>
          <w:sz w:val="24"/>
          <w:szCs w:val="24"/>
        </w:rPr>
        <w:t xml:space="preserve"> </w:t>
      </w:r>
      <w:r w:rsidRPr="0052419E">
        <w:rPr>
          <w:rFonts w:ascii="CMR8" w:cs="CMR8"/>
          <w:sz w:val="24"/>
          <w:szCs w:val="24"/>
        </w:rPr>
        <w:t xml:space="preserve">under </w:t>
      </w:r>
      <w:r w:rsidRPr="0052419E">
        <w:rPr>
          <w:rFonts w:ascii="CMMI8" w:hAnsi="CMMI8" w:cs="CMMI8"/>
          <w:i/>
          <w:iCs/>
          <w:sz w:val="24"/>
          <w:szCs w:val="24"/>
        </w:rPr>
        <w:t>k</w:t>
      </w:r>
      <w:r w:rsidRPr="0052419E">
        <w:rPr>
          <w:rFonts w:ascii="CMR6" w:hAnsi="CMR6" w:cs="CMR6"/>
          <w:sz w:val="24"/>
          <w:szCs w:val="24"/>
          <w:vertAlign w:val="subscript"/>
        </w:rPr>
        <w:t>1</w:t>
      </w:r>
      <w:r w:rsidRPr="0052419E">
        <w:rPr>
          <w:rFonts w:ascii="CMR8" w:cs="CMR8"/>
          <w:sz w:val="24"/>
          <w:szCs w:val="24"/>
        </w:rPr>
        <w:t xml:space="preserve">. </w:t>
      </w:r>
      <w:ins w:id="61" w:author="lindell" w:date="2010-07-04T16:28:00Z">
        <w:r w:rsidR="0052419E" w:rsidRPr="0052419E">
          <w:rPr>
            <w:rFonts w:ascii="CMR8" w:cs="CMR8"/>
            <w:sz w:val="24"/>
            <w:szCs w:val="24"/>
          </w:rPr>
          <w:t xml:space="preserve">In order to do this, a KDF (as defined </w:t>
        </w:r>
      </w:ins>
      <w:ins w:id="62" w:author="lindell" w:date="2010-07-04T16:29:00Z">
        <w:r w:rsidR="0052419E" w:rsidRPr="0052419E">
          <w:rPr>
            <w:rFonts w:ascii="CMR8" w:cs="CMR8"/>
            <w:sz w:val="24"/>
            <w:szCs w:val="24"/>
          </w:rPr>
          <w:t>in the</w:t>
        </w:r>
      </w:ins>
      <w:ins w:id="63" w:author="lindell" w:date="2010-07-04T16:28:00Z">
        <w:r w:rsidR="0052419E" w:rsidRPr="0052419E">
          <w:rPr>
            <w:rFonts w:ascii="CMR8" w:cs="CMR8"/>
            <w:sz w:val="24"/>
            <w:szCs w:val="24"/>
          </w:rPr>
          <w:t xml:space="preserve"> </w:t>
        </w:r>
      </w:ins>
      <w:ins w:id="64" w:author="lindell" w:date="2010-07-04T16:29:00Z">
        <w:r w:rsidR="0052419E" w:rsidRPr="0052419E">
          <w:rPr>
            <w:rFonts w:ascii="CMR8" w:cs="CMR8"/>
            <w:sz w:val="24"/>
            <w:szCs w:val="24"/>
          </w:rPr>
          <w:t xml:space="preserve">library) is applied to k0 in order to obtain a symmetric key. Any </w:t>
        </w:r>
        <w:r w:rsidR="0010111E">
          <w:rPr>
            <w:rFonts w:ascii="CMR8" w:cs="CMR8"/>
            <w:sz w:val="24"/>
            <w:szCs w:val="24"/>
          </w:rPr>
          <w:t xml:space="preserve">symmetric encryption scheme that is secure for eavesdropping adversaries can then be used. Likewise for k1. </w:t>
        </w:r>
      </w:ins>
      <w:ins w:id="65" w:author="lindell" w:date="2010-07-04T16:30:00Z">
        <w:r w:rsidR="0010111E">
          <w:rPr>
            <w:rFonts w:ascii="CMR8" w:cs="CMR8"/>
            <w:sz w:val="24"/>
            <w:szCs w:val="24"/>
          </w:rPr>
          <w:t xml:space="preserve">We recommend using a simple one-time pad. For this, obtain the appropriate </w:t>
        </w:r>
      </w:ins>
      <w:ins w:id="66" w:author="lindell" w:date="2010-07-04T16:31:00Z">
        <w:r w:rsidR="00C5458A">
          <w:rPr>
            <w:rFonts w:ascii="CMR8" w:cs="CMR8"/>
            <w:sz w:val="24"/>
            <w:szCs w:val="24"/>
          </w:rPr>
          <w:t xml:space="preserve">output </w:t>
        </w:r>
      </w:ins>
      <w:ins w:id="67" w:author="lindell" w:date="2010-07-04T16:30:00Z">
        <w:r w:rsidR="00C5458A">
          <w:rPr>
            <w:rFonts w:ascii="CMR8" w:cs="CMR8"/>
            <w:sz w:val="24"/>
            <w:szCs w:val="24"/>
          </w:rPr>
          <w:t xml:space="preserve">length from </w:t>
        </w:r>
        <w:proofErr w:type="gramStart"/>
        <w:r w:rsidR="0052419E" w:rsidRPr="0052419E">
          <w:rPr>
            <w:rFonts w:ascii="CMR8" w:cs="CMR8"/>
            <w:sz w:val="24"/>
            <w:szCs w:val="24"/>
          </w:rPr>
          <w:t>KDF</w:t>
        </w:r>
      </w:ins>
      <w:ins w:id="68" w:author="lindell" w:date="2010-07-04T16:31:00Z">
        <w:r w:rsidR="00C5458A">
          <w:rPr>
            <w:rFonts w:ascii="CMR8" w:cs="CMR8"/>
            <w:sz w:val="24"/>
            <w:szCs w:val="24"/>
          </w:rPr>
          <w:t>(</w:t>
        </w:r>
        <w:proofErr w:type="gramEnd"/>
        <w:r w:rsidR="00C5458A">
          <w:rPr>
            <w:rFonts w:ascii="CMR8" w:cs="CMR8"/>
            <w:sz w:val="24"/>
            <w:szCs w:val="24"/>
          </w:rPr>
          <w:t>k0)</w:t>
        </w:r>
      </w:ins>
      <w:ins w:id="69" w:author="lindell" w:date="2010-07-04T16:30:00Z">
        <w:r w:rsidR="0052419E" w:rsidRPr="0052419E">
          <w:rPr>
            <w:rFonts w:ascii="CMR8" w:cs="CMR8"/>
            <w:sz w:val="24"/>
            <w:szCs w:val="24"/>
          </w:rPr>
          <w:t xml:space="preserve"> </w:t>
        </w:r>
      </w:ins>
      <w:ins w:id="70" w:author="lindell" w:date="2010-07-04T16:31:00Z">
        <w:r w:rsidR="0052419E" w:rsidRPr="0052419E">
          <w:rPr>
            <w:rFonts w:ascii="CMR8" w:cs="CMR8"/>
            <w:sz w:val="24"/>
            <w:szCs w:val="24"/>
          </w:rPr>
          <w:t>and XOR the result with x0</w:t>
        </w:r>
      </w:ins>
      <w:ins w:id="71" w:author="lindell" w:date="2010-07-04T16:32:00Z">
        <w:r w:rsidR="00C5458A">
          <w:rPr>
            <w:rFonts w:ascii="CMR8" w:cs="CMR8"/>
            <w:sz w:val="24"/>
            <w:szCs w:val="24"/>
          </w:rPr>
          <w:t>; likewise for k1</w:t>
        </w:r>
      </w:ins>
      <w:ins w:id="72" w:author="lindell" w:date="2010-07-04T16:31:00Z">
        <w:r w:rsidR="0052419E" w:rsidRPr="0052419E">
          <w:rPr>
            <w:rFonts w:ascii="CMR8" w:cs="CMR8"/>
            <w:sz w:val="24"/>
            <w:szCs w:val="24"/>
          </w:rPr>
          <w:t xml:space="preserve">. </w:t>
        </w:r>
      </w:ins>
    </w:p>
    <w:p w:rsidR="0052419E" w:rsidDel="0052419E" w:rsidRDefault="004D1B45" w:rsidP="00C5458A">
      <w:pPr>
        <w:pStyle w:val="ListParagraph"/>
        <w:numPr>
          <w:ilvl w:val="0"/>
          <w:numId w:val="14"/>
        </w:numPr>
        <w:autoSpaceDE w:val="0"/>
        <w:autoSpaceDN w:val="0"/>
        <w:bidi w:val="0"/>
        <w:adjustRightInd w:val="0"/>
        <w:spacing w:after="0" w:line="240" w:lineRule="auto"/>
        <w:rPr>
          <w:del w:id="73" w:author="lindell" w:date="2010-07-04T16:28:00Z"/>
          <w:rFonts w:ascii="CMR8" w:cs="CMR8"/>
          <w:sz w:val="24"/>
          <w:szCs w:val="24"/>
        </w:rPr>
      </w:pPr>
      <w:del w:id="74" w:author="lindell" w:date="2010-07-04T16:28:00Z">
        <w:r w:rsidRPr="0052419E" w:rsidDel="0052419E">
          <w:rPr>
            <w:rFonts w:ascii="CMR8" w:cs="CMR8"/>
            <w:sz w:val="24"/>
            <w:szCs w:val="24"/>
          </w:rPr>
          <w:delText>For the sake of simplicity,</w:delText>
        </w:r>
        <w:r w:rsidR="00EC4C92" w:rsidRPr="0052419E" w:rsidDel="0052419E">
          <w:rPr>
            <w:rFonts w:ascii="CMR8" w:cs="CMR8"/>
            <w:sz w:val="24"/>
            <w:szCs w:val="24"/>
          </w:rPr>
          <w:delText xml:space="preserve"> </w:delText>
        </w:r>
        <w:r w:rsidRPr="0052419E" w:rsidDel="0052419E">
          <w:rPr>
            <w:rFonts w:ascii="CMR8" w:cs="CMR8"/>
            <w:sz w:val="24"/>
            <w:szCs w:val="24"/>
          </w:rPr>
          <w:delText>assume that one-time pad type encryption is used. That is, assume that</w:delText>
        </w:r>
        <w:r w:rsidR="000A2E24" w:rsidRPr="000A2E24">
          <w:rPr>
            <w:rFonts w:ascii="CMMI8" w:hAnsi="CMMI8" w:cs="CMMI8"/>
            <w:i/>
            <w:iCs/>
            <w:sz w:val="24"/>
            <w:szCs w:val="24"/>
            <w:rPrChange w:id="75" w:author="lindell" w:date="2010-07-04T16:31:00Z">
              <w:rPr>
                <w:rFonts w:ascii="CMR8" w:cs="CMR8"/>
                <w:sz w:val="24"/>
                <w:szCs w:val="24"/>
              </w:rPr>
            </w:rPrChange>
          </w:rPr>
          <w:delText xml:space="preserve"> </w:delText>
        </w:r>
        <w:r w:rsidR="000A2E24" w:rsidRPr="000A2E24">
          <w:rPr>
            <w:rFonts w:ascii="CMR6" w:hAnsi="CMR6" w:cs="CMR6"/>
            <w:i/>
            <w:iCs/>
            <w:sz w:val="24"/>
            <w:szCs w:val="24"/>
            <w:vertAlign w:val="subscript"/>
            <w:rPrChange w:id="76" w:author="lindell" w:date="2010-07-04T16:31:00Z">
              <w:rPr>
                <w:rFonts w:ascii="CMMI8" w:hAnsi="CMMI8" w:cs="CMMI8"/>
                <w:i/>
                <w:iCs/>
                <w:sz w:val="24"/>
                <w:szCs w:val="24"/>
              </w:rPr>
            </w:rPrChange>
          </w:rPr>
          <w:delText>x</w:delText>
        </w:r>
        <w:r w:rsidRPr="0052419E" w:rsidDel="0052419E">
          <w:rPr>
            <w:rFonts w:ascii="CMR6" w:hAnsi="CMR6" w:cs="CMR6"/>
            <w:sz w:val="24"/>
            <w:szCs w:val="24"/>
            <w:vertAlign w:val="subscript"/>
          </w:rPr>
          <w:delText>0</w:delText>
        </w:r>
        <w:r w:rsidR="000A2E24" w:rsidRPr="000A2E24">
          <w:rPr>
            <w:rFonts w:ascii="CMR8" w:hAnsi="CMR6" w:cs="CMR8"/>
            <w:sz w:val="24"/>
            <w:szCs w:val="24"/>
            <w:rPrChange w:id="77" w:author="lindell" w:date="2010-07-04T16:31:00Z">
              <w:rPr>
                <w:rFonts w:ascii="CMR6" w:hAnsi="CMR6" w:cs="CMR6"/>
                <w:sz w:val="24"/>
                <w:szCs w:val="24"/>
              </w:rPr>
            </w:rPrChange>
          </w:rPr>
          <w:delText xml:space="preserve"> </w:delText>
        </w:r>
        <w:r w:rsidRPr="0052419E" w:rsidDel="0052419E">
          <w:rPr>
            <w:rFonts w:ascii="CMR8" w:cs="CMR8"/>
            <w:sz w:val="24"/>
            <w:szCs w:val="24"/>
          </w:rPr>
          <w:delText>and</w:delText>
        </w:r>
        <w:r w:rsidR="000A2E24" w:rsidRPr="000A2E24">
          <w:rPr>
            <w:rFonts w:ascii="CMMI8" w:hAnsi="CMMI8" w:cs="CMMI8"/>
            <w:i/>
            <w:iCs/>
            <w:sz w:val="24"/>
            <w:szCs w:val="24"/>
            <w:rPrChange w:id="78" w:author="lindell" w:date="2010-07-04T16:31:00Z">
              <w:rPr>
                <w:rFonts w:ascii="CMR8" w:cs="CMR8"/>
                <w:sz w:val="24"/>
                <w:szCs w:val="24"/>
              </w:rPr>
            </w:rPrChange>
          </w:rPr>
          <w:delText xml:space="preserve"> </w:delText>
        </w:r>
        <w:r w:rsidR="000A2E24" w:rsidRPr="000A2E24">
          <w:rPr>
            <w:rFonts w:ascii="CMR6" w:hAnsi="CMR6" w:cs="CMR6"/>
            <w:i/>
            <w:iCs/>
            <w:sz w:val="24"/>
            <w:szCs w:val="24"/>
            <w:vertAlign w:val="subscript"/>
            <w:rPrChange w:id="79" w:author="lindell" w:date="2010-07-04T16:31:00Z">
              <w:rPr>
                <w:rFonts w:ascii="CMMI8" w:hAnsi="CMMI8" w:cs="CMMI8"/>
                <w:i/>
                <w:iCs/>
                <w:sz w:val="24"/>
                <w:szCs w:val="24"/>
              </w:rPr>
            </w:rPrChange>
          </w:rPr>
          <w:delText>x</w:delText>
        </w:r>
        <w:r w:rsidRPr="0052419E" w:rsidDel="0052419E">
          <w:rPr>
            <w:rFonts w:ascii="CMR6" w:hAnsi="CMR6" w:cs="CMR6"/>
            <w:sz w:val="24"/>
            <w:szCs w:val="24"/>
            <w:vertAlign w:val="subscript"/>
          </w:rPr>
          <w:delText>1</w:delText>
        </w:r>
        <w:r w:rsidR="000A2E24" w:rsidRPr="000A2E24">
          <w:rPr>
            <w:rFonts w:ascii="CMR8" w:hAnsi="CMR6" w:cs="CMR8"/>
            <w:sz w:val="24"/>
            <w:szCs w:val="24"/>
            <w:rPrChange w:id="80" w:author="lindell" w:date="2010-07-04T16:31:00Z">
              <w:rPr>
                <w:rFonts w:ascii="CMR6" w:hAnsi="CMR6" w:cs="CMR6"/>
                <w:sz w:val="24"/>
                <w:szCs w:val="24"/>
              </w:rPr>
            </w:rPrChange>
          </w:rPr>
          <w:delText xml:space="preserve"> </w:delText>
        </w:r>
        <w:r w:rsidRPr="0052419E" w:rsidDel="0052419E">
          <w:rPr>
            <w:rFonts w:ascii="CMR8" w:cs="CMR8"/>
            <w:sz w:val="24"/>
            <w:szCs w:val="24"/>
          </w:rPr>
          <w:delText>are mapped to elements of</w:delText>
        </w:r>
        <w:r w:rsidR="000A2E24" w:rsidRPr="000A2E24">
          <w:rPr>
            <w:rFonts w:ascii="MSBM10" w:hAnsi="MSBM10" w:cs="MSBM10"/>
            <w:sz w:val="24"/>
            <w:szCs w:val="24"/>
            <w:rPrChange w:id="81" w:author="lindell" w:date="2010-07-04T16:31:00Z">
              <w:rPr>
                <w:rFonts w:ascii="CMR8" w:cs="CMR8"/>
                <w:sz w:val="24"/>
                <w:szCs w:val="24"/>
              </w:rPr>
            </w:rPrChange>
          </w:rPr>
          <w:delText xml:space="preserve"> </w:delText>
        </w:r>
        <w:r w:rsidR="000A2E24" w:rsidRPr="000A2E24">
          <w:rPr>
            <w:rFonts w:ascii="CMR8" w:hAnsi="MSBM10" w:cs="CMR8"/>
            <w:sz w:val="24"/>
            <w:szCs w:val="24"/>
            <w:rPrChange w:id="82" w:author="lindell" w:date="2010-07-04T16:31:00Z">
              <w:rPr>
                <w:rFonts w:ascii="MSBM10" w:hAnsi="MSBM10" w:cs="MSBM10"/>
                <w:sz w:val="24"/>
                <w:szCs w:val="24"/>
              </w:rPr>
            </w:rPrChange>
          </w:rPr>
          <w:delText>G</w:delText>
        </w:r>
        <w:r w:rsidRPr="0052419E" w:rsidDel="0052419E">
          <w:rPr>
            <w:rFonts w:ascii="CMR8" w:cs="CMR8"/>
            <w:sz w:val="24"/>
            <w:szCs w:val="24"/>
          </w:rPr>
          <w:delText>. Then,</w:delText>
        </w:r>
        <w:r w:rsidR="000A2E24" w:rsidRPr="000A2E24">
          <w:rPr>
            <w:rFonts w:ascii="CMMI8" w:hAnsi="CMMI8" w:cs="CMMI8"/>
            <w:i/>
            <w:iCs/>
            <w:sz w:val="24"/>
            <w:szCs w:val="24"/>
            <w:rPrChange w:id="83" w:author="lindell" w:date="2010-07-04T16:31:00Z">
              <w:rPr>
                <w:rFonts w:ascii="CMR8" w:cs="CMR8"/>
                <w:sz w:val="24"/>
                <w:szCs w:val="24"/>
              </w:rPr>
            </w:rPrChange>
          </w:rPr>
          <w:delText xml:space="preserve"> </w:delText>
        </w:r>
        <w:r w:rsidRPr="0052419E" w:rsidDel="0052419E">
          <w:rPr>
            <w:rFonts w:ascii="CMMI8" w:hAnsi="CMMI8" w:cs="CMMI8"/>
            <w:i/>
            <w:iCs/>
            <w:sz w:val="24"/>
            <w:szCs w:val="24"/>
          </w:rPr>
          <w:delText>S</w:delText>
        </w:r>
        <w:r w:rsidR="000A2E24" w:rsidRPr="000A2E24">
          <w:rPr>
            <w:rFonts w:ascii="CMR8" w:hAnsi="CMMI8" w:cs="CMR8"/>
            <w:i/>
            <w:iCs/>
            <w:sz w:val="24"/>
            <w:szCs w:val="24"/>
            <w:rPrChange w:id="84" w:author="lindell" w:date="2010-07-04T16:31:00Z">
              <w:rPr>
                <w:rFonts w:ascii="CMMI8" w:hAnsi="CMMI8" w:cs="CMMI8"/>
                <w:i/>
                <w:iCs/>
                <w:sz w:val="24"/>
                <w:szCs w:val="24"/>
              </w:rPr>
            </w:rPrChange>
          </w:rPr>
          <w:delText xml:space="preserve"> </w:delText>
        </w:r>
        <w:r w:rsidRPr="0052419E" w:rsidDel="0052419E">
          <w:rPr>
            <w:rFonts w:ascii="CMR8" w:cs="CMR8"/>
            <w:sz w:val="24"/>
            <w:szCs w:val="24"/>
          </w:rPr>
          <w:delText>computes</w:delText>
        </w:r>
        <w:r w:rsidR="000A2E24" w:rsidRPr="000A2E24">
          <w:rPr>
            <w:rFonts w:ascii="CMMI8" w:hAnsi="CMMI8" w:cs="CMMI8"/>
            <w:i/>
            <w:iCs/>
            <w:sz w:val="24"/>
            <w:szCs w:val="24"/>
            <w:rPrChange w:id="85" w:author="lindell" w:date="2010-07-04T16:31:00Z">
              <w:rPr>
                <w:rFonts w:ascii="CMR8" w:cs="CMR8"/>
                <w:sz w:val="24"/>
                <w:szCs w:val="24"/>
              </w:rPr>
            </w:rPrChange>
          </w:rPr>
          <w:delText xml:space="preserve"> </w:delText>
        </w:r>
        <w:r w:rsidR="000A2E24" w:rsidRPr="000A2E24">
          <w:rPr>
            <w:rFonts w:ascii="CMR6" w:hAnsi="CMR6" w:cs="CMR6"/>
            <w:i/>
            <w:iCs/>
            <w:sz w:val="24"/>
            <w:szCs w:val="24"/>
            <w:vertAlign w:val="subscript"/>
            <w:rPrChange w:id="86" w:author="lindell" w:date="2010-07-04T16:31:00Z">
              <w:rPr>
                <w:rFonts w:ascii="CMMI8" w:hAnsi="CMMI8" w:cs="CMMI8"/>
                <w:i/>
                <w:iCs/>
                <w:sz w:val="24"/>
                <w:szCs w:val="24"/>
              </w:rPr>
            </w:rPrChange>
          </w:rPr>
          <w:delText>c</w:delText>
        </w:r>
        <w:r w:rsidRPr="0052419E" w:rsidDel="0052419E">
          <w:rPr>
            <w:rFonts w:ascii="CMR6" w:hAnsi="CMR6" w:cs="CMR6"/>
            <w:sz w:val="24"/>
            <w:szCs w:val="24"/>
            <w:vertAlign w:val="subscript"/>
          </w:rPr>
          <w:delText>0</w:delText>
        </w:r>
        <w:r w:rsidR="000A2E24" w:rsidRPr="000A2E24">
          <w:rPr>
            <w:rFonts w:ascii="CMR8" w:hAnsi="CMR6" w:cs="CMR8"/>
            <w:sz w:val="24"/>
            <w:szCs w:val="24"/>
            <w:rPrChange w:id="87" w:author="lindell" w:date="2010-07-04T16:31:00Z">
              <w:rPr>
                <w:rFonts w:ascii="CMR6" w:hAnsi="CMR6" w:cs="CMR6"/>
                <w:sz w:val="24"/>
                <w:szCs w:val="24"/>
              </w:rPr>
            </w:rPrChange>
          </w:rPr>
          <w:delText xml:space="preserve"> </w:delText>
        </w:r>
        <w:r w:rsidRPr="0052419E" w:rsidDel="0052419E">
          <w:rPr>
            <w:rFonts w:ascii="CMR8" w:cs="CMR8"/>
            <w:sz w:val="24"/>
            <w:szCs w:val="24"/>
          </w:rPr>
          <w:delText>=</w:delText>
        </w:r>
        <w:r w:rsidR="000A2E24" w:rsidRPr="000A2E24">
          <w:rPr>
            <w:rFonts w:ascii="CMMI8" w:hAnsi="CMMI8" w:cs="CMMI8"/>
            <w:i/>
            <w:iCs/>
            <w:sz w:val="24"/>
            <w:szCs w:val="24"/>
            <w:rPrChange w:id="88" w:author="lindell" w:date="2010-07-04T16:31:00Z">
              <w:rPr>
                <w:rFonts w:ascii="CMR8" w:cs="CMR8"/>
                <w:sz w:val="24"/>
                <w:szCs w:val="24"/>
              </w:rPr>
            </w:rPrChange>
          </w:rPr>
          <w:delText xml:space="preserve"> </w:delText>
        </w:r>
        <w:r w:rsidR="000A2E24" w:rsidRPr="000A2E24">
          <w:rPr>
            <w:rFonts w:ascii="CMR6" w:hAnsi="CMR6" w:cs="CMR6"/>
            <w:i/>
            <w:iCs/>
            <w:sz w:val="24"/>
            <w:szCs w:val="24"/>
            <w:vertAlign w:val="subscript"/>
            <w:rPrChange w:id="89" w:author="lindell" w:date="2010-07-04T16:31:00Z">
              <w:rPr>
                <w:rFonts w:ascii="CMMI8" w:hAnsi="CMMI8" w:cs="CMMI8"/>
                <w:i/>
                <w:iCs/>
                <w:sz w:val="24"/>
                <w:szCs w:val="24"/>
              </w:rPr>
            </w:rPrChange>
          </w:rPr>
          <w:delText>x</w:delText>
        </w:r>
        <w:r w:rsidRPr="0052419E" w:rsidDel="0052419E">
          <w:rPr>
            <w:rFonts w:ascii="CMR6" w:hAnsi="CMR6" w:cs="CMR6"/>
            <w:sz w:val="24"/>
            <w:szCs w:val="24"/>
            <w:vertAlign w:val="subscript"/>
          </w:rPr>
          <w:delText>0</w:delText>
        </w:r>
        <w:r w:rsidR="000A2E24" w:rsidRPr="000A2E24">
          <w:rPr>
            <w:rFonts w:ascii="CMSY8" w:hAnsi="CMR6" w:cs="CMSY8"/>
            <w:i/>
            <w:iCs/>
            <w:sz w:val="24"/>
            <w:szCs w:val="24"/>
            <w:rPrChange w:id="90" w:author="lindell" w:date="2010-07-04T16:31:00Z">
              <w:rPr>
                <w:rFonts w:ascii="CMR6" w:hAnsi="CMR6" w:cs="CMR6"/>
                <w:sz w:val="24"/>
                <w:szCs w:val="24"/>
              </w:rPr>
            </w:rPrChange>
          </w:rPr>
          <w:delText xml:space="preserve"> </w:delText>
        </w:r>
        <w:r w:rsidRPr="0052419E" w:rsidDel="0052419E">
          <w:rPr>
            <w:rFonts w:ascii="CMSY8" w:cs="CMSY8" w:hint="eastAsia"/>
            <w:i/>
            <w:iCs/>
            <w:sz w:val="24"/>
            <w:szCs w:val="24"/>
          </w:rPr>
          <w:delText>·</w:delText>
        </w:r>
        <w:r w:rsidR="000A2E24" w:rsidRPr="000A2E24">
          <w:rPr>
            <w:rFonts w:ascii="CMMI8" w:hAnsi="CMMI8" w:cs="CMMI8"/>
            <w:i/>
            <w:iCs/>
            <w:sz w:val="24"/>
            <w:szCs w:val="24"/>
            <w:rPrChange w:id="91" w:author="lindell" w:date="2010-07-04T16:31:00Z">
              <w:rPr>
                <w:rFonts w:ascii="CMSY8" w:cs="CMSY8"/>
                <w:i/>
                <w:iCs/>
                <w:sz w:val="24"/>
                <w:szCs w:val="24"/>
              </w:rPr>
            </w:rPrChange>
          </w:rPr>
          <w:delText xml:space="preserve"> </w:delText>
        </w:r>
        <w:r w:rsidR="000A2E24" w:rsidRPr="000A2E24">
          <w:rPr>
            <w:rFonts w:ascii="CMR6" w:hAnsi="CMR6" w:cs="CMR6"/>
            <w:i/>
            <w:iCs/>
            <w:sz w:val="24"/>
            <w:szCs w:val="24"/>
            <w:vertAlign w:val="subscript"/>
            <w:rPrChange w:id="92" w:author="lindell" w:date="2010-07-04T16:31:00Z">
              <w:rPr>
                <w:rFonts w:ascii="CMMI8" w:hAnsi="CMMI8" w:cs="CMMI8"/>
                <w:i/>
                <w:iCs/>
                <w:sz w:val="24"/>
                <w:szCs w:val="24"/>
              </w:rPr>
            </w:rPrChange>
          </w:rPr>
          <w:delText>k</w:delText>
        </w:r>
        <w:r w:rsidRPr="0052419E" w:rsidDel="0052419E">
          <w:rPr>
            <w:rFonts w:ascii="CMR6" w:hAnsi="CMR6" w:cs="CMR6"/>
            <w:sz w:val="24"/>
            <w:szCs w:val="24"/>
            <w:vertAlign w:val="subscript"/>
          </w:rPr>
          <w:delText>0</w:delText>
        </w:r>
        <w:r w:rsidR="000A2E24" w:rsidRPr="000A2E24">
          <w:rPr>
            <w:rFonts w:ascii="CMR8" w:hAnsi="CMR6" w:cs="CMR8"/>
            <w:sz w:val="24"/>
            <w:szCs w:val="24"/>
            <w:rPrChange w:id="93" w:author="lindell" w:date="2010-07-04T16:31:00Z">
              <w:rPr>
                <w:rFonts w:ascii="CMR6" w:hAnsi="CMR6" w:cs="CMR6"/>
                <w:sz w:val="24"/>
                <w:szCs w:val="24"/>
              </w:rPr>
            </w:rPrChange>
          </w:rPr>
          <w:delText xml:space="preserve"> </w:delText>
        </w:r>
        <w:r w:rsidRPr="0052419E" w:rsidDel="0052419E">
          <w:rPr>
            <w:rFonts w:ascii="CMR8" w:cs="CMR8"/>
            <w:sz w:val="24"/>
            <w:szCs w:val="24"/>
          </w:rPr>
          <w:delText>and</w:delText>
        </w:r>
        <w:r w:rsidR="000A2E24" w:rsidRPr="000A2E24">
          <w:rPr>
            <w:rFonts w:ascii="CMMI8" w:hAnsi="CMMI8" w:cs="CMMI8"/>
            <w:i/>
            <w:iCs/>
            <w:sz w:val="24"/>
            <w:szCs w:val="24"/>
            <w:rPrChange w:id="94" w:author="lindell" w:date="2010-07-04T16:31:00Z">
              <w:rPr>
                <w:rFonts w:ascii="CMR8" w:cs="CMR8"/>
                <w:sz w:val="24"/>
                <w:szCs w:val="24"/>
              </w:rPr>
            </w:rPrChange>
          </w:rPr>
          <w:delText xml:space="preserve"> </w:delText>
        </w:r>
        <w:r w:rsidR="000A2E24" w:rsidRPr="000A2E24">
          <w:rPr>
            <w:rFonts w:ascii="CMR6" w:hAnsi="CMR6" w:cs="CMR6"/>
            <w:i/>
            <w:iCs/>
            <w:sz w:val="24"/>
            <w:szCs w:val="24"/>
            <w:vertAlign w:val="subscript"/>
            <w:rPrChange w:id="95" w:author="lindell" w:date="2010-07-04T16:31:00Z">
              <w:rPr>
                <w:rFonts w:ascii="CMMI8" w:hAnsi="CMMI8" w:cs="CMMI8"/>
                <w:i/>
                <w:iCs/>
                <w:sz w:val="24"/>
                <w:szCs w:val="24"/>
              </w:rPr>
            </w:rPrChange>
          </w:rPr>
          <w:delText>c</w:delText>
        </w:r>
        <w:r w:rsidRPr="0052419E" w:rsidDel="0052419E">
          <w:rPr>
            <w:rFonts w:ascii="CMR6" w:hAnsi="CMR6" w:cs="CMR6"/>
            <w:sz w:val="24"/>
            <w:szCs w:val="24"/>
            <w:vertAlign w:val="subscript"/>
          </w:rPr>
          <w:delText>1</w:delText>
        </w:r>
        <w:r w:rsidR="000A2E24" w:rsidRPr="000A2E24">
          <w:rPr>
            <w:rFonts w:ascii="CMR8" w:hAnsi="CMR6" w:cs="CMR8"/>
            <w:sz w:val="24"/>
            <w:szCs w:val="24"/>
            <w:rPrChange w:id="96" w:author="lindell" w:date="2010-07-04T16:31:00Z">
              <w:rPr>
                <w:rFonts w:ascii="CMR6" w:hAnsi="CMR6" w:cs="CMR6"/>
                <w:sz w:val="24"/>
                <w:szCs w:val="24"/>
              </w:rPr>
            </w:rPrChange>
          </w:rPr>
          <w:delText xml:space="preserve"> </w:delText>
        </w:r>
        <w:r w:rsidRPr="0052419E" w:rsidDel="0052419E">
          <w:rPr>
            <w:rFonts w:ascii="CMR8" w:cs="CMR8"/>
            <w:sz w:val="24"/>
            <w:szCs w:val="24"/>
          </w:rPr>
          <w:delText>=</w:delText>
        </w:r>
        <w:r w:rsidR="000A2E24" w:rsidRPr="000A2E24">
          <w:rPr>
            <w:rFonts w:ascii="CMMI8" w:hAnsi="CMMI8" w:cs="CMMI8"/>
            <w:i/>
            <w:iCs/>
            <w:sz w:val="24"/>
            <w:szCs w:val="24"/>
            <w:rPrChange w:id="97" w:author="lindell" w:date="2010-07-04T16:31:00Z">
              <w:rPr>
                <w:rFonts w:ascii="CMR8" w:cs="CMR8"/>
                <w:sz w:val="24"/>
                <w:szCs w:val="24"/>
              </w:rPr>
            </w:rPrChange>
          </w:rPr>
          <w:delText xml:space="preserve"> </w:delText>
        </w:r>
        <w:r w:rsidR="000A2E24" w:rsidRPr="000A2E24">
          <w:rPr>
            <w:rFonts w:ascii="CMR6" w:hAnsi="CMR6" w:cs="CMR6"/>
            <w:i/>
            <w:iCs/>
            <w:sz w:val="24"/>
            <w:szCs w:val="24"/>
            <w:vertAlign w:val="subscript"/>
            <w:rPrChange w:id="98" w:author="lindell" w:date="2010-07-04T16:31:00Z">
              <w:rPr>
                <w:rFonts w:ascii="CMMI8" w:hAnsi="CMMI8" w:cs="CMMI8"/>
                <w:i/>
                <w:iCs/>
                <w:sz w:val="24"/>
                <w:szCs w:val="24"/>
              </w:rPr>
            </w:rPrChange>
          </w:rPr>
          <w:delText>x</w:delText>
        </w:r>
        <w:r w:rsidRPr="0052419E" w:rsidDel="0052419E">
          <w:rPr>
            <w:rFonts w:ascii="CMR6" w:hAnsi="CMR6" w:cs="CMR6"/>
            <w:sz w:val="24"/>
            <w:szCs w:val="24"/>
            <w:vertAlign w:val="subscript"/>
          </w:rPr>
          <w:delText>1</w:delText>
        </w:r>
        <w:r w:rsidR="000A2E24" w:rsidRPr="000A2E24">
          <w:rPr>
            <w:rFonts w:ascii="CMSY8" w:hAnsi="CMR6" w:cs="CMSY8"/>
            <w:i/>
            <w:iCs/>
            <w:sz w:val="24"/>
            <w:szCs w:val="24"/>
            <w:rPrChange w:id="99" w:author="lindell" w:date="2010-07-04T16:31:00Z">
              <w:rPr>
                <w:rFonts w:ascii="CMR6" w:hAnsi="CMR6" w:cs="CMR6"/>
                <w:sz w:val="24"/>
                <w:szCs w:val="24"/>
              </w:rPr>
            </w:rPrChange>
          </w:rPr>
          <w:delText xml:space="preserve"> </w:delText>
        </w:r>
        <w:r w:rsidRPr="0052419E" w:rsidDel="0052419E">
          <w:rPr>
            <w:rFonts w:ascii="CMSY8" w:cs="CMSY8" w:hint="eastAsia"/>
            <w:i/>
            <w:iCs/>
            <w:sz w:val="24"/>
            <w:szCs w:val="24"/>
          </w:rPr>
          <w:delText>·</w:delText>
        </w:r>
        <w:r w:rsidR="000A2E24" w:rsidRPr="000A2E24">
          <w:rPr>
            <w:rFonts w:ascii="CMMI8" w:hAnsi="CMMI8" w:cs="CMMI8"/>
            <w:i/>
            <w:iCs/>
            <w:sz w:val="24"/>
            <w:szCs w:val="24"/>
            <w:rPrChange w:id="100" w:author="lindell" w:date="2010-07-04T16:31:00Z">
              <w:rPr>
                <w:rFonts w:ascii="CMSY8" w:cs="CMSY8"/>
                <w:i/>
                <w:iCs/>
                <w:sz w:val="24"/>
                <w:szCs w:val="24"/>
              </w:rPr>
            </w:rPrChange>
          </w:rPr>
          <w:delText xml:space="preserve"> </w:delText>
        </w:r>
        <w:r w:rsidR="000A2E24" w:rsidRPr="000A2E24">
          <w:rPr>
            <w:rFonts w:ascii="CMR6" w:hAnsi="CMR6" w:cs="CMR6"/>
            <w:i/>
            <w:iCs/>
            <w:sz w:val="24"/>
            <w:szCs w:val="24"/>
            <w:vertAlign w:val="subscript"/>
            <w:rPrChange w:id="101" w:author="lindell" w:date="2010-07-04T16:31:00Z">
              <w:rPr>
                <w:rFonts w:ascii="CMMI8" w:hAnsi="CMMI8" w:cs="CMMI8"/>
                <w:i/>
                <w:iCs/>
                <w:sz w:val="24"/>
                <w:szCs w:val="24"/>
              </w:rPr>
            </w:rPrChange>
          </w:rPr>
          <w:delText>k</w:delText>
        </w:r>
        <w:r w:rsidRPr="0052419E" w:rsidDel="0052419E">
          <w:rPr>
            <w:rFonts w:ascii="CMR6" w:hAnsi="CMR6" w:cs="CMR6"/>
            <w:sz w:val="24"/>
            <w:szCs w:val="24"/>
            <w:vertAlign w:val="subscript"/>
          </w:rPr>
          <w:delText>1</w:delText>
        </w:r>
        <w:r w:rsidR="000A2E24" w:rsidRPr="000A2E24">
          <w:rPr>
            <w:rFonts w:ascii="CMR8" w:hAnsi="CMR6" w:cs="CMR8"/>
            <w:sz w:val="24"/>
            <w:szCs w:val="24"/>
            <w:rPrChange w:id="102" w:author="lindell" w:date="2010-07-04T16:31:00Z">
              <w:rPr>
                <w:rFonts w:ascii="CMR6" w:hAnsi="CMR6" w:cs="CMR6"/>
                <w:sz w:val="24"/>
                <w:szCs w:val="24"/>
              </w:rPr>
            </w:rPrChange>
          </w:rPr>
          <w:delText xml:space="preserve"> </w:delText>
        </w:r>
        <w:r w:rsidRPr="0052419E" w:rsidDel="0052419E">
          <w:rPr>
            <w:rFonts w:ascii="CMR8" w:cs="CMR8"/>
            <w:sz w:val="24"/>
            <w:szCs w:val="24"/>
          </w:rPr>
          <w:delText>where multiplication is in the group</w:delText>
        </w:r>
        <w:r w:rsidR="000A2E24" w:rsidRPr="000A2E24">
          <w:rPr>
            <w:rFonts w:ascii="MSBM10" w:hAnsi="MSBM10" w:cs="MSBM10"/>
            <w:sz w:val="24"/>
            <w:szCs w:val="24"/>
            <w:rPrChange w:id="103" w:author="lindell" w:date="2010-07-04T16:31:00Z">
              <w:rPr>
                <w:rFonts w:ascii="CMR8" w:cs="CMR8"/>
                <w:sz w:val="24"/>
                <w:szCs w:val="24"/>
              </w:rPr>
            </w:rPrChange>
          </w:rPr>
          <w:delText xml:space="preserve"> </w:delText>
        </w:r>
        <w:r w:rsidR="000A2E24" w:rsidRPr="000A2E24">
          <w:rPr>
            <w:rFonts w:ascii="CMR8" w:hAnsi="MSBM10" w:cs="CMR8"/>
            <w:sz w:val="24"/>
            <w:szCs w:val="24"/>
            <w:rPrChange w:id="104" w:author="lindell" w:date="2010-07-04T16:31:00Z">
              <w:rPr>
                <w:rFonts w:ascii="MSBM10" w:hAnsi="MSBM10" w:cs="MSBM10"/>
                <w:sz w:val="24"/>
                <w:szCs w:val="24"/>
              </w:rPr>
            </w:rPrChange>
          </w:rPr>
          <w:delText>G</w:delText>
        </w:r>
        <w:r w:rsidRPr="0052419E" w:rsidDel="0052419E">
          <w:rPr>
            <w:rFonts w:ascii="CMR8" w:cs="CMR8"/>
            <w:sz w:val="24"/>
            <w:szCs w:val="24"/>
          </w:rPr>
          <w:delText>.</w:delText>
        </w:r>
        <w:r w:rsidR="00EC4C92" w:rsidRPr="0052419E" w:rsidDel="0052419E">
          <w:rPr>
            <w:rFonts w:ascii="CMR8" w:cs="CMR8"/>
            <w:sz w:val="24"/>
            <w:szCs w:val="24"/>
          </w:rPr>
          <w:delText xml:space="preserve"> Alternatively, use any other encryption scheme with the relevant key.</w:delText>
        </w:r>
        <w:r w:rsidR="000A2E24" w:rsidRPr="000A2E24">
          <w:rPr>
            <w:rFonts w:ascii="CMR8" w:cs="CMR8"/>
            <w:i/>
            <w:iCs/>
            <w:color w:val="FF0000"/>
            <w:sz w:val="24"/>
            <w:szCs w:val="24"/>
            <w:rPrChange w:id="105" w:author="lindell" w:date="2010-07-04T16:31:00Z">
              <w:rPr>
                <w:rFonts w:ascii="CMR8" w:cs="CMR8"/>
                <w:sz w:val="24"/>
                <w:szCs w:val="24"/>
              </w:rPr>
            </w:rPrChange>
          </w:rPr>
          <w:delText xml:space="preserve"> </w:delText>
        </w:r>
        <w:r w:rsidR="00551468" w:rsidRPr="0052419E" w:rsidDel="0052419E">
          <w:rPr>
            <w:rFonts w:ascii="CMR8" w:cs="CMR8"/>
            <w:i/>
            <w:iCs/>
            <w:color w:val="FF0000"/>
            <w:sz w:val="24"/>
            <w:szCs w:val="24"/>
          </w:rPr>
          <w:delText>(</w:delText>
        </w:r>
        <w:r w:rsidR="00F43C8F" w:rsidRPr="0052419E" w:rsidDel="0052419E">
          <w:rPr>
            <w:rFonts w:ascii="CMR8" w:cs="CMR8"/>
            <w:i/>
            <w:iCs/>
            <w:color w:val="FF0000"/>
            <w:sz w:val="24"/>
            <w:szCs w:val="24"/>
          </w:rPr>
          <w:delText xml:space="preserve">Alternatively, </w:delText>
        </w:r>
        <w:r w:rsidR="00551468" w:rsidRPr="0052419E" w:rsidDel="0052419E">
          <w:rPr>
            <w:rFonts w:ascii="CMR8" w:cs="CMR8"/>
            <w:i/>
            <w:iCs/>
            <w:color w:val="FF0000"/>
            <w:sz w:val="24"/>
            <w:szCs w:val="24"/>
          </w:rPr>
          <w:delText>How do we get relevant keys?)</w:delText>
        </w:r>
      </w:del>
    </w:p>
    <w:p w:rsidR="004D1B45" w:rsidRPr="00EC4C92" w:rsidRDefault="004D1B45" w:rsidP="00D11AAB">
      <w:pPr>
        <w:pStyle w:val="ListParagraph"/>
        <w:numPr>
          <w:ilvl w:val="0"/>
          <w:numId w:val="14"/>
        </w:numPr>
        <w:autoSpaceDE w:val="0"/>
        <w:autoSpaceDN w:val="0"/>
        <w:bidi w:val="0"/>
        <w:adjustRightInd w:val="0"/>
        <w:spacing w:after="0" w:line="240" w:lineRule="auto"/>
        <w:rPr>
          <w:rFonts w:ascii="CMR8" w:cs="CMR8"/>
          <w:sz w:val="24"/>
          <w:szCs w:val="24"/>
        </w:rPr>
      </w:pPr>
      <w:r w:rsidRPr="00EC4C92">
        <w:rPr>
          <w:rFonts w:ascii="CMMI8" w:hAnsi="CMMI8" w:cs="CMMI8"/>
          <w:i/>
          <w:iCs/>
          <w:sz w:val="24"/>
          <w:szCs w:val="24"/>
        </w:rPr>
        <w:t xml:space="preserve">S </w:t>
      </w:r>
      <w:r w:rsidRPr="00EC4C92">
        <w:rPr>
          <w:rFonts w:ascii="CMR8" w:cs="CMR8"/>
          <w:sz w:val="24"/>
          <w:szCs w:val="24"/>
        </w:rPr>
        <w:t xml:space="preserve">sends </w:t>
      </w:r>
      <w:r w:rsidRPr="00EC4C92">
        <w:rPr>
          <w:rFonts w:ascii="CMMI8" w:hAnsi="CMMI8" w:cs="CMMI8"/>
          <w:i/>
          <w:iCs/>
          <w:sz w:val="24"/>
          <w:szCs w:val="24"/>
        </w:rPr>
        <w:t xml:space="preserve">R </w:t>
      </w:r>
      <w:r w:rsidRPr="00EC4C92">
        <w:rPr>
          <w:rFonts w:ascii="CMR8" w:cs="CMR8"/>
          <w:sz w:val="24"/>
          <w:szCs w:val="24"/>
        </w:rPr>
        <w:t>the pairs (</w:t>
      </w:r>
      <w:r w:rsidRPr="00EC4C92">
        <w:rPr>
          <w:rFonts w:ascii="CMMI8" w:hAnsi="CMMI8" w:cs="CMMI8"/>
          <w:i/>
          <w:iCs/>
          <w:sz w:val="24"/>
          <w:szCs w:val="24"/>
        </w:rPr>
        <w:t>w</w:t>
      </w:r>
      <w:r w:rsidRPr="00EC4C92">
        <w:rPr>
          <w:rFonts w:ascii="CMR6" w:hAnsi="CMR6" w:cs="CMR6"/>
          <w:sz w:val="24"/>
          <w:szCs w:val="24"/>
          <w:vertAlign w:val="subscript"/>
        </w:rPr>
        <w:t>0</w:t>
      </w:r>
      <w:r w:rsidRPr="00EC4C92">
        <w:rPr>
          <w:rFonts w:ascii="CMMI8" w:hAnsi="CMMI8" w:cs="CMMI8"/>
          <w:i/>
          <w:iCs/>
          <w:sz w:val="24"/>
          <w:szCs w:val="24"/>
        </w:rPr>
        <w:t>, c</w:t>
      </w:r>
      <w:r w:rsidRPr="00EC4C92">
        <w:rPr>
          <w:rFonts w:ascii="CMR6" w:hAnsi="CMR6" w:cs="CMR6"/>
          <w:sz w:val="24"/>
          <w:szCs w:val="24"/>
          <w:vertAlign w:val="subscript"/>
        </w:rPr>
        <w:t>0</w:t>
      </w:r>
      <w:r w:rsidRPr="00EC4C92">
        <w:rPr>
          <w:rFonts w:ascii="CMR8" w:cs="CMR8"/>
          <w:sz w:val="24"/>
          <w:szCs w:val="24"/>
        </w:rPr>
        <w:t>) and (</w:t>
      </w:r>
      <w:r w:rsidRPr="00EC4C92">
        <w:rPr>
          <w:rFonts w:ascii="CMMI8" w:hAnsi="CMMI8" w:cs="CMMI8"/>
          <w:i/>
          <w:iCs/>
          <w:sz w:val="24"/>
          <w:szCs w:val="24"/>
        </w:rPr>
        <w:t>w</w:t>
      </w:r>
      <w:r w:rsidRPr="00EC4C92">
        <w:rPr>
          <w:rFonts w:ascii="CMR6" w:hAnsi="CMR6" w:cs="CMR6"/>
          <w:sz w:val="24"/>
          <w:szCs w:val="24"/>
          <w:vertAlign w:val="subscript"/>
        </w:rPr>
        <w:t>1</w:t>
      </w:r>
      <w:r w:rsidRPr="00EC4C92">
        <w:rPr>
          <w:rFonts w:ascii="CMMI8" w:hAnsi="CMMI8" w:cs="CMMI8"/>
          <w:i/>
          <w:iCs/>
          <w:sz w:val="24"/>
          <w:szCs w:val="24"/>
        </w:rPr>
        <w:t>, c</w:t>
      </w:r>
      <w:r w:rsidRPr="00EC4C92">
        <w:rPr>
          <w:rFonts w:ascii="CMR6" w:hAnsi="CMR6" w:cs="CMR6"/>
          <w:sz w:val="24"/>
          <w:szCs w:val="24"/>
          <w:vertAlign w:val="subscript"/>
        </w:rPr>
        <w:t>1</w:t>
      </w:r>
      <w:r w:rsidRPr="00EC4C92">
        <w:rPr>
          <w:rFonts w:ascii="CMR8" w:cs="CMR8"/>
          <w:sz w:val="24"/>
          <w:szCs w:val="24"/>
        </w:rPr>
        <w:t>).</w:t>
      </w:r>
    </w:p>
    <w:p w:rsidR="004D1B45" w:rsidRDefault="004D1B45" w:rsidP="00C5458A">
      <w:pPr>
        <w:pStyle w:val="ListParagraph"/>
        <w:numPr>
          <w:ilvl w:val="0"/>
          <w:numId w:val="14"/>
        </w:numPr>
        <w:autoSpaceDE w:val="0"/>
        <w:autoSpaceDN w:val="0"/>
        <w:bidi w:val="0"/>
        <w:adjustRightInd w:val="0"/>
        <w:spacing w:after="0" w:line="240" w:lineRule="auto"/>
        <w:rPr>
          <w:rFonts w:ascii="CMR8" w:cs="CMR8"/>
          <w:sz w:val="24"/>
          <w:szCs w:val="24"/>
        </w:rPr>
      </w:pPr>
      <w:r w:rsidRPr="00EC4C92">
        <w:rPr>
          <w:rFonts w:ascii="CMMI8" w:hAnsi="CMMI8" w:cs="CMMI8"/>
          <w:i/>
          <w:iCs/>
          <w:sz w:val="24"/>
          <w:szCs w:val="24"/>
        </w:rPr>
        <w:t xml:space="preserve">R </w:t>
      </w:r>
      <w:ins w:id="106" w:author="lindell" w:date="2010-07-04T16:36:00Z">
        <w:r w:rsidR="00C5458A">
          <w:rPr>
            <w:rFonts w:ascii="CMMI8" w:hAnsi="CMMI8" w:cs="CMMI8"/>
            <w:sz w:val="24"/>
            <w:szCs w:val="24"/>
          </w:rPr>
          <w:t>check that w0</w:t>
        </w:r>
        <w:proofErr w:type="gramStart"/>
        <w:r w:rsidR="00C5458A">
          <w:rPr>
            <w:rFonts w:ascii="CMMI8" w:hAnsi="CMMI8" w:cs="CMMI8"/>
            <w:sz w:val="24"/>
            <w:szCs w:val="24"/>
          </w:rPr>
          <w:t>,w1</w:t>
        </w:r>
        <w:proofErr w:type="gramEnd"/>
        <w:r w:rsidR="00C5458A">
          <w:rPr>
            <w:rFonts w:ascii="CMMI8" w:hAnsi="CMMI8" w:cs="CMMI8"/>
            <w:sz w:val="24"/>
            <w:szCs w:val="24"/>
          </w:rPr>
          <w:t xml:space="preserve"> are in the group and the c0,c1 are binary strings of the same length. </w:t>
        </w:r>
      </w:ins>
      <w:ins w:id="107" w:author="lindell" w:date="2010-07-04T16:37:00Z">
        <w:r w:rsidR="00C5458A">
          <w:rPr>
            <w:rFonts w:ascii="CMMI8" w:hAnsi="CMMI8" w:cs="CMMI8"/>
            <w:sz w:val="24"/>
            <w:szCs w:val="24"/>
          </w:rPr>
          <w:t xml:space="preserve">If not, sends error as in step 5. If yes, </w:t>
        </w:r>
        <w:r w:rsidR="000A2E24" w:rsidRPr="000A2E24">
          <w:rPr>
            <w:rFonts w:ascii="CMMI8" w:hAnsi="CMMI8" w:cs="CMMI8"/>
            <w:i/>
            <w:iCs/>
            <w:sz w:val="24"/>
            <w:szCs w:val="24"/>
            <w:rPrChange w:id="108" w:author="lindell" w:date="2010-07-04T16:37:00Z">
              <w:rPr>
                <w:rFonts w:ascii="CMMI8" w:hAnsi="CMMI8" w:cs="CMMI8"/>
                <w:sz w:val="24"/>
                <w:szCs w:val="24"/>
              </w:rPr>
            </w:rPrChange>
          </w:rPr>
          <w:t>R</w:t>
        </w:r>
        <w:r w:rsidR="00C5458A">
          <w:rPr>
            <w:rFonts w:ascii="CMMI8" w:hAnsi="CMMI8" w:cs="CMMI8"/>
            <w:sz w:val="24"/>
            <w:szCs w:val="24"/>
          </w:rPr>
          <w:t xml:space="preserve"> </w:t>
        </w:r>
      </w:ins>
      <w:r w:rsidRPr="00EC4C92">
        <w:rPr>
          <w:rFonts w:ascii="CMR8" w:cs="CMR8"/>
          <w:sz w:val="24"/>
          <w:szCs w:val="24"/>
        </w:rPr>
        <w:t xml:space="preserve">computes </w:t>
      </w:r>
      <w:proofErr w:type="spellStart"/>
      <w:r w:rsidRPr="00EC4C92">
        <w:rPr>
          <w:rFonts w:ascii="CMMI8" w:hAnsi="CMMI8" w:cs="CMMI8"/>
          <w:i/>
          <w:iCs/>
          <w:sz w:val="24"/>
          <w:szCs w:val="24"/>
        </w:rPr>
        <w:t>k</w:t>
      </w:r>
      <w:r w:rsidRPr="00F43C8F">
        <w:rPr>
          <w:rFonts w:ascii="CMMI6" w:hAnsi="CMMI6" w:cs="CMMI6"/>
          <w:i/>
          <w:iCs/>
          <w:sz w:val="24"/>
          <w:szCs w:val="24"/>
          <w:vertAlign w:val="subscript"/>
        </w:rPr>
        <w:t>σ</w:t>
      </w:r>
      <w:proofErr w:type="spellEnd"/>
      <w:r w:rsidRPr="00EC4C92">
        <w:rPr>
          <w:rFonts w:ascii="CMMI6" w:hAnsi="CMMI6" w:cs="CMMI6"/>
          <w:i/>
          <w:iCs/>
          <w:sz w:val="24"/>
          <w:szCs w:val="24"/>
        </w:rPr>
        <w:t xml:space="preserve"> </w:t>
      </w:r>
      <w:r w:rsidRPr="00EC4C92">
        <w:rPr>
          <w:rFonts w:ascii="CMR8" w:cs="CMR8"/>
          <w:sz w:val="24"/>
          <w:szCs w:val="24"/>
        </w:rPr>
        <w:t>= (</w:t>
      </w:r>
      <w:proofErr w:type="spellStart"/>
      <w:r w:rsidRPr="00EC4C92">
        <w:rPr>
          <w:rFonts w:ascii="CMMI8" w:hAnsi="CMMI8" w:cs="CMMI8"/>
          <w:i/>
          <w:iCs/>
          <w:sz w:val="24"/>
          <w:szCs w:val="24"/>
        </w:rPr>
        <w:t>w</w:t>
      </w:r>
      <w:r w:rsidRPr="00F43C8F">
        <w:rPr>
          <w:rFonts w:ascii="CMMI6" w:hAnsi="CMMI6" w:cs="CMMI6"/>
          <w:i/>
          <w:iCs/>
          <w:sz w:val="24"/>
          <w:szCs w:val="24"/>
          <w:vertAlign w:val="subscript"/>
        </w:rPr>
        <w:t>σ</w:t>
      </w:r>
      <w:proofErr w:type="spellEnd"/>
      <w:proofErr w:type="gramStart"/>
      <w:r w:rsidRPr="00EC4C92">
        <w:rPr>
          <w:rFonts w:ascii="CMR8" w:cs="CMR8"/>
          <w:sz w:val="24"/>
          <w:szCs w:val="24"/>
        </w:rPr>
        <w:t>)</w:t>
      </w:r>
      <w:r w:rsidRPr="00F43C8F">
        <w:rPr>
          <w:rFonts w:ascii="CMMI6" w:hAnsi="CMMI6" w:cs="CMMI6"/>
          <w:i/>
          <w:iCs/>
          <w:sz w:val="24"/>
          <w:szCs w:val="24"/>
          <w:vertAlign w:val="superscript"/>
        </w:rPr>
        <w:t>β</w:t>
      </w:r>
      <w:proofErr w:type="gramEnd"/>
      <w:r w:rsidRPr="00EC4C92">
        <w:rPr>
          <w:rFonts w:ascii="CMMI6" w:hAnsi="CMMI6" w:cs="CMMI6"/>
          <w:i/>
          <w:iCs/>
          <w:sz w:val="24"/>
          <w:szCs w:val="24"/>
        </w:rPr>
        <w:t xml:space="preserve"> </w:t>
      </w:r>
      <w:r w:rsidRPr="00EC4C92">
        <w:rPr>
          <w:rFonts w:ascii="CMR8" w:cs="CMR8"/>
          <w:sz w:val="24"/>
          <w:szCs w:val="24"/>
        </w:rPr>
        <w:t xml:space="preserve">and outputs </w:t>
      </w:r>
      <w:proofErr w:type="spellStart"/>
      <w:r w:rsidRPr="00EC4C92">
        <w:rPr>
          <w:rFonts w:ascii="CMMI8" w:hAnsi="CMMI8" w:cs="CMMI8"/>
          <w:i/>
          <w:iCs/>
          <w:sz w:val="24"/>
          <w:szCs w:val="24"/>
        </w:rPr>
        <w:t>x</w:t>
      </w:r>
      <w:r w:rsidRPr="00F43C8F">
        <w:rPr>
          <w:rFonts w:ascii="CMMI6" w:hAnsi="CMMI6" w:cs="CMMI6"/>
          <w:i/>
          <w:iCs/>
          <w:sz w:val="24"/>
          <w:szCs w:val="24"/>
          <w:vertAlign w:val="subscript"/>
        </w:rPr>
        <w:t>σ</w:t>
      </w:r>
      <w:proofErr w:type="spellEnd"/>
      <w:r w:rsidRPr="00EC4C92">
        <w:rPr>
          <w:rFonts w:ascii="CMMI6" w:hAnsi="CMMI6" w:cs="CMMI6"/>
          <w:i/>
          <w:iCs/>
          <w:sz w:val="24"/>
          <w:szCs w:val="24"/>
        </w:rPr>
        <w:t xml:space="preserve"> </w:t>
      </w:r>
      <w:r w:rsidRPr="00EC4C92">
        <w:rPr>
          <w:rFonts w:ascii="CMR8" w:cs="CMR8"/>
          <w:sz w:val="24"/>
          <w:szCs w:val="24"/>
        </w:rPr>
        <w:t xml:space="preserve">= </w:t>
      </w:r>
      <w:proofErr w:type="spellStart"/>
      <w:r w:rsidRPr="00EC4C92">
        <w:rPr>
          <w:rFonts w:ascii="CMMI8" w:hAnsi="CMMI8" w:cs="CMMI8"/>
          <w:i/>
          <w:iCs/>
          <w:sz w:val="24"/>
          <w:szCs w:val="24"/>
        </w:rPr>
        <w:t>c</w:t>
      </w:r>
      <w:r w:rsidRPr="00F43C8F">
        <w:rPr>
          <w:rFonts w:ascii="CMMI6" w:hAnsi="CMMI6" w:cs="CMMI6"/>
          <w:i/>
          <w:iCs/>
          <w:sz w:val="24"/>
          <w:szCs w:val="24"/>
          <w:vertAlign w:val="subscript"/>
        </w:rPr>
        <w:t>σ</w:t>
      </w:r>
      <w:proofErr w:type="spellEnd"/>
      <w:r w:rsidRPr="00EC4C92">
        <w:rPr>
          <w:rFonts w:ascii="CMMI6" w:hAnsi="CMMI6" w:cs="CMMI6"/>
          <w:i/>
          <w:iCs/>
          <w:sz w:val="24"/>
          <w:szCs w:val="24"/>
        </w:rPr>
        <w:t xml:space="preserve"> </w:t>
      </w:r>
      <w:ins w:id="109" w:author="lindell" w:date="2010-07-04T16:33:00Z">
        <w:r w:rsidR="00C5458A">
          <w:rPr>
            <w:rFonts w:ascii="CMSY8" w:cs="CMSY8"/>
            <w:i/>
            <w:iCs/>
            <w:sz w:val="24"/>
            <w:szCs w:val="24"/>
          </w:rPr>
          <w:t>XOR</w:t>
        </w:r>
      </w:ins>
      <w:ins w:id="110" w:author="lindell" w:date="2010-07-04T16:34:00Z">
        <w:r w:rsidR="00C5458A">
          <w:rPr>
            <w:rFonts w:ascii="CMSY8" w:cs="CMSY8"/>
            <w:i/>
            <w:iCs/>
            <w:sz w:val="24"/>
            <w:szCs w:val="24"/>
          </w:rPr>
          <w:t xml:space="preserve"> </w:t>
        </w:r>
      </w:ins>
      <w:del w:id="111" w:author="lindell" w:date="2010-07-04T16:33:00Z">
        <w:r w:rsidRPr="00EC4C92" w:rsidDel="00C5458A">
          <w:rPr>
            <w:rFonts w:ascii="CMSY8" w:cs="CMSY8" w:hint="eastAsia"/>
            <w:i/>
            <w:iCs/>
            <w:sz w:val="24"/>
            <w:szCs w:val="24"/>
          </w:rPr>
          <w:delText>·</w:delText>
        </w:r>
      </w:del>
      <w:ins w:id="112" w:author="lindell" w:date="2010-07-04T16:33:00Z">
        <w:r w:rsidR="00C5458A">
          <w:rPr>
            <w:rFonts w:ascii="CMSY8" w:cs="CMSY8"/>
            <w:i/>
            <w:iCs/>
            <w:sz w:val="24"/>
            <w:szCs w:val="24"/>
          </w:rPr>
          <w:t>KDF</w:t>
        </w:r>
      </w:ins>
      <w:del w:id="113" w:author="lindell" w:date="2010-07-04T16:33:00Z">
        <w:r w:rsidRPr="00EC4C92" w:rsidDel="00C5458A">
          <w:rPr>
            <w:rFonts w:ascii="CMSY8" w:cs="CMSY8"/>
            <w:i/>
            <w:iCs/>
            <w:sz w:val="24"/>
            <w:szCs w:val="24"/>
          </w:rPr>
          <w:delText xml:space="preserve"> </w:delText>
        </w:r>
      </w:del>
      <w:r w:rsidRPr="00EC4C92">
        <w:rPr>
          <w:rFonts w:ascii="CMR8" w:cs="CMR8"/>
          <w:sz w:val="24"/>
          <w:szCs w:val="24"/>
        </w:rPr>
        <w:t>(</w:t>
      </w:r>
      <w:proofErr w:type="spellStart"/>
      <w:r w:rsidRPr="00EC4C92">
        <w:rPr>
          <w:rFonts w:ascii="CMMI8" w:hAnsi="CMMI8" w:cs="CMMI8"/>
          <w:i/>
          <w:iCs/>
          <w:sz w:val="24"/>
          <w:szCs w:val="24"/>
        </w:rPr>
        <w:t>k</w:t>
      </w:r>
      <w:r w:rsidRPr="00F43C8F">
        <w:rPr>
          <w:rFonts w:ascii="CMMI6" w:hAnsi="CMMI6" w:cs="CMMI6"/>
          <w:i/>
          <w:iCs/>
          <w:sz w:val="24"/>
          <w:szCs w:val="24"/>
          <w:vertAlign w:val="subscript"/>
        </w:rPr>
        <w:t>σ</w:t>
      </w:r>
      <w:proofErr w:type="spellEnd"/>
      <w:r w:rsidRPr="00EC4C92">
        <w:rPr>
          <w:rFonts w:ascii="CMR8" w:cs="CMR8"/>
          <w:sz w:val="24"/>
          <w:szCs w:val="24"/>
        </w:rPr>
        <w:t>)</w:t>
      </w:r>
      <w:del w:id="114" w:author="lindell" w:date="2010-07-04T16:33:00Z">
        <w:r w:rsidRPr="00F43C8F" w:rsidDel="00C5458A">
          <w:rPr>
            <w:rFonts w:ascii="CMSY6" w:cs="CMSY6" w:hint="cs"/>
            <w:i/>
            <w:iCs/>
            <w:sz w:val="24"/>
            <w:szCs w:val="24"/>
            <w:vertAlign w:val="superscript"/>
          </w:rPr>
          <w:delText>−</w:delText>
        </w:r>
        <w:r w:rsidRPr="00F43C8F" w:rsidDel="00C5458A">
          <w:rPr>
            <w:rFonts w:ascii="CMR6" w:hAnsi="CMR6" w:cs="CMR6"/>
            <w:sz w:val="24"/>
            <w:szCs w:val="24"/>
            <w:vertAlign w:val="superscript"/>
          </w:rPr>
          <w:delText>1</w:delText>
        </w:r>
      </w:del>
      <w:r w:rsidRPr="00EC4C92">
        <w:rPr>
          <w:rFonts w:ascii="CMR8" w:cs="CMR8"/>
          <w:sz w:val="24"/>
          <w:szCs w:val="24"/>
        </w:rPr>
        <w:t>.</w:t>
      </w:r>
    </w:p>
    <w:p w:rsidR="00847B20" w:rsidRDefault="00847B20" w:rsidP="00847B20">
      <w:pPr>
        <w:autoSpaceDE w:val="0"/>
        <w:autoSpaceDN w:val="0"/>
        <w:bidi w:val="0"/>
        <w:adjustRightInd w:val="0"/>
        <w:spacing w:after="0" w:line="240" w:lineRule="auto"/>
        <w:rPr>
          <w:rFonts w:ascii="CMR8" w:cs="CMR8"/>
          <w:sz w:val="24"/>
          <w:szCs w:val="24"/>
        </w:rPr>
      </w:pPr>
    </w:p>
    <w:p w:rsidR="00847B20" w:rsidRDefault="00847B20" w:rsidP="00847B20">
      <w:pPr>
        <w:autoSpaceDE w:val="0"/>
        <w:autoSpaceDN w:val="0"/>
        <w:bidi w:val="0"/>
        <w:adjustRightInd w:val="0"/>
        <w:spacing w:after="0" w:line="240" w:lineRule="auto"/>
        <w:rPr>
          <w:rFonts w:ascii="CMR8" w:cs="CMR8"/>
          <w:sz w:val="24"/>
          <w:szCs w:val="24"/>
        </w:rPr>
      </w:pPr>
    </w:p>
    <w:p w:rsidR="00847B20" w:rsidRPr="00847B20" w:rsidRDefault="00847B20" w:rsidP="00223ABE">
      <w:pPr>
        <w:pStyle w:val="Heading1"/>
        <w:bidi w:val="0"/>
        <w:rPr>
          <w:rFonts w:eastAsia="Times New Roman" w:cs="Arial"/>
        </w:rPr>
      </w:pPr>
      <w:r w:rsidRPr="00847B20">
        <w:rPr>
          <w:rFonts w:ascii="Times New Roman" w:eastAsia="Times New Roman" w:hAnsi="Times New Roman" w:cs="Times New Roman"/>
        </w:rPr>
        <w:t xml:space="preserve"> </w:t>
      </w:r>
      <w:r w:rsidRPr="00847B20">
        <w:rPr>
          <w:rFonts w:eastAsia="Times New Roman"/>
        </w:rPr>
        <w:t xml:space="preserve">AIR (using any </w:t>
      </w:r>
      <w:proofErr w:type="spellStart"/>
      <w:r w:rsidRPr="00847B20">
        <w:rPr>
          <w:rFonts w:eastAsia="Times New Roman"/>
        </w:rPr>
        <w:t>homomorphic</w:t>
      </w:r>
      <w:proofErr w:type="spellEnd"/>
      <w:r w:rsidRPr="00847B20">
        <w:rPr>
          <w:rFonts w:eastAsia="Times New Roman"/>
        </w:rPr>
        <w:t xml:space="preserve"> encryption)</w:t>
      </w:r>
      <w:ins w:id="115" w:author="lindell" w:date="2010-07-04T16:55:00Z">
        <w:r w:rsidR="00473638">
          <w:rPr>
            <w:rFonts w:eastAsia="Times New Roman"/>
          </w:rPr>
          <w:t xml:space="preserve"> LEAVE TO VERSION 2</w:t>
        </w:r>
      </w:ins>
      <w:ins w:id="116" w:author="lindell" w:date="2010-07-04T16:56:00Z">
        <w:r w:rsidR="00473638">
          <w:rPr>
            <w:rFonts w:eastAsia="Times New Roman"/>
          </w:rPr>
          <w:t xml:space="preserve"> IF AT ALL</w:t>
        </w:r>
      </w:ins>
      <w:ins w:id="117" w:author="lindell" w:date="2010-07-04T16:55:00Z">
        <w:r w:rsidR="00473638">
          <w:rPr>
            <w:rFonts w:eastAsia="Times New Roman"/>
          </w:rPr>
          <w:t xml:space="preserve"> (EXPLAIN IN DOCUMENTATION THAT MORE EXPENSIVE; NEED TO PROVE THAT ENCRYPTED 0/1 AND GENERATE KEYS)</w:t>
        </w:r>
      </w:ins>
    </w:p>
    <w:p w:rsidR="00847B20" w:rsidRDefault="00847B20" w:rsidP="00847B20">
      <w:pPr>
        <w:autoSpaceDE w:val="0"/>
        <w:autoSpaceDN w:val="0"/>
        <w:bidi w:val="0"/>
        <w:adjustRightInd w:val="0"/>
        <w:spacing w:after="0" w:line="240" w:lineRule="auto"/>
        <w:rPr>
          <w:rFonts w:ascii="CMR8" w:cs="CMR8"/>
          <w:sz w:val="24"/>
          <w:szCs w:val="24"/>
        </w:rPr>
      </w:pPr>
    </w:p>
    <w:p w:rsidR="00847B20" w:rsidRDefault="00847B20" w:rsidP="00847B20">
      <w:pPr>
        <w:autoSpaceDE w:val="0"/>
        <w:autoSpaceDN w:val="0"/>
        <w:bidi w:val="0"/>
        <w:adjustRightInd w:val="0"/>
        <w:spacing w:after="0" w:line="240" w:lineRule="auto"/>
        <w:rPr>
          <w:rFonts w:ascii="CMBX8" w:cs="CMBX8"/>
          <w:b/>
          <w:bCs/>
          <w:sz w:val="24"/>
          <w:szCs w:val="24"/>
        </w:rPr>
      </w:pPr>
      <w:r w:rsidRPr="00847B20">
        <w:rPr>
          <w:rFonts w:ascii="CMBX8" w:cs="CMBX8"/>
          <w:b/>
          <w:bCs/>
          <w:sz w:val="24"/>
          <w:szCs w:val="24"/>
        </w:rPr>
        <w:t xml:space="preserve">PROTOCOL 7.2.4 (Private Oblivious Transfer </w:t>
      </w:r>
      <w:proofErr w:type="spellStart"/>
      <w:r w:rsidRPr="00847B20">
        <w:rPr>
          <w:rFonts w:ascii="CMMIB8" w:cs="CMMIB8" w:hint="cs"/>
          <w:b/>
          <w:bCs/>
          <w:i/>
          <w:iCs/>
          <w:sz w:val="24"/>
          <w:szCs w:val="24"/>
        </w:rPr>
        <w:t>π</w:t>
      </w:r>
      <w:r w:rsidRPr="00847B20">
        <w:rPr>
          <w:rFonts w:ascii="Arial" w:hAnsi="Arial" w:cs="Arial"/>
          <w:b/>
          <w:bCs/>
          <w:i/>
          <w:iCs/>
          <w:sz w:val="24"/>
          <w:szCs w:val="24"/>
        </w:rPr>
        <w:t>′</w:t>
      </w:r>
      <w:r w:rsidRPr="00847B20">
        <w:rPr>
          <w:rFonts w:ascii="CMBX5" w:hAnsi="CMBX5" w:cs="CMBX5"/>
          <w:b/>
          <w:bCs/>
          <w:sz w:val="24"/>
          <w:szCs w:val="24"/>
        </w:rPr>
        <w:t>P</w:t>
      </w:r>
      <w:proofErr w:type="spellEnd"/>
      <w:r>
        <w:rPr>
          <w:rFonts w:ascii="CMBX5" w:hAnsi="CMBX5" w:cs="CMBX5"/>
          <w:b/>
          <w:bCs/>
          <w:sz w:val="24"/>
          <w:szCs w:val="24"/>
        </w:rPr>
        <w:t xml:space="preserve"> </w:t>
      </w:r>
      <w:r w:rsidRPr="00847B20">
        <w:rPr>
          <w:rFonts w:ascii="CMBX5" w:hAnsi="CMBX5" w:cs="CMBX5"/>
          <w:b/>
          <w:bCs/>
          <w:sz w:val="24"/>
          <w:szCs w:val="24"/>
        </w:rPr>
        <w:t>OT</w:t>
      </w:r>
      <w:r w:rsidRPr="00847B20">
        <w:rPr>
          <w:rFonts w:ascii="CMBX8" w:cs="CMBX8"/>
          <w:b/>
          <w:bCs/>
          <w:sz w:val="24"/>
          <w:szCs w:val="24"/>
        </w:rPr>
        <w:t>)</w:t>
      </w:r>
    </w:p>
    <w:p w:rsidR="00847B20" w:rsidRDefault="00847B20" w:rsidP="00847B20">
      <w:pPr>
        <w:autoSpaceDE w:val="0"/>
        <w:autoSpaceDN w:val="0"/>
        <w:bidi w:val="0"/>
        <w:adjustRightInd w:val="0"/>
        <w:spacing w:after="0" w:line="240" w:lineRule="auto"/>
        <w:rPr>
          <w:rFonts w:ascii="CMBX8" w:cs="CMBX8"/>
          <w:b/>
          <w:bCs/>
          <w:sz w:val="24"/>
          <w:szCs w:val="24"/>
        </w:rPr>
      </w:pPr>
    </w:p>
    <w:p w:rsidR="00847B20" w:rsidRPr="00847B20" w:rsidRDefault="00847B20" w:rsidP="00847B20">
      <w:pPr>
        <w:autoSpaceDE w:val="0"/>
        <w:autoSpaceDN w:val="0"/>
        <w:bidi w:val="0"/>
        <w:adjustRightInd w:val="0"/>
        <w:spacing w:after="0" w:line="240" w:lineRule="auto"/>
        <w:rPr>
          <w:rFonts w:ascii="CMBX8" w:cs="CMBX8"/>
          <w:b/>
          <w:bCs/>
          <w:sz w:val="24"/>
          <w:szCs w:val="24"/>
        </w:rPr>
      </w:pPr>
    </w:p>
    <w:p w:rsidR="00847B20" w:rsidRPr="00847B20" w:rsidRDefault="00847B20" w:rsidP="00847B20">
      <w:pPr>
        <w:autoSpaceDE w:val="0"/>
        <w:autoSpaceDN w:val="0"/>
        <w:bidi w:val="0"/>
        <w:adjustRightInd w:val="0"/>
        <w:spacing w:after="0" w:line="240" w:lineRule="auto"/>
        <w:rPr>
          <w:rFonts w:ascii="CMR8" w:cs="CMR8"/>
          <w:sz w:val="24"/>
          <w:szCs w:val="24"/>
        </w:rPr>
      </w:pPr>
      <w:r w:rsidRPr="00847B20">
        <w:rPr>
          <w:rFonts w:ascii="CMSY8" w:cs="CMSY8" w:hint="cs"/>
          <w:i/>
          <w:iCs/>
          <w:sz w:val="24"/>
          <w:szCs w:val="24"/>
        </w:rPr>
        <w:t>•</w:t>
      </w:r>
      <w:r w:rsidRPr="00847B20">
        <w:rPr>
          <w:rFonts w:ascii="CMSY8" w:cs="CMSY8"/>
          <w:i/>
          <w:iCs/>
          <w:sz w:val="24"/>
          <w:szCs w:val="24"/>
        </w:rPr>
        <w:t xml:space="preserve"> </w:t>
      </w:r>
      <w:r w:rsidRPr="00847B20">
        <w:rPr>
          <w:rFonts w:ascii="CMBX8" w:cs="CMBX8"/>
          <w:b/>
          <w:bCs/>
          <w:sz w:val="24"/>
          <w:szCs w:val="24"/>
        </w:rPr>
        <w:t xml:space="preserve">Inputs: </w:t>
      </w:r>
      <w:r w:rsidRPr="00847B20">
        <w:rPr>
          <w:rFonts w:ascii="CMR8" w:cs="CMR8"/>
          <w:sz w:val="24"/>
          <w:szCs w:val="24"/>
        </w:rPr>
        <w:t xml:space="preserve">The sender has a pair of strings </w:t>
      </w:r>
      <w:r w:rsidRPr="00847B20">
        <w:rPr>
          <w:rFonts w:ascii="CMMI8" w:hAnsi="CMMI8" w:cs="CMMI8"/>
          <w:i/>
          <w:iCs/>
          <w:sz w:val="24"/>
          <w:szCs w:val="24"/>
        </w:rPr>
        <w:t>x</w:t>
      </w:r>
      <w:r w:rsidRPr="00847B20">
        <w:rPr>
          <w:rFonts w:ascii="CMR6" w:hAnsi="CMR6" w:cs="CMR6"/>
          <w:sz w:val="24"/>
          <w:szCs w:val="24"/>
          <w:vertAlign w:val="subscript"/>
        </w:rPr>
        <w:t>0</w:t>
      </w:r>
      <w:r w:rsidRPr="00847B20">
        <w:rPr>
          <w:rFonts w:ascii="CMMI8" w:hAnsi="CMMI8" w:cs="CMMI8"/>
          <w:i/>
          <w:iCs/>
          <w:sz w:val="24"/>
          <w:szCs w:val="24"/>
        </w:rPr>
        <w:t>, x</w:t>
      </w:r>
      <w:r w:rsidRPr="00847B20">
        <w:rPr>
          <w:rFonts w:ascii="CMR6" w:hAnsi="CMR6" w:cs="CMR6"/>
          <w:sz w:val="24"/>
          <w:szCs w:val="24"/>
          <w:vertAlign w:val="subscript"/>
        </w:rPr>
        <w:t>1</w:t>
      </w:r>
      <w:r w:rsidRPr="00847B20">
        <w:rPr>
          <w:rFonts w:ascii="CMR6" w:hAnsi="CMR6" w:cs="CMR6"/>
          <w:sz w:val="24"/>
          <w:szCs w:val="24"/>
        </w:rPr>
        <w:t xml:space="preserve"> </w:t>
      </w:r>
      <w:r w:rsidRPr="00847B20">
        <w:rPr>
          <w:rFonts w:ascii="Cambria Math" w:hAnsi="Cambria Math" w:cs="Cambria Math"/>
          <w:i/>
          <w:iCs/>
          <w:sz w:val="24"/>
          <w:szCs w:val="24"/>
        </w:rPr>
        <w:t>∈</w:t>
      </w:r>
      <w:r w:rsidRPr="00847B20">
        <w:rPr>
          <w:rFonts w:ascii="CMSY8" w:cs="CMSY8"/>
          <w:i/>
          <w:iCs/>
          <w:sz w:val="24"/>
          <w:szCs w:val="24"/>
        </w:rPr>
        <w:t xml:space="preserve"> {</w:t>
      </w:r>
      <w:r w:rsidRPr="00847B20">
        <w:rPr>
          <w:rFonts w:ascii="CMR8" w:cs="CMR8"/>
          <w:sz w:val="24"/>
          <w:szCs w:val="24"/>
        </w:rPr>
        <w:t>0</w:t>
      </w:r>
      <w:r w:rsidRPr="00847B20">
        <w:rPr>
          <w:rFonts w:ascii="CMMI8" w:hAnsi="CMMI8" w:cs="CMMI8"/>
          <w:i/>
          <w:iCs/>
          <w:sz w:val="24"/>
          <w:szCs w:val="24"/>
        </w:rPr>
        <w:t xml:space="preserve">, </w:t>
      </w:r>
      <w:r w:rsidRPr="00847B20">
        <w:rPr>
          <w:rFonts w:ascii="CMR8" w:cs="CMR8"/>
          <w:sz w:val="24"/>
          <w:szCs w:val="24"/>
        </w:rPr>
        <w:t>1</w:t>
      </w:r>
      <w:r w:rsidRPr="00847B20">
        <w:rPr>
          <w:rFonts w:ascii="CMSY8" w:cs="CMSY8"/>
          <w:i/>
          <w:iCs/>
          <w:sz w:val="24"/>
          <w:szCs w:val="24"/>
        </w:rPr>
        <w:t>}</w:t>
      </w:r>
      <w:r w:rsidRPr="00847B20">
        <w:rPr>
          <w:rFonts w:ascii="CMMI6" w:hAnsi="CMMI6" w:cs="CMMI6"/>
          <w:i/>
          <w:iCs/>
          <w:sz w:val="24"/>
          <w:szCs w:val="24"/>
          <w:vertAlign w:val="superscript"/>
        </w:rPr>
        <w:t>n</w:t>
      </w:r>
      <w:r w:rsidRPr="00847B20">
        <w:rPr>
          <w:rFonts w:ascii="CMMI6" w:hAnsi="CMMI6" w:cs="CMMI6"/>
          <w:i/>
          <w:iCs/>
          <w:sz w:val="24"/>
          <w:szCs w:val="24"/>
        </w:rPr>
        <w:t xml:space="preserve"> </w:t>
      </w:r>
      <w:r w:rsidRPr="00847B20">
        <w:rPr>
          <w:rFonts w:ascii="CMR8" w:cs="CMR8"/>
          <w:sz w:val="24"/>
          <w:szCs w:val="24"/>
        </w:rPr>
        <w:t>and the receiver has</w:t>
      </w:r>
    </w:p>
    <w:p w:rsidR="00847B20" w:rsidRPr="00847B20" w:rsidRDefault="00847B20" w:rsidP="00847B20">
      <w:pPr>
        <w:autoSpaceDE w:val="0"/>
        <w:autoSpaceDN w:val="0"/>
        <w:bidi w:val="0"/>
        <w:adjustRightInd w:val="0"/>
        <w:spacing w:after="0" w:line="240" w:lineRule="auto"/>
        <w:rPr>
          <w:rFonts w:ascii="CMR8" w:cs="CMR8"/>
          <w:sz w:val="24"/>
          <w:szCs w:val="24"/>
        </w:rPr>
      </w:pPr>
      <w:r w:rsidRPr="00847B20">
        <w:rPr>
          <w:rFonts w:ascii="CMR8" w:cs="CMR8"/>
          <w:sz w:val="24"/>
          <w:szCs w:val="24"/>
        </w:rPr>
        <w:t xml:space="preserve">a bit </w:t>
      </w:r>
      <w:r w:rsidRPr="00847B20">
        <w:rPr>
          <w:rFonts w:ascii="CMMI8" w:hAnsi="CMMI8" w:cs="CMMI8"/>
          <w:i/>
          <w:iCs/>
          <w:sz w:val="24"/>
          <w:szCs w:val="24"/>
        </w:rPr>
        <w:t xml:space="preserve">σ </w:t>
      </w:r>
      <w:r w:rsidRPr="00847B20">
        <w:rPr>
          <w:rFonts w:ascii="Cambria Math" w:hAnsi="Cambria Math" w:cs="Cambria Math"/>
          <w:i/>
          <w:iCs/>
          <w:sz w:val="24"/>
          <w:szCs w:val="24"/>
        </w:rPr>
        <w:t>∈</w:t>
      </w:r>
      <w:r w:rsidRPr="00847B20">
        <w:rPr>
          <w:rFonts w:ascii="CMSY8" w:cs="CMSY8"/>
          <w:i/>
          <w:iCs/>
          <w:sz w:val="24"/>
          <w:szCs w:val="24"/>
        </w:rPr>
        <w:t xml:space="preserve"> {</w:t>
      </w:r>
      <w:r w:rsidRPr="00847B20">
        <w:rPr>
          <w:rFonts w:ascii="CMR8" w:cs="CMR8"/>
          <w:sz w:val="24"/>
          <w:szCs w:val="24"/>
        </w:rPr>
        <w:t>0</w:t>
      </w:r>
      <w:r w:rsidRPr="00847B20">
        <w:rPr>
          <w:rFonts w:ascii="CMMI8" w:hAnsi="CMMI8" w:cs="CMMI8"/>
          <w:i/>
          <w:iCs/>
          <w:sz w:val="24"/>
          <w:szCs w:val="24"/>
        </w:rPr>
        <w:t xml:space="preserve">, </w:t>
      </w:r>
      <w:r w:rsidRPr="00847B20">
        <w:rPr>
          <w:rFonts w:ascii="CMR8" w:cs="CMR8"/>
          <w:sz w:val="24"/>
          <w:szCs w:val="24"/>
        </w:rPr>
        <w:t>1</w:t>
      </w:r>
      <w:r w:rsidRPr="00847B20">
        <w:rPr>
          <w:rFonts w:ascii="CMSY8" w:cs="CMSY8"/>
          <w:i/>
          <w:iCs/>
          <w:sz w:val="24"/>
          <w:szCs w:val="24"/>
        </w:rPr>
        <w:t>}</w:t>
      </w:r>
      <w:r w:rsidRPr="00847B20">
        <w:rPr>
          <w:rFonts w:ascii="CMR8" w:cs="CMR8"/>
          <w:sz w:val="24"/>
          <w:szCs w:val="24"/>
        </w:rPr>
        <w:t>.</w:t>
      </w:r>
    </w:p>
    <w:p w:rsidR="00847B20" w:rsidRDefault="00847B20" w:rsidP="00847B20">
      <w:pPr>
        <w:autoSpaceDE w:val="0"/>
        <w:autoSpaceDN w:val="0"/>
        <w:bidi w:val="0"/>
        <w:adjustRightInd w:val="0"/>
        <w:spacing w:after="0" w:line="240" w:lineRule="auto"/>
        <w:rPr>
          <w:rFonts w:ascii="CMR8" w:cs="CMR8"/>
          <w:sz w:val="24"/>
          <w:szCs w:val="24"/>
        </w:rPr>
      </w:pPr>
      <w:r w:rsidRPr="00847B20">
        <w:rPr>
          <w:rFonts w:ascii="CMSY8" w:cs="CMSY8" w:hint="cs"/>
          <w:i/>
          <w:iCs/>
          <w:sz w:val="24"/>
          <w:szCs w:val="24"/>
        </w:rPr>
        <w:t>•</w:t>
      </w:r>
      <w:r w:rsidRPr="00847B20">
        <w:rPr>
          <w:rFonts w:ascii="CMSY8" w:cs="CMSY8"/>
          <w:i/>
          <w:iCs/>
          <w:sz w:val="24"/>
          <w:szCs w:val="24"/>
        </w:rPr>
        <w:t xml:space="preserve"> </w:t>
      </w:r>
      <w:r w:rsidRPr="00847B20">
        <w:rPr>
          <w:rFonts w:ascii="CMBX8" w:cs="CMBX8"/>
          <w:b/>
          <w:bCs/>
          <w:sz w:val="24"/>
          <w:szCs w:val="24"/>
        </w:rPr>
        <w:t xml:space="preserve">Auxiliary inputs: </w:t>
      </w:r>
      <w:r w:rsidRPr="00847B20">
        <w:rPr>
          <w:rFonts w:ascii="CMR8" w:cs="CMR8"/>
          <w:sz w:val="24"/>
          <w:szCs w:val="24"/>
        </w:rPr>
        <w:t>Both parties have the security parameter 1</w:t>
      </w:r>
      <w:r w:rsidRPr="00847B20">
        <w:rPr>
          <w:rFonts w:ascii="CMMI6" w:hAnsi="CMMI6" w:cs="CMMI6"/>
          <w:i/>
          <w:iCs/>
          <w:sz w:val="24"/>
          <w:szCs w:val="24"/>
          <w:vertAlign w:val="superscript"/>
        </w:rPr>
        <w:t>n</w:t>
      </w:r>
      <w:r w:rsidRPr="00847B20">
        <w:rPr>
          <w:rFonts w:ascii="CMR8" w:cs="CMR8"/>
          <w:sz w:val="24"/>
          <w:szCs w:val="24"/>
        </w:rPr>
        <w:t>.</w:t>
      </w:r>
    </w:p>
    <w:p w:rsidR="00FF5CE7" w:rsidRDefault="004242D2" w:rsidP="00D11AAB">
      <w:pPr>
        <w:pStyle w:val="ListParagraph"/>
        <w:numPr>
          <w:ilvl w:val="0"/>
          <w:numId w:val="16"/>
        </w:numPr>
        <w:autoSpaceDE w:val="0"/>
        <w:autoSpaceDN w:val="0"/>
        <w:bidi w:val="0"/>
        <w:adjustRightInd w:val="0"/>
        <w:spacing w:after="0" w:line="240" w:lineRule="auto"/>
        <w:rPr>
          <w:rFonts w:ascii="CMBX8" w:cs="CMBX8"/>
          <w:b/>
          <w:bCs/>
          <w:sz w:val="24"/>
          <w:szCs w:val="24"/>
        </w:rPr>
      </w:pPr>
      <w:r w:rsidRPr="004242D2">
        <w:rPr>
          <w:rFonts w:ascii="CMBX8" w:cs="CMBX8"/>
          <w:b/>
          <w:bCs/>
          <w:sz w:val="24"/>
          <w:szCs w:val="24"/>
        </w:rPr>
        <w:t>Default behavior on wrong input:</w:t>
      </w:r>
    </w:p>
    <w:p w:rsidR="004242D2" w:rsidRDefault="00440434" w:rsidP="00D11AAB">
      <w:pPr>
        <w:pStyle w:val="ListParagraph"/>
        <w:numPr>
          <w:ilvl w:val="0"/>
          <w:numId w:val="16"/>
        </w:numPr>
        <w:autoSpaceDE w:val="0"/>
        <w:autoSpaceDN w:val="0"/>
        <w:bidi w:val="0"/>
        <w:adjustRightInd w:val="0"/>
        <w:spacing w:after="0" w:line="240" w:lineRule="auto"/>
        <w:rPr>
          <w:rFonts w:ascii="CMBX8" w:cs="CMBX8"/>
          <w:b/>
          <w:bCs/>
          <w:sz w:val="24"/>
          <w:szCs w:val="24"/>
        </w:rPr>
      </w:pPr>
      <w:r>
        <w:rPr>
          <w:rFonts w:ascii="CMBX8" w:cs="CMBX8"/>
          <w:b/>
          <w:bCs/>
          <w:sz w:val="24"/>
          <w:szCs w:val="24"/>
        </w:rPr>
        <w:t>Receiver</w:t>
      </w:r>
      <w:r>
        <w:rPr>
          <w:rFonts w:ascii="CMBX8" w:cs="CMBX8"/>
          <w:b/>
          <w:bCs/>
          <w:sz w:val="24"/>
          <w:szCs w:val="24"/>
        </w:rPr>
        <w:t>’</w:t>
      </w:r>
      <w:r>
        <w:rPr>
          <w:rFonts w:ascii="CMBX8" w:cs="CMBX8"/>
          <w:b/>
          <w:bCs/>
          <w:sz w:val="24"/>
          <w:szCs w:val="24"/>
        </w:rPr>
        <w:t xml:space="preserve">s </w:t>
      </w:r>
      <w:r w:rsidR="004242D2">
        <w:rPr>
          <w:rFonts w:ascii="CMBX8" w:cs="CMBX8"/>
          <w:b/>
          <w:bCs/>
          <w:sz w:val="24"/>
          <w:szCs w:val="24"/>
        </w:rPr>
        <w:t>Output:</w:t>
      </w:r>
      <w:r w:rsidRPr="00440434">
        <w:rPr>
          <w:rFonts w:ascii="CMMI8" w:hAnsi="CMMI8" w:cs="CMMI8"/>
          <w:i/>
          <w:iCs/>
          <w:sz w:val="24"/>
          <w:szCs w:val="24"/>
        </w:rPr>
        <w:t xml:space="preserve"> </w:t>
      </w:r>
      <w:proofErr w:type="spellStart"/>
      <w:r w:rsidRPr="00E23AEB">
        <w:rPr>
          <w:rFonts w:ascii="CMMI8" w:hAnsi="CMMI8" w:cs="CMMI8"/>
          <w:i/>
          <w:iCs/>
          <w:sz w:val="24"/>
          <w:szCs w:val="24"/>
        </w:rPr>
        <w:t>s</w:t>
      </w:r>
      <w:r w:rsidRPr="00E23AEB">
        <w:rPr>
          <w:rFonts w:ascii="CMMI6" w:hAnsi="CMMI6" w:cs="CMMI6"/>
          <w:i/>
          <w:iCs/>
          <w:sz w:val="24"/>
          <w:szCs w:val="24"/>
          <w:vertAlign w:val="subscript"/>
        </w:rPr>
        <w:t>r</w:t>
      </w:r>
      <w:proofErr w:type="spellEnd"/>
      <w:r w:rsidRPr="00E23AEB">
        <w:rPr>
          <w:rFonts w:ascii="CMMI6" w:hAnsi="CMMI6" w:cs="CMMI6"/>
          <w:i/>
          <w:iCs/>
          <w:sz w:val="24"/>
          <w:szCs w:val="24"/>
        </w:rPr>
        <w:t xml:space="preserve"> </w:t>
      </w:r>
      <w:r w:rsidRPr="00E23AEB">
        <w:rPr>
          <w:rFonts w:ascii="CMR8" w:cs="CMR8"/>
          <w:sz w:val="24"/>
          <w:szCs w:val="24"/>
        </w:rPr>
        <w:t xml:space="preserve">= </w:t>
      </w:r>
      <w:proofErr w:type="spellStart"/>
      <w:r w:rsidRPr="00E23AEB">
        <w:rPr>
          <w:rFonts w:ascii="CMMI8" w:hAnsi="CMMI8" w:cs="CMMI8"/>
          <w:i/>
          <w:iCs/>
          <w:sz w:val="24"/>
          <w:szCs w:val="24"/>
        </w:rPr>
        <w:t>D</w:t>
      </w:r>
      <w:r w:rsidRPr="00E23AEB">
        <w:rPr>
          <w:rFonts w:ascii="CMMI6" w:hAnsi="CMMI6" w:cs="CMMI6"/>
          <w:i/>
          <w:iCs/>
          <w:sz w:val="24"/>
          <w:szCs w:val="24"/>
          <w:vertAlign w:val="subscript"/>
        </w:rPr>
        <w:t>sk</w:t>
      </w:r>
      <w:proofErr w:type="spellEnd"/>
      <w:r w:rsidRPr="00E23AEB">
        <w:rPr>
          <w:rFonts w:ascii="CMR8" w:cs="CMR8"/>
          <w:sz w:val="24"/>
          <w:szCs w:val="24"/>
        </w:rPr>
        <w:t>(</w:t>
      </w:r>
      <w:r w:rsidRPr="00E23AEB">
        <w:rPr>
          <w:rFonts w:ascii="CMMI8" w:hAnsi="CMMI8" w:cs="CMMI8"/>
          <w:i/>
          <w:iCs/>
          <w:sz w:val="24"/>
          <w:szCs w:val="24"/>
        </w:rPr>
        <w:t>c</w:t>
      </w:r>
      <w:r w:rsidRPr="00E23AEB">
        <w:rPr>
          <w:rFonts w:ascii="Arial" w:hAnsi="Arial" w:cs="Arial"/>
          <w:i/>
          <w:iCs/>
          <w:sz w:val="24"/>
          <w:szCs w:val="24"/>
        </w:rPr>
        <w:t>′</w:t>
      </w:r>
      <w:r w:rsidRPr="00E23AEB">
        <w:rPr>
          <w:rFonts w:ascii="CMR8" w:cs="CMR8"/>
          <w:sz w:val="24"/>
          <w:szCs w:val="24"/>
        </w:rPr>
        <w:t>)</w:t>
      </w:r>
    </w:p>
    <w:p w:rsidR="00440434" w:rsidRPr="004242D2" w:rsidRDefault="00440434" w:rsidP="00D11AAB">
      <w:pPr>
        <w:pStyle w:val="ListParagraph"/>
        <w:numPr>
          <w:ilvl w:val="0"/>
          <w:numId w:val="16"/>
        </w:numPr>
        <w:autoSpaceDE w:val="0"/>
        <w:autoSpaceDN w:val="0"/>
        <w:bidi w:val="0"/>
        <w:adjustRightInd w:val="0"/>
        <w:spacing w:after="0" w:line="240" w:lineRule="auto"/>
        <w:rPr>
          <w:rFonts w:ascii="CMBX8" w:cs="CMBX8"/>
          <w:b/>
          <w:bCs/>
          <w:sz w:val="24"/>
          <w:szCs w:val="24"/>
        </w:rPr>
      </w:pPr>
      <w:r>
        <w:rPr>
          <w:rFonts w:ascii="CMBX8" w:cs="CMBX8"/>
          <w:b/>
          <w:bCs/>
          <w:sz w:val="24"/>
          <w:szCs w:val="24"/>
        </w:rPr>
        <w:t>Sender</w:t>
      </w:r>
      <w:r>
        <w:rPr>
          <w:rFonts w:ascii="CMBX8" w:cs="CMBX8"/>
          <w:b/>
          <w:bCs/>
          <w:sz w:val="24"/>
          <w:szCs w:val="24"/>
        </w:rPr>
        <w:t>’</w:t>
      </w:r>
      <w:r>
        <w:rPr>
          <w:rFonts w:ascii="CMBX8" w:cs="CMBX8"/>
          <w:b/>
          <w:bCs/>
          <w:sz w:val="24"/>
          <w:szCs w:val="24"/>
        </w:rPr>
        <w:t xml:space="preserve">s output: </w:t>
      </w:r>
      <w:r w:rsidRPr="00440434">
        <w:rPr>
          <w:rFonts w:ascii="CMR8" w:cs="CMR8"/>
          <w:sz w:val="24"/>
          <w:szCs w:val="24"/>
        </w:rPr>
        <w:t>nothing</w:t>
      </w:r>
    </w:p>
    <w:p w:rsidR="00847B20" w:rsidRPr="00847B20" w:rsidRDefault="00847B20" w:rsidP="00847B20">
      <w:pPr>
        <w:autoSpaceDE w:val="0"/>
        <w:autoSpaceDN w:val="0"/>
        <w:bidi w:val="0"/>
        <w:adjustRightInd w:val="0"/>
        <w:spacing w:after="0" w:line="240" w:lineRule="auto"/>
        <w:rPr>
          <w:rFonts w:ascii="CMBX8" w:cs="CMBX8"/>
          <w:b/>
          <w:bCs/>
          <w:sz w:val="24"/>
          <w:szCs w:val="24"/>
        </w:rPr>
      </w:pPr>
      <w:r w:rsidRPr="00847B20">
        <w:rPr>
          <w:rFonts w:ascii="CMSY8" w:cs="CMSY8" w:hint="cs"/>
          <w:i/>
          <w:iCs/>
          <w:sz w:val="24"/>
          <w:szCs w:val="24"/>
        </w:rPr>
        <w:t>•</w:t>
      </w:r>
      <w:r w:rsidRPr="00847B20">
        <w:rPr>
          <w:rFonts w:ascii="CMSY8" w:cs="CMSY8"/>
          <w:i/>
          <w:iCs/>
          <w:sz w:val="24"/>
          <w:szCs w:val="24"/>
        </w:rPr>
        <w:t xml:space="preserve"> </w:t>
      </w:r>
      <w:r w:rsidRPr="00847B20">
        <w:rPr>
          <w:rFonts w:ascii="CMBX8" w:cs="CMBX8"/>
          <w:b/>
          <w:bCs/>
          <w:sz w:val="24"/>
          <w:szCs w:val="24"/>
        </w:rPr>
        <w:t>The protocol:</w:t>
      </w:r>
    </w:p>
    <w:p w:rsidR="007C573B" w:rsidRDefault="00847B20" w:rsidP="00D11AAB">
      <w:pPr>
        <w:pStyle w:val="ListParagraph"/>
        <w:numPr>
          <w:ilvl w:val="0"/>
          <w:numId w:val="15"/>
        </w:numPr>
        <w:autoSpaceDE w:val="0"/>
        <w:autoSpaceDN w:val="0"/>
        <w:bidi w:val="0"/>
        <w:adjustRightInd w:val="0"/>
        <w:spacing w:after="0" w:line="240" w:lineRule="auto"/>
        <w:rPr>
          <w:rFonts w:ascii="CMR8" w:cs="CMR8"/>
          <w:sz w:val="24"/>
          <w:szCs w:val="24"/>
        </w:rPr>
      </w:pPr>
      <w:r w:rsidRPr="007C573B">
        <w:rPr>
          <w:rFonts w:ascii="CMR8" w:cs="CMR8"/>
          <w:sz w:val="24"/>
          <w:szCs w:val="24"/>
        </w:rPr>
        <w:t xml:space="preserve">The receiver </w:t>
      </w:r>
      <w:r w:rsidRPr="007C573B">
        <w:rPr>
          <w:rFonts w:ascii="CMMI8" w:hAnsi="CMMI8" w:cs="CMMI8"/>
          <w:i/>
          <w:iCs/>
          <w:sz w:val="24"/>
          <w:szCs w:val="24"/>
        </w:rPr>
        <w:t xml:space="preserve">R </w:t>
      </w:r>
      <w:r w:rsidR="000A2E24" w:rsidRPr="000A2E24">
        <w:rPr>
          <w:rFonts w:ascii="CMR8" w:cs="CMR8"/>
          <w:i/>
          <w:iCs/>
          <w:color w:val="00B050"/>
          <w:sz w:val="24"/>
          <w:szCs w:val="24"/>
          <w:rPrChange w:id="118" w:author="Yael" w:date="2010-07-06T12:36:00Z">
            <w:rPr>
              <w:rFonts w:ascii="CMR8" w:cs="CMR8"/>
              <w:i/>
              <w:iCs/>
              <w:color w:val="FF0000"/>
              <w:sz w:val="24"/>
              <w:szCs w:val="24"/>
            </w:rPr>
          </w:rPrChange>
        </w:rPr>
        <w:t>chooses</w:t>
      </w:r>
      <w:r w:rsidRPr="007C573B">
        <w:rPr>
          <w:rFonts w:ascii="CMR8" w:cs="CMR8"/>
          <w:sz w:val="24"/>
          <w:szCs w:val="24"/>
        </w:rPr>
        <w:t xml:space="preserve"> a pair of keys (</w:t>
      </w:r>
      <w:proofErr w:type="spellStart"/>
      <w:r w:rsidRPr="007C573B">
        <w:rPr>
          <w:rFonts w:ascii="CMMI8" w:hAnsi="CMMI8" w:cs="CMMI8"/>
          <w:i/>
          <w:iCs/>
          <w:sz w:val="24"/>
          <w:szCs w:val="24"/>
        </w:rPr>
        <w:t>pk</w:t>
      </w:r>
      <w:proofErr w:type="spellEnd"/>
      <w:r w:rsidRPr="007C573B">
        <w:rPr>
          <w:rFonts w:ascii="CMMI8" w:hAnsi="CMMI8" w:cs="CMMI8"/>
          <w:i/>
          <w:iCs/>
          <w:sz w:val="24"/>
          <w:szCs w:val="24"/>
        </w:rPr>
        <w:t xml:space="preserve">, </w:t>
      </w:r>
      <w:proofErr w:type="spellStart"/>
      <w:r w:rsidRPr="007C573B">
        <w:rPr>
          <w:rFonts w:ascii="CMMI8" w:hAnsi="CMMI8" w:cs="CMMI8"/>
          <w:i/>
          <w:iCs/>
          <w:sz w:val="24"/>
          <w:szCs w:val="24"/>
        </w:rPr>
        <w:t>sk</w:t>
      </w:r>
      <w:proofErr w:type="spellEnd"/>
      <w:r w:rsidRPr="007C573B">
        <w:rPr>
          <w:rFonts w:ascii="CMR8" w:cs="CMR8"/>
          <w:sz w:val="24"/>
          <w:szCs w:val="24"/>
        </w:rPr>
        <w:t xml:space="preserve">) </w:t>
      </w:r>
      <w:r w:rsidRPr="007C573B">
        <w:rPr>
          <w:rFonts w:ascii="CMSY8" w:cs="CMSY8" w:hint="cs"/>
          <w:i/>
          <w:iCs/>
          <w:sz w:val="24"/>
          <w:szCs w:val="24"/>
        </w:rPr>
        <w:t>←</w:t>
      </w:r>
      <w:r w:rsidRPr="007C573B">
        <w:rPr>
          <w:rFonts w:ascii="CMSY8" w:cs="CMSY8"/>
          <w:i/>
          <w:iCs/>
          <w:sz w:val="24"/>
          <w:szCs w:val="24"/>
        </w:rPr>
        <w:t xml:space="preserve"> </w:t>
      </w:r>
      <w:proofErr w:type="gramStart"/>
      <w:r w:rsidRPr="007C573B">
        <w:rPr>
          <w:rFonts w:ascii="CMMI8" w:hAnsi="CMMI8" w:cs="CMMI8"/>
          <w:i/>
          <w:iCs/>
          <w:sz w:val="24"/>
          <w:szCs w:val="24"/>
        </w:rPr>
        <w:t>G</w:t>
      </w:r>
      <w:r w:rsidRPr="007C573B">
        <w:rPr>
          <w:rFonts w:ascii="CMR8" w:cs="CMR8"/>
          <w:sz w:val="24"/>
          <w:szCs w:val="24"/>
        </w:rPr>
        <w:t>(</w:t>
      </w:r>
      <w:proofErr w:type="gramEnd"/>
      <w:r w:rsidRPr="007C573B">
        <w:rPr>
          <w:rFonts w:ascii="CMR8" w:cs="CMR8"/>
          <w:sz w:val="24"/>
          <w:szCs w:val="24"/>
        </w:rPr>
        <w:t>1</w:t>
      </w:r>
      <w:r w:rsidRPr="007C573B">
        <w:rPr>
          <w:rFonts w:ascii="CMMI6" w:hAnsi="CMMI6" w:cs="CMMI6"/>
          <w:i/>
          <w:iCs/>
          <w:sz w:val="24"/>
          <w:szCs w:val="24"/>
          <w:vertAlign w:val="superscript"/>
        </w:rPr>
        <w:t>n</w:t>
      </w:r>
      <w:r w:rsidRPr="007C573B">
        <w:rPr>
          <w:rFonts w:ascii="CMR8" w:cs="CMR8"/>
          <w:sz w:val="24"/>
          <w:szCs w:val="24"/>
        </w:rPr>
        <w:t>)</w:t>
      </w:r>
      <w:ins w:id="119" w:author="lindell" w:date="2010-07-04T16:40:00Z">
        <w:r w:rsidR="00C5458A">
          <w:rPr>
            <w:rFonts w:ascii="CMR8" w:cs="CMR8"/>
            <w:sz w:val="24"/>
            <w:szCs w:val="24"/>
          </w:rPr>
          <w:t xml:space="preserve"> of length greater than n</w:t>
        </w:r>
      </w:ins>
      <w:r w:rsidR="007C573B">
        <w:rPr>
          <w:rFonts w:ascii="CMR8" w:cs="CMR8"/>
          <w:sz w:val="24"/>
          <w:szCs w:val="24"/>
        </w:rPr>
        <w:t>.</w:t>
      </w:r>
    </w:p>
    <w:p w:rsidR="00847B20" w:rsidRPr="007C573B" w:rsidRDefault="00C5458A" w:rsidP="00D11AAB">
      <w:pPr>
        <w:pStyle w:val="ListParagraph"/>
        <w:numPr>
          <w:ilvl w:val="0"/>
          <w:numId w:val="15"/>
        </w:numPr>
        <w:autoSpaceDE w:val="0"/>
        <w:autoSpaceDN w:val="0"/>
        <w:bidi w:val="0"/>
        <w:adjustRightInd w:val="0"/>
        <w:spacing w:after="0" w:line="240" w:lineRule="auto"/>
        <w:rPr>
          <w:rFonts w:ascii="CMR8" w:cs="CMR8"/>
          <w:sz w:val="24"/>
          <w:szCs w:val="24"/>
        </w:rPr>
      </w:pPr>
      <w:ins w:id="120" w:author="lindell" w:date="2010-07-04T16:40:00Z">
        <w:r>
          <w:rPr>
            <w:rFonts w:ascii="CMR8" w:cs="CMR8"/>
            <w:sz w:val="24"/>
            <w:szCs w:val="24"/>
          </w:rPr>
          <w:t xml:space="preserve">R </w:t>
        </w:r>
      </w:ins>
      <w:r w:rsidR="00847B20" w:rsidRPr="007C573B">
        <w:rPr>
          <w:rFonts w:ascii="CMR8" w:cs="CMR8"/>
          <w:sz w:val="24"/>
          <w:szCs w:val="24"/>
        </w:rPr>
        <w:t xml:space="preserve">computes </w:t>
      </w:r>
      <w:r w:rsidR="00847B20" w:rsidRPr="007C573B">
        <w:rPr>
          <w:rFonts w:ascii="CMMI8" w:hAnsi="CMMI8" w:cs="CMMI8"/>
          <w:i/>
          <w:iCs/>
          <w:sz w:val="24"/>
          <w:szCs w:val="24"/>
        </w:rPr>
        <w:t xml:space="preserve">c </w:t>
      </w:r>
      <w:r w:rsidR="00847B20" w:rsidRPr="007C573B">
        <w:rPr>
          <w:rFonts w:ascii="CMR8" w:cs="CMR8"/>
          <w:sz w:val="24"/>
          <w:szCs w:val="24"/>
        </w:rPr>
        <w:t>=</w:t>
      </w:r>
      <w:r w:rsidR="007C573B" w:rsidRPr="007C573B">
        <w:rPr>
          <w:rFonts w:ascii="CMR8" w:cs="CMR8"/>
          <w:sz w:val="24"/>
          <w:szCs w:val="24"/>
        </w:rPr>
        <w:t xml:space="preserve"> </w:t>
      </w:r>
      <w:proofErr w:type="spellStart"/>
      <w:proofErr w:type="gramStart"/>
      <w:r w:rsidR="00847B20" w:rsidRPr="007C573B">
        <w:rPr>
          <w:rFonts w:ascii="CMMI8" w:hAnsi="CMMI8" w:cs="CMMI8"/>
          <w:i/>
          <w:iCs/>
          <w:sz w:val="24"/>
          <w:szCs w:val="24"/>
        </w:rPr>
        <w:t>E</w:t>
      </w:r>
      <w:r w:rsidR="00847B20" w:rsidRPr="00E23AEB">
        <w:rPr>
          <w:rFonts w:ascii="CMMI6" w:hAnsi="CMMI6" w:cs="CMMI6"/>
          <w:i/>
          <w:iCs/>
          <w:sz w:val="24"/>
          <w:szCs w:val="24"/>
          <w:vertAlign w:val="subscript"/>
        </w:rPr>
        <w:t>pk</w:t>
      </w:r>
      <w:proofErr w:type="spellEnd"/>
      <w:r w:rsidR="00847B20" w:rsidRPr="007C573B">
        <w:rPr>
          <w:rFonts w:ascii="CMR8" w:cs="CMR8"/>
          <w:sz w:val="24"/>
          <w:szCs w:val="24"/>
        </w:rPr>
        <w:t>(</w:t>
      </w:r>
      <w:proofErr w:type="gramEnd"/>
      <w:r w:rsidR="00847B20" w:rsidRPr="007C573B">
        <w:rPr>
          <w:rFonts w:ascii="CMMI8" w:hAnsi="CMMI8" w:cs="CMMI8"/>
          <w:i/>
          <w:iCs/>
          <w:sz w:val="24"/>
          <w:szCs w:val="24"/>
        </w:rPr>
        <w:t>σ</w:t>
      </w:r>
      <w:r w:rsidR="00847B20" w:rsidRPr="007C573B">
        <w:rPr>
          <w:rFonts w:ascii="CMR8" w:cs="CMR8"/>
          <w:sz w:val="24"/>
          <w:szCs w:val="24"/>
        </w:rPr>
        <w:t xml:space="preserve">) and sends </w:t>
      </w:r>
      <w:r w:rsidR="00847B20" w:rsidRPr="007C573B">
        <w:rPr>
          <w:rFonts w:ascii="CMMI8" w:hAnsi="CMMI8" w:cs="CMMI8"/>
          <w:i/>
          <w:iCs/>
          <w:sz w:val="24"/>
          <w:szCs w:val="24"/>
        </w:rPr>
        <w:t xml:space="preserve">c </w:t>
      </w:r>
      <w:r w:rsidR="00847B20" w:rsidRPr="007C573B">
        <w:rPr>
          <w:rFonts w:ascii="CMR8" w:cs="CMR8"/>
          <w:sz w:val="24"/>
          <w:szCs w:val="24"/>
        </w:rPr>
        <w:t xml:space="preserve">and </w:t>
      </w:r>
      <w:proofErr w:type="spellStart"/>
      <w:r w:rsidR="00847B20" w:rsidRPr="007C573B">
        <w:rPr>
          <w:rFonts w:ascii="CMMI8" w:hAnsi="CMMI8" w:cs="CMMI8"/>
          <w:i/>
          <w:iCs/>
          <w:sz w:val="24"/>
          <w:szCs w:val="24"/>
        </w:rPr>
        <w:t>p</w:t>
      </w:r>
      <w:r w:rsidR="00847B20" w:rsidRPr="007C573B">
        <w:rPr>
          <w:rFonts w:ascii="CMMI6" w:hAnsi="CMMI6" w:cs="CMMI6"/>
          <w:i/>
          <w:iCs/>
          <w:sz w:val="24"/>
          <w:szCs w:val="24"/>
        </w:rPr>
        <w:t>k</w:t>
      </w:r>
      <w:proofErr w:type="spellEnd"/>
      <w:r w:rsidR="00847B20" w:rsidRPr="007C573B">
        <w:rPr>
          <w:rFonts w:ascii="CMMI6" w:hAnsi="CMMI6" w:cs="CMMI6"/>
          <w:i/>
          <w:iCs/>
          <w:sz w:val="24"/>
          <w:szCs w:val="24"/>
        </w:rPr>
        <w:t xml:space="preserve"> </w:t>
      </w:r>
      <w:r w:rsidR="00847B20" w:rsidRPr="007C573B">
        <w:rPr>
          <w:rFonts w:ascii="CMR8" w:cs="CMR8"/>
          <w:sz w:val="24"/>
          <w:szCs w:val="24"/>
        </w:rPr>
        <w:t xml:space="preserve">to </w:t>
      </w:r>
      <w:r w:rsidR="00847B20" w:rsidRPr="007C573B">
        <w:rPr>
          <w:rFonts w:ascii="CMMI8" w:hAnsi="CMMI8" w:cs="CMMI8"/>
          <w:i/>
          <w:iCs/>
          <w:sz w:val="24"/>
          <w:szCs w:val="24"/>
        </w:rPr>
        <w:t>S</w:t>
      </w:r>
      <w:r w:rsidR="00847B20" w:rsidRPr="007C573B">
        <w:rPr>
          <w:rFonts w:ascii="CMR8" w:cs="CMR8"/>
          <w:sz w:val="24"/>
          <w:szCs w:val="24"/>
        </w:rPr>
        <w:t>.</w:t>
      </w:r>
    </w:p>
    <w:p w:rsidR="00847B20" w:rsidRPr="00E23AEB" w:rsidRDefault="00847B20" w:rsidP="00D11AAB">
      <w:pPr>
        <w:pStyle w:val="ListParagraph"/>
        <w:numPr>
          <w:ilvl w:val="0"/>
          <w:numId w:val="15"/>
        </w:numPr>
        <w:autoSpaceDE w:val="0"/>
        <w:autoSpaceDN w:val="0"/>
        <w:bidi w:val="0"/>
        <w:adjustRightInd w:val="0"/>
        <w:spacing w:after="0" w:line="240" w:lineRule="auto"/>
        <w:rPr>
          <w:rFonts w:ascii="CMR8" w:cs="CMR8"/>
          <w:sz w:val="24"/>
          <w:szCs w:val="24"/>
        </w:rPr>
      </w:pPr>
      <w:r w:rsidRPr="00E23AEB">
        <w:rPr>
          <w:rFonts w:ascii="CMR8" w:cs="CMR8"/>
          <w:sz w:val="24"/>
          <w:szCs w:val="24"/>
        </w:rPr>
        <w:t xml:space="preserve">The sender </w:t>
      </w:r>
      <w:r w:rsidRPr="00E23AEB">
        <w:rPr>
          <w:rFonts w:ascii="CMMI8" w:hAnsi="CMMI8" w:cs="CMMI8"/>
          <w:i/>
          <w:iCs/>
          <w:sz w:val="24"/>
          <w:szCs w:val="24"/>
        </w:rPr>
        <w:t xml:space="preserve">S </w:t>
      </w:r>
      <w:r w:rsidRPr="00796135">
        <w:rPr>
          <w:rFonts w:ascii="CMR8" w:cs="CMR8"/>
          <w:i/>
          <w:iCs/>
          <w:color w:val="00B050"/>
          <w:sz w:val="24"/>
          <w:szCs w:val="24"/>
        </w:rPr>
        <w:t>verifies</w:t>
      </w:r>
      <w:r w:rsidRPr="00E23AEB">
        <w:rPr>
          <w:rFonts w:ascii="CMR8" w:cs="CMR8"/>
          <w:sz w:val="24"/>
          <w:szCs w:val="24"/>
        </w:rPr>
        <w:t xml:space="preserve"> that </w:t>
      </w:r>
      <w:proofErr w:type="spellStart"/>
      <w:r w:rsidRPr="00E23AEB">
        <w:rPr>
          <w:rFonts w:ascii="CMMI8" w:hAnsi="CMMI8" w:cs="CMMI8"/>
          <w:i/>
          <w:iCs/>
          <w:sz w:val="24"/>
          <w:szCs w:val="24"/>
        </w:rPr>
        <w:t>pk</w:t>
      </w:r>
      <w:proofErr w:type="spellEnd"/>
      <w:r w:rsidRPr="00E23AEB">
        <w:rPr>
          <w:rFonts w:ascii="CMMI8" w:hAnsi="CMMI8" w:cs="CMMI8"/>
          <w:i/>
          <w:iCs/>
          <w:sz w:val="24"/>
          <w:szCs w:val="24"/>
        </w:rPr>
        <w:t xml:space="preserve"> </w:t>
      </w:r>
      <w:r w:rsidRPr="00E23AEB">
        <w:rPr>
          <w:rFonts w:ascii="CMR8" w:cs="CMR8"/>
          <w:sz w:val="24"/>
          <w:szCs w:val="24"/>
        </w:rPr>
        <w:t xml:space="preserve">is a valid public-key and that </w:t>
      </w:r>
      <w:r w:rsidRPr="00E23AEB">
        <w:rPr>
          <w:rFonts w:ascii="CMMI8" w:hAnsi="CMMI8" w:cs="CMMI8"/>
          <w:i/>
          <w:iCs/>
          <w:sz w:val="24"/>
          <w:szCs w:val="24"/>
        </w:rPr>
        <w:t xml:space="preserve">c </w:t>
      </w:r>
      <w:r w:rsidRPr="00E23AEB">
        <w:rPr>
          <w:rFonts w:ascii="CMR8" w:cs="CMR8"/>
          <w:sz w:val="24"/>
          <w:szCs w:val="24"/>
        </w:rPr>
        <w:t>encrypts either</w:t>
      </w:r>
      <w:r w:rsidR="00E23AEB" w:rsidRPr="00E23AEB">
        <w:rPr>
          <w:rFonts w:ascii="CMR8" w:cs="CMR8"/>
          <w:sz w:val="24"/>
          <w:szCs w:val="24"/>
        </w:rPr>
        <w:t xml:space="preserve"> </w:t>
      </w:r>
      <w:r w:rsidRPr="00E23AEB">
        <w:rPr>
          <w:rFonts w:ascii="CMR8" w:cs="CMR8"/>
          <w:sz w:val="24"/>
          <w:szCs w:val="24"/>
        </w:rPr>
        <w:t xml:space="preserve">0 or a value with a multiplicative inverse in the plaintext group </w:t>
      </w:r>
      <w:r w:rsidRPr="00E23AEB">
        <w:rPr>
          <w:rFonts w:ascii="CMSY8" w:cs="CMSY8"/>
          <w:i/>
          <w:iCs/>
          <w:sz w:val="24"/>
          <w:szCs w:val="24"/>
        </w:rPr>
        <w:t>M</w:t>
      </w:r>
      <w:r w:rsidRPr="00E23AEB">
        <w:rPr>
          <w:rFonts w:ascii="CMR8" w:cs="CMR8"/>
          <w:sz w:val="24"/>
          <w:szCs w:val="24"/>
        </w:rPr>
        <w:t>.</w:t>
      </w:r>
    </w:p>
    <w:p w:rsidR="00C552F7" w:rsidRDefault="00847B20" w:rsidP="00D11AAB">
      <w:pPr>
        <w:pStyle w:val="ListParagraph"/>
        <w:numPr>
          <w:ilvl w:val="0"/>
          <w:numId w:val="15"/>
        </w:numPr>
        <w:autoSpaceDE w:val="0"/>
        <w:autoSpaceDN w:val="0"/>
        <w:bidi w:val="0"/>
        <w:adjustRightInd w:val="0"/>
        <w:spacing w:after="0" w:line="240" w:lineRule="auto"/>
        <w:rPr>
          <w:rFonts w:ascii="CMR8" w:cs="CMR8"/>
          <w:sz w:val="24"/>
          <w:szCs w:val="24"/>
        </w:rPr>
      </w:pPr>
      <w:r w:rsidRPr="00E23AEB">
        <w:rPr>
          <w:rFonts w:ascii="CMR8" w:cs="CMR8"/>
          <w:sz w:val="24"/>
          <w:szCs w:val="24"/>
        </w:rPr>
        <w:t xml:space="preserve">If both checks pass, then </w:t>
      </w:r>
      <w:r w:rsidRPr="00E23AEB">
        <w:rPr>
          <w:rFonts w:ascii="CMMI8" w:hAnsi="CMMI8" w:cs="CMMI8"/>
          <w:i/>
          <w:iCs/>
          <w:sz w:val="24"/>
          <w:szCs w:val="24"/>
        </w:rPr>
        <w:t xml:space="preserve">S </w:t>
      </w:r>
      <w:r w:rsidRPr="00796135">
        <w:rPr>
          <w:rFonts w:ascii="CMR8" w:cs="CMR8"/>
          <w:i/>
          <w:iCs/>
          <w:color w:val="00B050"/>
          <w:sz w:val="24"/>
          <w:szCs w:val="24"/>
        </w:rPr>
        <w:t>maps</w:t>
      </w:r>
      <w:r w:rsidRPr="00E23AEB">
        <w:rPr>
          <w:rFonts w:ascii="CMR8" w:cs="CMR8"/>
          <w:sz w:val="24"/>
          <w:szCs w:val="24"/>
        </w:rPr>
        <w:t xml:space="preserve"> </w:t>
      </w:r>
      <w:r w:rsidRPr="00E23AEB">
        <w:rPr>
          <w:rFonts w:ascii="CMMI8" w:hAnsi="CMMI8" w:cs="CMMI8"/>
          <w:i/>
          <w:iCs/>
          <w:sz w:val="24"/>
          <w:szCs w:val="24"/>
        </w:rPr>
        <w:t>x</w:t>
      </w:r>
      <w:r w:rsidRPr="00E23AEB">
        <w:rPr>
          <w:rFonts w:ascii="CMR6" w:hAnsi="CMR6" w:cs="CMR6"/>
          <w:sz w:val="24"/>
          <w:szCs w:val="24"/>
          <w:vertAlign w:val="subscript"/>
        </w:rPr>
        <w:t>0</w:t>
      </w:r>
      <w:r w:rsidRPr="00E23AEB">
        <w:rPr>
          <w:rFonts w:ascii="CMR6" w:hAnsi="CMR6" w:cs="CMR6"/>
          <w:sz w:val="24"/>
          <w:szCs w:val="24"/>
        </w:rPr>
        <w:t xml:space="preserve"> </w:t>
      </w:r>
      <w:r w:rsidRPr="00E23AEB">
        <w:rPr>
          <w:rFonts w:ascii="CMR8" w:cs="CMR8"/>
          <w:sz w:val="24"/>
          <w:szCs w:val="24"/>
        </w:rPr>
        <w:t xml:space="preserve">and </w:t>
      </w:r>
      <w:r w:rsidRPr="00E23AEB">
        <w:rPr>
          <w:rFonts w:ascii="CMMI8" w:hAnsi="CMMI8" w:cs="CMMI8"/>
          <w:i/>
          <w:iCs/>
          <w:sz w:val="24"/>
          <w:szCs w:val="24"/>
        </w:rPr>
        <w:t>x</w:t>
      </w:r>
      <w:r w:rsidRPr="00E23AEB">
        <w:rPr>
          <w:rFonts w:ascii="CMR6" w:hAnsi="CMR6" w:cs="CMR6"/>
          <w:sz w:val="24"/>
          <w:szCs w:val="24"/>
          <w:vertAlign w:val="subscript"/>
        </w:rPr>
        <w:t>1</w:t>
      </w:r>
      <w:r w:rsidRPr="00E23AEB">
        <w:rPr>
          <w:rFonts w:ascii="CMR6" w:hAnsi="CMR6" w:cs="CMR6"/>
          <w:sz w:val="24"/>
          <w:szCs w:val="24"/>
        </w:rPr>
        <w:t xml:space="preserve"> </w:t>
      </w:r>
      <w:r w:rsidRPr="00E23AEB">
        <w:rPr>
          <w:rFonts w:ascii="CMR8" w:cs="CMR8"/>
          <w:sz w:val="24"/>
          <w:szCs w:val="24"/>
        </w:rPr>
        <w:t xml:space="preserve">into </w:t>
      </w:r>
      <w:r w:rsidRPr="00E23AEB">
        <w:rPr>
          <w:rFonts w:ascii="CMSY8" w:cs="CMSY8"/>
          <w:i/>
          <w:iCs/>
          <w:sz w:val="24"/>
          <w:szCs w:val="24"/>
        </w:rPr>
        <w:t xml:space="preserve">M </w:t>
      </w:r>
      <w:r w:rsidRPr="00E23AEB">
        <w:rPr>
          <w:rFonts w:ascii="CMR8" w:cs="CMR8"/>
          <w:sz w:val="24"/>
          <w:szCs w:val="24"/>
        </w:rPr>
        <w:t xml:space="preserve">and then </w:t>
      </w:r>
    </w:p>
    <w:p w:rsidR="00CF08A9" w:rsidRPr="00796135" w:rsidRDefault="00CF08A9" w:rsidP="004242D2">
      <w:pPr>
        <w:pStyle w:val="ListParagraph"/>
        <w:autoSpaceDE w:val="0"/>
        <w:autoSpaceDN w:val="0"/>
        <w:bidi w:val="0"/>
        <w:adjustRightInd w:val="0"/>
        <w:spacing w:after="0" w:line="240" w:lineRule="auto"/>
        <w:rPr>
          <w:rFonts w:ascii="CMR8" w:cs="CMR8"/>
          <w:i/>
          <w:iCs/>
          <w:color w:val="00B050"/>
          <w:sz w:val="24"/>
          <w:szCs w:val="24"/>
        </w:rPr>
      </w:pPr>
      <w:r w:rsidRPr="00796135">
        <w:rPr>
          <w:rFonts w:ascii="CMR8" w:cs="CMR8"/>
          <w:i/>
          <w:iCs/>
          <w:color w:val="00B050"/>
          <w:sz w:val="24"/>
          <w:szCs w:val="24"/>
        </w:rPr>
        <w:t xml:space="preserve">Else, </w:t>
      </w:r>
      <w:proofErr w:type="spellStart"/>
      <w:r w:rsidRPr="00796135">
        <w:rPr>
          <w:rFonts w:ascii="CMR8" w:cs="CMR8"/>
          <w:i/>
          <w:iCs/>
          <w:color w:val="00B050"/>
          <w:sz w:val="24"/>
          <w:szCs w:val="24"/>
        </w:rPr>
        <w:t>what</w:t>
      </w:r>
      <w:proofErr w:type="gramStart"/>
      <w:r w:rsidRPr="00796135">
        <w:rPr>
          <w:rFonts w:ascii="CMR8" w:cs="CMR8"/>
          <w:i/>
          <w:iCs/>
          <w:color w:val="00B050"/>
          <w:sz w:val="24"/>
          <w:szCs w:val="24"/>
        </w:rPr>
        <w:t>?Abort</w:t>
      </w:r>
      <w:proofErr w:type="spellEnd"/>
      <w:proofErr w:type="gramEnd"/>
      <w:r w:rsidRPr="00796135">
        <w:rPr>
          <w:rFonts w:ascii="CMR8" w:cs="CMR8"/>
          <w:i/>
          <w:iCs/>
          <w:color w:val="00B050"/>
          <w:sz w:val="24"/>
          <w:szCs w:val="24"/>
        </w:rPr>
        <w:t xml:space="preserve"> an</w:t>
      </w:r>
      <w:r w:rsidR="004242D2" w:rsidRPr="00796135">
        <w:rPr>
          <w:rFonts w:ascii="CMR8" w:cs="CMR8"/>
          <w:i/>
          <w:iCs/>
          <w:color w:val="00B050"/>
          <w:sz w:val="24"/>
          <w:szCs w:val="24"/>
        </w:rPr>
        <w:t>d</w:t>
      </w:r>
      <w:r w:rsidRPr="00796135">
        <w:rPr>
          <w:rFonts w:ascii="CMR8" w:cs="CMR8"/>
          <w:i/>
          <w:iCs/>
          <w:color w:val="00B050"/>
          <w:sz w:val="24"/>
          <w:szCs w:val="24"/>
        </w:rPr>
        <w:t xml:space="preserve"> send abort to receiver?</w:t>
      </w:r>
    </w:p>
    <w:p w:rsidR="00847B20" w:rsidRDefault="00847B20" w:rsidP="00D11AAB">
      <w:pPr>
        <w:pStyle w:val="ListParagraph"/>
        <w:numPr>
          <w:ilvl w:val="0"/>
          <w:numId w:val="15"/>
        </w:numPr>
        <w:autoSpaceDE w:val="0"/>
        <w:autoSpaceDN w:val="0"/>
        <w:bidi w:val="0"/>
        <w:adjustRightInd w:val="0"/>
        <w:spacing w:after="0" w:line="240" w:lineRule="auto"/>
        <w:rPr>
          <w:rFonts w:ascii="CMR8" w:cs="CMR8"/>
          <w:sz w:val="24"/>
          <w:szCs w:val="24"/>
        </w:rPr>
      </w:pPr>
      <w:r w:rsidRPr="00E23AEB">
        <w:rPr>
          <w:rFonts w:ascii="CMR8" w:cs="CMR8"/>
          <w:sz w:val="24"/>
          <w:szCs w:val="24"/>
        </w:rPr>
        <w:t xml:space="preserve">uses the </w:t>
      </w:r>
      <w:proofErr w:type="spellStart"/>
      <w:r w:rsidRPr="00E23AEB">
        <w:rPr>
          <w:rFonts w:ascii="CMR8" w:cs="CMR8"/>
          <w:sz w:val="24"/>
          <w:szCs w:val="24"/>
        </w:rPr>
        <w:t>homomorphic</w:t>
      </w:r>
      <w:proofErr w:type="spellEnd"/>
      <w:r w:rsidR="00E23AEB" w:rsidRPr="00E23AEB">
        <w:rPr>
          <w:rFonts w:ascii="CMR8" w:cs="CMR8"/>
          <w:sz w:val="24"/>
          <w:szCs w:val="24"/>
        </w:rPr>
        <w:t xml:space="preserve"> </w:t>
      </w:r>
      <w:r w:rsidRPr="00E23AEB">
        <w:rPr>
          <w:rFonts w:ascii="CMR8" w:cs="CMR8"/>
          <w:sz w:val="24"/>
          <w:szCs w:val="24"/>
        </w:rPr>
        <w:t>property of the encryption scheme</w:t>
      </w:r>
      <w:r w:rsidR="00C552F7">
        <w:rPr>
          <w:rFonts w:ascii="CMR8" w:cs="CMR8"/>
          <w:sz w:val="24"/>
          <w:szCs w:val="24"/>
        </w:rPr>
        <w:t xml:space="preserve"> (can compute </w:t>
      </w:r>
      <w:proofErr w:type="spellStart"/>
      <w:r w:rsidR="00C552F7">
        <w:rPr>
          <w:rFonts w:ascii="CMMI10" w:hAnsi="CMMI10" w:cs="CMMI10"/>
          <w:i/>
          <w:iCs/>
          <w:sz w:val="20"/>
          <w:szCs w:val="20"/>
        </w:rPr>
        <w:t>E</w:t>
      </w:r>
      <w:r w:rsidR="00C552F7">
        <w:rPr>
          <w:rFonts w:ascii="CMMI7" w:hAnsi="CMMI7" w:cs="CMMI7"/>
          <w:i/>
          <w:iCs/>
          <w:sz w:val="14"/>
          <w:szCs w:val="14"/>
        </w:rPr>
        <w:t>pk</w:t>
      </w:r>
      <w:proofErr w:type="spellEnd"/>
      <w:r w:rsidR="00C552F7">
        <w:rPr>
          <w:rFonts w:ascii="CMR10" w:hAnsi="CMMI10" w:cs="CMR10"/>
          <w:sz w:val="20"/>
          <w:szCs w:val="20"/>
        </w:rPr>
        <w:t>(</w:t>
      </w:r>
      <w:r w:rsidR="00C552F7">
        <w:rPr>
          <w:rFonts w:ascii="CMMI10" w:hAnsi="CMMI10" w:cs="CMMI10"/>
          <w:i/>
          <w:iCs/>
          <w:sz w:val="20"/>
          <w:szCs w:val="20"/>
        </w:rPr>
        <w:t>m</w:t>
      </w:r>
      <w:r w:rsidR="00C552F7">
        <w:rPr>
          <w:rFonts w:ascii="CMR7" w:hAnsi="CMR7" w:cs="CMR7"/>
          <w:sz w:val="14"/>
          <w:szCs w:val="14"/>
        </w:rPr>
        <w:t xml:space="preserve">1 </w:t>
      </w:r>
      <w:r w:rsidR="00C552F7">
        <w:rPr>
          <w:rFonts w:ascii="CMR10" w:hAnsi="CMMI10" w:cs="CMR10"/>
          <w:sz w:val="20"/>
          <w:szCs w:val="20"/>
        </w:rPr>
        <w:t xml:space="preserve">+ </w:t>
      </w:r>
      <w:r w:rsidR="00C552F7">
        <w:rPr>
          <w:rFonts w:ascii="CMMI10" w:hAnsi="CMMI10" w:cs="CMMI10"/>
          <w:i/>
          <w:iCs/>
          <w:sz w:val="20"/>
          <w:szCs w:val="20"/>
        </w:rPr>
        <w:t>m</w:t>
      </w:r>
      <w:r w:rsidR="00C552F7">
        <w:rPr>
          <w:rFonts w:ascii="CMR7" w:hAnsi="CMR7" w:cs="CMR7"/>
          <w:sz w:val="14"/>
          <w:szCs w:val="14"/>
        </w:rPr>
        <w:t>2</w:t>
      </w:r>
      <w:r w:rsidR="00C552F7">
        <w:rPr>
          <w:rFonts w:ascii="CMR10" w:hAnsi="CMMI10" w:cs="CMR10"/>
          <w:sz w:val="20"/>
          <w:szCs w:val="20"/>
        </w:rPr>
        <w:t xml:space="preserve">) given </w:t>
      </w:r>
      <w:proofErr w:type="spellStart"/>
      <w:r w:rsidR="00C552F7">
        <w:rPr>
          <w:rFonts w:ascii="CMMI10" w:hAnsi="CMMI10" w:cs="CMMI10"/>
          <w:i/>
          <w:iCs/>
          <w:sz w:val="20"/>
          <w:szCs w:val="20"/>
        </w:rPr>
        <w:t>pk</w:t>
      </w:r>
      <w:proofErr w:type="spellEnd"/>
      <w:r w:rsidR="00C552F7">
        <w:rPr>
          <w:rFonts w:ascii="CMR10" w:hAnsi="CMMI10" w:cs="CMR10"/>
          <w:sz w:val="20"/>
          <w:szCs w:val="20"/>
        </w:rPr>
        <w:t xml:space="preserve">, </w:t>
      </w:r>
      <w:r w:rsidR="00C552F7">
        <w:rPr>
          <w:rFonts w:ascii="CMMI10" w:hAnsi="CMMI10" w:cs="CMMI10"/>
          <w:i/>
          <w:iCs/>
          <w:sz w:val="20"/>
          <w:szCs w:val="20"/>
        </w:rPr>
        <w:t>c</w:t>
      </w:r>
      <w:r w:rsidR="00C552F7">
        <w:rPr>
          <w:rFonts w:ascii="CMR7" w:hAnsi="CMR7" w:cs="CMR7"/>
          <w:sz w:val="14"/>
          <w:szCs w:val="14"/>
        </w:rPr>
        <w:t xml:space="preserve">1 </w:t>
      </w:r>
      <w:r w:rsidR="00C552F7">
        <w:rPr>
          <w:rFonts w:ascii="CMR10" w:hAnsi="CMMI10" w:cs="CMR10"/>
          <w:sz w:val="20"/>
          <w:szCs w:val="20"/>
        </w:rPr>
        <w:t xml:space="preserve">= </w:t>
      </w:r>
      <w:proofErr w:type="spellStart"/>
      <w:r w:rsidR="00C552F7">
        <w:rPr>
          <w:rFonts w:ascii="CMMI10" w:hAnsi="CMMI10" w:cs="CMMI10"/>
          <w:i/>
          <w:iCs/>
          <w:sz w:val="20"/>
          <w:szCs w:val="20"/>
        </w:rPr>
        <w:t>E</w:t>
      </w:r>
      <w:r w:rsidR="00C552F7">
        <w:rPr>
          <w:rFonts w:ascii="CMMI7" w:hAnsi="CMMI7" w:cs="CMMI7"/>
          <w:i/>
          <w:iCs/>
          <w:sz w:val="14"/>
          <w:szCs w:val="14"/>
        </w:rPr>
        <w:t>pk</w:t>
      </w:r>
      <w:proofErr w:type="spellEnd"/>
      <w:r w:rsidR="00C552F7">
        <w:rPr>
          <w:rFonts w:ascii="CMR10" w:hAnsi="CMMI10" w:cs="CMR10"/>
          <w:sz w:val="20"/>
          <w:szCs w:val="20"/>
        </w:rPr>
        <w:t>(</w:t>
      </w:r>
      <w:r w:rsidR="00C552F7">
        <w:rPr>
          <w:rFonts w:ascii="CMMI10" w:hAnsi="CMMI10" w:cs="CMMI10"/>
          <w:i/>
          <w:iCs/>
          <w:sz w:val="20"/>
          <w:szCs w:val="20"/>
        </w:rPr>
        <w:t>m</w:t>
      </w:r>
      <w:r w:rsidR="00C552F7">
        <w:rPr>
          <w:rFonts w:ascii="CMR7" w:hAnsi="CMR7" w:cs="CMR7"/>
          <w:sz w:val="14"/>
          <w:szCs w:val="14"/>
        </w:rPr>
        <w:t>1</w:t>
      </w:r>
      <w:r w:rsidR="00C552F7">
        <w:rPr>
          <w:rFonts w:ascii="CMR10" w:hAnsi="CMMI10" w:cs="CMR10"/>
          <w:sz w:val="20"/>
          <w:szCs w:val="20"/>
        </w:rPr>
        <w:t xml:space="preserve">) and </w:t>
      </w:r>
      <w:r w:rsidR="00C552F7">
        <w:rPr>
          <w:rFonts w:ascii="CMMI10" w:hAnsi="CMMI10" w:cs="CMMI10"/>
          <w:i/>
          <w:iCs/>
          <w:sz w:val="20"/>
          <w:szCs w:val="20"/>
        </w:rPr>
        <w:t>c</w:t>
      </w:r>
      <w:r w:rsidR="00C552F7">
        <w:rPr>
          <w:rFonts w:ascii="CMR7" w:hAnsi="CMR7" w:cs="CMR7"/>
          <w:sz w:val="14"/>
          <w:szCs w:val="14"/>
        </w:rPr>
        <w:t xml:space="preserve">2 </w:t>
      </w:r>
      <w:r w:rsidR="00C552F7">
        <w:rPr>
          <w:rFonts w:ascii="CMR10" w:hAnsi="CMMI10" w:cs="CMR10"/>
          <w:sz w:val="20"/>
          <w:szCs w:val="20"/>
        </w:rPr>
        <w:t xml:space="preserve">= </w:t>
      </w:r>
      <w:proofErr w:type="spellStart"/>
      <w:r w:rsidR="00C552F7">
        <w:rPr>
          <w:rFonts w:ascii="CMMI10" w:hAnsi="CMMI10" w:cs="CMMI10"/>
          <w:i/>
          <w:iCs/>
          <w:sz w:val="20"/>
          <w:szCs w:val="20"/>
        </w:rPr>
        <w:t>E</w:t>
      </w:r>
      <w:r w:rsidR="00C552F7">
        <w:rPr>
          <w:rFonts w:ascii="CMMI7" w:hAnsi="CMMI7" w:cs="CMMI7"/>
          <w:i/>
          <w:iCs/>
          <w:sz w:val="14"/>
          <w:szCs w:val="14"/>
        </w:rPr>
        <w:t>pk</w:t>
      </w:r>
      <w:proofErr w:type="spellEnd"/>
      <w:r w:rsidR="00C552F7">
        <w:rPr>
          <w:rFonts w:ascii="CMR10" w:hAnsi="CMMI10" w:cs="CMR10"/>
          <w:sz w:val="20"/>
          <w:szCs w:val="20"/>
        </w:rPr>
        <w:t>(</w:t>
      </w:r>
      <w:r w:rsidR="00C552F7">
        <w:rPr>
          <w:rFonts w:ascii="CMMI10" w:hAnsi="CMMI10" w:cs="CMMI10"/>
          <w:i/>
          <w:iCs/>
          <w:sz w:val="20"/>
          <w:szCs w:val="20"/>
        </w:rPr>
        <w:t>m</w:t>
      </w:r>
      <w:r w:rsidR="00C552F7">
        <w:rPr>
          <w:rFonts w:ascii="CMR7" w:hAnsi="CMR7" w:cs="CMR7"/>
          <w:sz w:val="14"/>
          <w:szCs w:val="14"/>
        </w:rPr>
        <w:t>2</w:t>
      </w:r>
      <w:r w:rsidR="00C552F7">
        <w:rPr>
          <w:rFonts w:ascii="CMR10" w:hAnsi="CMMI10" w:cs="CMR10"/>
          <w:sz w:val="20"/>
          <w:szCs w:val="20"/>
        </w:rPr>
        <w:t xml:space="preserve">)  without knowing </w:t>
      </w:r>
      <w:r w:rsidR="00C552F7" w:rsidRPr="00C552F7">
        <w:rPr>
          <w:rFonts w:ascii="CMR10" w:hAnsi="CMMI10" w:cs="CMR10"/>
          <w:i/>
          <w:iCs/>
          <w:sz w:val="20"/>
          <w:szCs w:val="20"/>
        </w:rPr>
        <w:t>m1</w:t>
      </w:r>
      <w:r w:rsidR="00C552F7">
        <w:rPr>
          <w:rFonts w:ascii="CMR10" w:hAnsi="CMMI10" w:cs="CMR10"/>
          <w:sz w:val="20"/>
          <w:szCs w:val="20"/>
        </w:rPr>
        <w:t xml:space="preserve"> and </w:t>
      </w:r>
      <w:r w:rsidR="00C552F7" w:rsidRPr="00C552F7">
        <w:rPr>
          <w:rFonts w:ascii="CMR10" w:hAnsi="CMMI10" w:cs="CMR10"/>
          <w:i/>
          <w:iCs/>
          <w:sz w:val="20"/>
          <w:szCs w:val="20"/>
        </w:rPr>
        <w:t>m2</w:t>
      </w:r>
      <w:r w:rsidR="00CF08A9">
        <w:rPr>
          <w:rFonts w:ascii="CMR10" w:hAnsi="CMMI10" w:cs="CMR10"/>
          <w:i/>
          <w:iCs/>
          <w:sz w:val="20"/>
          <w:szCs w:val="20"/>
        </w:rPr>
        <w:t xml:space="preserve"> and scalar multiplication</w:t>
      </w:r>
      <w:r w:rsidR="00C552F7">
        <w:rPr>
          <w:rFonts w:ascii="CMR10" w:hAnsi="CMMI10" w:cs="CMR10"/>
          <w:sz w:val="20"/>
          <w:szCs w:val="20"/>
        </w:rPr>
        <w:t>)</w:t>
      </w:r>
      <w:r w:rsidRPr="00E23AEB">
        <w:rPr>
          <w:rFonts w:ascii="CMR8" w:cs="CMR8"/>
          <w:sz w:val="24"/>
          <w:szCs w:val="24"/>
        </w:rPr>
        <w:t xml:space="preserve">, and its knowledge of </w:t>
      </w:r>
      <w:r w:rsidRPr="00E23AEB">
        <w:rPr>
          <w:rFonts w:ascii="CMMI8" w:hAnsi="CMMI8" w:cs="CMMI8"/>
          <w:i/>
          <w:iCs/>
          <w:sz w:val="24"/>
          <w:szCs w:val="24"/>
        </w:rPr>
        <w:t>x</w:t>
      </w:r>
      <w:r w:rsidRPr="00E23AEB">
        <w:rPr>
          <w:rFonts w:ascii="CMR6" w:hAnsi="CMR6" w:cs="CMR6"/>
          <w:sz w:val="24"/>
          <w:szCs w:val="24"/>
          <w:vertAlign w:val="subscript"/>
        </w:rPr>
        <w:t>0</w:t>
      </w:r>
      <w:r w:rsidRPr="00E23AEB">
        <w:rPr>
          <w:rFonts w:ascii="CMR6" w:hAnsi="CMR6" w:cs="CMR6"/>
          <w:sz w:val="24"/>
          <w:szCs w:val="24"/>
        </w:rPr>
        <w:t xml:space="preserve"> </w:t>
      </w:r>
      <w:r w:rsidRPr="00E23AEB">
        <w:rPr>
          <w:rFonts w:ascii="CMR8" w:cs="CMR8"/>
          <w:sz w:val="24"/>
          <w:szCs w:val="24"/>
        </w:rPr>
        <w:t>and</w:t>
      </w:r>
      <w:r w:rsidR="00E23AEB" w:rsidRPr="00E23AEB">
        <w:rPr>
          <w:rFonts w:ascii="CMR8" w:cs="CMR8"/>
          <w:sz w:val="24"/>
          <w:szCs w:val="24"/>
        </w:rPr>
        <w:t xml:space="preserve"> </w:t>
      </w:r>
      <w:r w:rsidRPr="00E23AEB">
        <w:rPr>
          <w:rFonts w:ascii="CMMI8" w:hAnsi="CMMI8" w:cs="CMMI8"/>
          <w:i/>
          <w:iCs/>
          <w:sz w:val="24"/>
          <w:szCs w:val="24"/>
        </w:rPr>
        <w:t>x</w:t>
      </w:r>
      <w:r w:rsidRPr="00E23AEB">
        <w:rPr>
          <w:rFonts w:ascii="CMR6" w:hAnsi="CMR6" w:cs="CMR6"/>
          <w:sz w:val="24"/>
          <w:szCs w:val="24"/>
          <w:vertAlign w:val="subscript"/>
        </w:rPr>
        <w:t>1</w:t>
      </w:r>
      <w:r w:rsidRPr="00E23AEB">
        <w:rPr>
          <w:rFonts w:ascii="CMR8" w:cs="CMR8"/>
          <w:sz w:val="24"/>
          <w:szCs w:val="24"/>
        </w:rPr>
        <w:t xml:space="preserve">, to compute two random encryptions </w:t>
      </w:r>
      <w:r w:rsidRPr="00E23AEB">
        <w:rPr>
          <w:rFonts w:ascii="CMMI8" w:hAnsi="CMMI8" w:cs="CMMI8"/>
          <w:i/>
          <w:iCs/>
          <w:sz w:val="24"/>
          <w:szCs w:val="24"/>
        </w:rPr>
        <w:t>c</w:t>
      </w:r>
      <w:r w:rsidRPr="00E23AEB">
        <w:rPr>
          <w:rFonts w:ascii="CMR6" w:hAnsi="CMR6" w:cs="CMR6"/>
          <w:sz w:val="24"/>
          <w:szCs w:val="24"/>
          <w:vertAlign w:val="subscript"/>
        </w:rPr>
        <w:t>0</w:t>
      </w:r>
      <w:r w:rsidRPr="00E23AEB">
        <w:rPr>
          <w:rFonts w:ascii="CMR6" w:hAnsi="CMR6" w:cs="CMR6"/>
          <w:sz w:val="24"/>
          <w:szCs w:val="24"/>
        </w:rPr>
        <w:t xml:space="preserve"> </w:t>
      </w:r>
      <w:r w:rsidRPr="00E23AEB">
        <w:rPr>
          <w:rFonts w:ascii="CMR8" w:cs="CMR8"/>
          <w:sz w:val="24"/>
          <w:szCs w:val="24"/>
        </w:rPr>
        <w:t xml:space="preserve">= </w:t>
      </w:r>
      <w:proofErr w:type="spellStart"/>
      <w:r w:rsidRPr="00E23AEB">
        <w:rPr>
          <w:rFonts w:ascii="CMMI8" w:hAnsi="CMMI8" w:cs="CMMI8"/>
          <w:i/>
          <w:iCs/>
          <w:sz w:val="24"/>
          <w:szCs w:val="24"/>
        </w:rPr>
        <w:t>E</w:t>
      </w:r>
      <w:r w:rsidRPr="00E23AEB">
        <w:rPr>
          <w:rFonts w:ascii="CMMI6" w:hAnsi="CMMI6" w:cs="CMMI6"/>
          <w:i/>
          <w:iCs/>
          <w:sz w:val="24"/>
          <w:szCs w:val="24"/>
          <w:vertAlign w:val="subscript"/>
        </w:rPr>
        <w:t>pk</w:t>
      </w:r>
      <w:proofErr w:type="spellEnd"/>
      <w:r w:rsidRPr="00E23AEB">
        <w:rPr>
          <w:rFonts w:ascii="CMR8" w:cs="CMR8"/>
          <w:sz w:val="24"/>
          <w:szCs w:val="24"/>
        </w:rPr>
        <w:t xml:space="preserve">((1 </w:t>
      </w:r>
      <w:r w:rsidRPr="00E23AEB">
        <w:rPr>
          <w:rFonts w:ascii="CMSY8" w:cs="CMSY8" w:hint="cs"/>
          <w:i/>
          <w:iCs/>
          <w:sz w:val="24"/>
          <w:szCs w:val="24"/>
        </w:rPr>
        <w:t>−</w:t>
      </w:r>
      <w:r w:rsidRPr="00E23AEB">
        <w:rPr>
          <w:rFonts w:ascii="CMSY8" w:cs="CMSY8"/>
          <w:i/>
          <w:iCs/>
          <w:sz w:val="24"/>
          <w:szCs w:val="24"/>
        </w:rPr>
        <w:t xml:space="preserve"> </w:t>
      </w:r>
      <w:r w:rsidRPr="00E23AEB">
        <w:rPr>
          <w:rFonts w:ascii="CMMI8" w:hAnsi="CMMI8" w:cs="CMMI8"/>
          <w:i/>
          <w:iCs/>
          <w:sz w:val="24"/>
          <w:szCs w:val="24"/>
        </w:rPr>
        <w:t>σ</w:t>
      </w:r>
      <w:r w:rsidRPr="00E23AEB">
        <w:rPr>
          <w:rFonts w:ascii="CMR8" w:cs="CMR8"/>
          <w:sz w:val="24"/>
          <w:szCs w:val="24"/>
        </w:rPr>
        <w:t xml:space="preserve">) </w:t>
      </w:r>
      <w:r w:rsidRPr="00E23AEB">
        <w:rPr>
          <w:rFonts w:ascii="CMSY8" w:cs="CMSY8" w:hint="eastAsia"/>
          <w:i/>
          <w:iCs/>
          <w:sz w:val="24"/>
          <w:szCs w:val="24"/>
        </w:rPr>
        <w:t>·</w:t>
      </w:r>
      <w:r w:rsidRPr="00E23AEB">
        <w:rPr>
          <w:rFonts w:ascii="CMSY8" w:cs="CMSY8"/>
          <w:i/>
          <w:iCs/>
          <w:sz w:val="24"/>
          <w:szCs w:val="24"/>
        </w:rPr>
        <w:t xml:space="preserve"> </w:t>
      </w:r>
      <w:r w:rsidRPr="00E23AEB">
        <w:rPr>
          <w:rFonts w:ascii="CMMI8" w:hAnsi="CMMI8" w:cs="CMMI8"/>
          <w:i/>
          <w:iCs/>
          <w:sz w:val="24"/>
          <w:szCs w:val="24"/>
        </w:rPr>
        <w:t>x</w:t>
      </w:r>
      <w:r w:rsidRPr="00E23AEB">
        <w:rPr>
          <w:rFonts w:ascii="CMR6" w:hAnsi="CMR6" w:cs="CMR6"/>
          <w:sz w:val="24"/>
          <w:szCs w:val="24"/>
          <w:vertAlign w:val="subscript"/>
        </w:rPr>
        <w:t>0</w:t>
      </w:r>
      <w:r w:rsidRPr="00E23AEB">
        <w:rPr>
          <w:rFonts w:ascii="CMR6" w:hAnsi="CMR6" w:cs="CMR6"/>
          <w:sz w:val="24"/>
          <w:szCs w:val="24"/>
        </w:rPr>
        <w:t xml:space="preserve"> </w:t>
      </w:r>
      <w:r w:rsidRPr="00E23AEB">
        <w:rPr>
          <w:rFonts w:ascii="CMR8" w:cs="CMR8"/>
          <w:sz w:val="24"/>
          <w:szCs w:val="24"/>
        </w:rPr>
        <w:t xml:space="preserve">+ </w:t>
      </w:r>
      <w:r w:rsidRPr="00E23AEB">
        <w:rPr>
          <w:rFonts w:ascii="CMMI8" w:hAnsi="CMMI8" w:cs="CMMI8"/>
          <w:i/>
          <w:iCs/>
          <w:sz w:val="24"/>
          <w:szCs w:val="24"/>
        </w:rPr>
        <w:t>r</w:t>
      </w:r>
      <w:r w:rsidRPr="00E23AEB">
        <w:rPr>
          <w:rFonts w:ascii="CMR6" w:hAnsi="CMR6" w:cs="CMR6"/>
          <w:sz w:val="24"/>
          <w:szCs w:val="24"/>
          <w:vertAlign w:val="subscript"/>
        </w:rPr>
        <w:t>0</w:t>
      </w:r>
      <w:r w:rsidRPr="00E23AEB">
        <w:rPr>
          <w:rFonts w:ascii="CMR6" w:hAnsi="CMR6" w:cs="CMR6"/>
          <w:sz w:val="24"/>
          <w:szCs w:val="24"/>
        </w:rPr>
        <w:t xml:space="preserve"> </w:t>
      </w:r>
      <w:r w:rsidRPr="00E23AEB">
        <w:rPr>
          <w:rFonts w:ascii="CMSY8" w:cs="CMSY8" w:hint="eastAsia"/>
          <w:i/>
          <w:iCs/>
          <w:sz w:val="24"/>
          <w:szCs w:val="24"/>
        </w:rPr>
        <w:t>·</w:t>
      </w:r>
      <w:r w:rsidRPr="00E23AEB">
        <w:rPr>
          <w:rFonts w:ascii="CMSY8" w:cs="CMSY8"/>
          <w:i/>
          <w:iCs/>
          <w:sz w:val="24"/>
          <w:szCs w:val="24"/>
        </w:rPr>
        <w:t xml:space="preserve"> </w:t>
      </w:r>
      <w:r w:rsidRPr="00E23AEB">
        <w:rPr>
          <w:rFonts w:ascii="CMMI8" w:hAnsi="CMMI8" w:cs="CMMI8"/>
          <w:i/>
          <w:iCs/>
          <w:sz w:val="24"/>
          <w:szCs w:val="24"/>
        </w:rPr>
        <w:t>σ</w:t>
      </w:r>
      <w:r w:rsidRPr="00E23AEB">
        <w:rPr>
          <w:rFonts w:ascii="CMR8" w:cs="CMR8"/>
          <w:sz w:val="24"/>
          <w:szCs w:val="24"/>
        </w:rPr>
        <w:t>) and</w:t>
      </w:r>
      <w:r w:rsidR="00E23AEB" w:rsidRPr="00E23AEB">
        <w:rPr>
          <w:rFonts w:ascii="CMR8" w:cs="CMR8"/>
          <w:sz w:val="24"/>
          <w:szCs w:val="24"/>
        </w:rPr>
        <w:t xml:space="preserve"> </w:t>
      </w:r>
      <w:r w:rsidRPr="00E23AEB">
        <w:rPr>
          <w:rFonts w:ascii="CMMI8" w:hAnsi="CMMI8" w:cs="CMMI8"/>
          <w:i/>
          <w:iCs/>
          <w:sz w:val="24"/>
          <w:szCs w:val="24"/>
        </w:rPr>
        <w:t>c</w:t>
      </w:r>
      <w:r w:rsidRPr="00090BC9">
        <w:rPr>
          <w:rFonts w:ascii="CMR6" w:hAnsi="CMR6" w:cs="CMR6"/>
          <w:sz w:val="24"/>
          <w:szCs w:val="24"/>
          <w:vertAlign w:val="subscript"/>
        </w:rPr>
        <w:t xml:space="preserve">1 </w:t>
      </w:r>
      <w:r w:rsidRPr="00E23AEB">
        <w:rPr>
          <w:rFonts w:ascii="CMR8" w:cs="CMR8"/>
          <w:sz w:val="24"/>
          <w:szCs w:val="24"/>
        </w:rPr>
        <w:t xml:space="preserve">= </w:t>
      </w:r>
      <w:proofErr w:type="spellStart"/>
      <w:r w:rsidRPr="00E23AEB">
        <w:rPr>
          <w:rFonts w:ascii="CMMI8" w:hAnsi="CMMI8" w:cs="CMMI8"/>
          <w:i/>
          <w:iCs/>
          <w:sz w:val="24"/>
          <w:szCs w:val="24"/>
        </w:rPr>
        <w:t>E</w:t>
      </w:r>
      <w:r w:rsidRPr="00E23AEB">
        <w:rPr>
          <w:rFonts w:ascii="CMMI6" w:hAnsi="CMMI6" w:cs="CMMI6"/>
          <w:i/>
          <w:iCs/>
          <w:sz w:val="24"/>
          <w:szCs w:val="24"/>
          <w:vertAlign w:val="subscript"/>
        </w:rPr>
        <w:t>pk</w:t>
      </w:r>
      <w:proofErr w:type="spellEnd"/>
      <w:r w:rsidRPr="00E23AEB">
        <w:rPr>
          <w:rFonts w:ascii="CMR8" w:cs="CMR8"/>
          <w:sz w:val="24"/>
          <w:szCs w:val="24"/>
        </w:rPr>
        <w:t>(</w:t>
      </w:r>
      <w:r w:rsidRPr="00E23AEB">
        <w:rPr>
          <w:rFonts w:ascii="CMMI8" w:hAnsi="CMMI8" w:cs="CMMI8"/>
          <w:i/>
          <w:iCs/>
          <w:sz w:val="24"/>
          <w:szCs w:val="24"/>
        </w:rPr>
        <w:t xml:space="preserve">σ </w:t>
      </w:r>
      <w:r w:rsidRPr="00E23AEB">
        <w:rPr>
          <w:rFonts w:ascii="CMSY8" w:cs="CMSY8" w:hint="eastAsia"/>
          <w:i/>
          <w:iCs/>
          <w:sz w:val="24"/>
          <w:szCs w:val="24"/>
        </w:rPr>
        <w:t>·</w:t>
      </w:r>
      <w:r w:rsidRPr="00E23AEB">
        <w:rPr>
          <w:rFonts w:ascii="CMSY8" w:cs="CMSY8"/>
          <w:i/>
          <w:iCs/>
          <w:sz w:val="24"/>
          <w:szCs w:val="24"/>
        </w:rPr>
        <w:t xml:space="preserve"> </w:t>
      </w:r>
      <w:r w:rsidRPr="00E23AEB">
        <w:rPr>
          <w:rFonts w:ascii="CMMI8" w:hAnsi="CMMI8" w:cs="CMMI8"/>
          <w:i/>
          <w:iCs/>
          <w:sz w:val="24"/>
          <w:szCs w:val="24"/>
        </w:rPr>
        <w:t>x</w:t>
      </w:r>
      <w:r w:rsidRPr="00E23AEB">
        <w:rPr>
          <w:rFonts w:ascii="CMR6" w:hAnsi="CMR6" w:cs="CMR6"/>
          <w:sz w:val="24"/>
          <w:szCs w:val="24"/>
          <w:vertAlign w:val="subscript"/>
        </w:rPr>
        <w:t>1</w:t>
      </w:r>
      <w:r w:rsidRPr="00E23AEB">
        <w:rPr>
          <w:rFonts w:ascii="CMR6" w:hAnsi="CMR6" w:cs="CMR6"/>
          <w:sz w:val="24"/>
          <w:szCs w:val="24"/>
        </w:rPr>
        <w:t xml:space="preserve"> </w:t>
      </w:r>
      <w:r w:rsidRPr="00E23AEB">
        <w:rPr>
          <w:rFonts w:ascii="CMR8" w:cs="CMR8"/>
          <w:sz w:val="24"/>
          <w:szCs w:val="24"/>
        </w:rPr>
        <w:t xml:space="preserve">+ </w:t>
      </w:r>
      <w:r w:rsidRPr="00E23AEB">
        <w:rPr>
          <w:rFonts w:ascii="CMMI8" w:hAnsi="CMMI8" w:cs="CMMI8"/>
          <w:i/>
          <w:iCs/>
          <w:sz w:val="24"/>
          <w:szCs w:val="24"/>
        </w:rPr>
        <w:t>r</w:t>
      </w:r>
      <w:r w:rsidRPr="00E23AEB">
        <w:rPr>
          <w:rFonts w:ascii="CMR6" w:hAnsi="CMR6" w:cs="CMR6"/>
          <w:sz w:val="24"/>
          <w:szCs w:val="24"/>
          <w:vertAlign w:val="subscript"/>
        </w:rPr>
        <w:t>1</w:t>
      </w:r>
      <w:r w:rsidRPr="00E23AEB">
        <w:rPr>
          <w:rFonts w:ascii="CMR6" w:hAnsi="CMR6" w:cs="CMR6"/>
          <w:sz w:val="24"/>
          <w:szCs w:val="24"/>
        </w:rPr>
        <w:t xml:space="preserve"> </w:t>
      </w:r>
      <w:r w:rsidRPr="00E23AEB">
        <w:rPr>
          <w:rFonts w:ascii="CMSY8" w:cs="CMSY8" w:hint="eastAsia"/>
          <w:i/>
          <w:iCs/>
          <w:sz w:val="24"/>
          <w:szCs w:val="24"/>
        </w:rPr>
        <w:t>·</w:t>
      </w:r>
      <w:r w:rsidRPr="00E23AEB">
        <w:rPr>
          <w:rFonts w:ascii="CMSY8" w:cs="CMSY8"/>
          <w:i/>
          <w:iCs/>
          <w:sz w:val="24"/>
          <w:szCs w:val="24"/>
        </w:rPr>
        <w:t xml:space="preserve"> </w:t>
      </w:r>
      <w:r w:rsidRPr="00E23AEB">
        <w:rPr>
          <w:rFonts w:ascii="CMR8" w:cs="CMR8"/>
          <w:sz w:val="24"/>
          <w:szCs w:val="24"/>
        </w:rPr>
        <w:t xml:space="preserve">(1 </w:t>
      </w:r>
      <w:r w:rsidRPr="00E23AEB">
        <w:rPr>
          <w:rFonts w:ascii="CMSY8" w:cs="CMSY8" w:hint="cs"/>
          <w:i/>
          <w:iCs/>
          <w:sz w:val="24"/>
          <w:szCs w:val="24"/>
        </w:rPr>
        <w:t>−</w:t>
      </w:r>
      <w:r w:rsidRPr="00E23AEB">
        <w:rPr>
          <w:rFonts w:ascii="CMSY8" w:cs="CMSY8"/>
          <w:i/>
          <w:iCs/>
          <w:sz w:val="24"/>
          <w:szCs w:val="24"/>
        </w:rPr>
        <w:t xml:space="preserve"> </w:t>
      </w:r>
      <w:r w:rsidRPr="00E23AEB">
        <w:rPr>
          <w:rFonts w:ascii="CMMI8" w:hAnsi="CMMI8" w:cs="CMMI8"/>
          <w:i/>
          <w:iCs/>
          <w:sz w:val="24"/>
          <w:szCs w:val="24"/>
        </w:rPr>
        <w:t>σ</w:t>
      </w:r>
      <w:r w:rsidRPr="00E23AEB">
        <w:rPr>
          <w:rFonts w:ascii="CMR8" w:cs="CMR8"/>
          <w:sz w:val="24"/>
          <w:szCs w:val="24"/>
        </w:rPr>
        <w:t xml:space="preserve">)) where </w:t>
      </w:r>
      <w:r w:rsidRPr="00E23AEB">
        <w:rPr>
          <w:rFonts w:ascii="CMMI8" w:hAnsi="CMMI8" w:cs="CMMI8"/>
          <w:i/>
          <w:iCs/>
          <w:sz w:val="24"/>
          <w:szCs w:val="24"/>
        </w:rPr>
        <w:t>r</w:t>
      </w:r>
      <w:r w:rsidRPr="00E23AEB">
        <w:rPr>
          <w:rFonts w:ascii="CMR6" w:hAnsi="CMR6" w:cs="CMR6"/>
          <w:sz w:val="24"/>
          <w:szCs w:val="24"/>
          <w:vertAlign w:val="subscript"/>
        </w:rPr>
        <w:t>0</w:t>
      </w:r>
      <w:r w:rsidRPr="00E23AEB">
        <w:rPr>
          <w:rFonts w:ascii="CMMI8" w:hAnsi="CMMI8" w:cs="CMMI8"/>
          <w:i/>
          <w:iCs/>
          <w:sz w:val="24"/>
          <w:szCs w:val="24"/>
        </w:rPr>
        <w:t>, r</w:t>
      </w:r>
      <w:r w:rsidRPr="00E23AEB">
        <w:rPr>
          <w:rFonts w:ascii="CMR6" w:hAnsi="CMR6" w:cs="CMR6"/>
          <w:sz w:val="24"/>
          <w:szCs w:val="24"/>
          <w:vertAlign w:val="subscript"/>
        </w:rPr>
        <w:t>1</w:t>
      </w:r>
      <w:r w:rsidRPr="00E23AEB">
        <w:rPr>
          <w:rFonts w:ascii="CMR6" w:hAnsi="CMR6" w:cs="CMR6"/>
          <w:sz w:val="24"/>
          <w:szCs w:val="24"/>
        </w:rPr>
        <w:t xml:space="preserve"> </w:t>
      </w:r>
      <w:r w:rsidRPr="00E23AEB">
        <w:rPr>
          <w:rFonts w:ascii="CMSY8" w:cs="CMSY8" w:hint="cs"/>
          <w:i/>
          <w:iCs/>
          <w:sz w:val="24"/>
          <w:szCs w:val="24"/>
        </w:rPr>
        <w:t>←</w:t>
      </w:r>
      <w:r w:rsidRPr="00B10966">
        <w:rPr>
          <w:rFonts w:ascii="CMMI6" w:hAnsi="CMMI6" w:cs="CMMI6"/>
          <w:i/>
          <w:iCs/>
          <w:sz w:val="24"/>
          <w:szCs w:val="24"/>
          <w:vertAlign w:val="subscript"/>
        </w:rPr>
        <w:t>R</w:t>
      </w:r>
      <w:r w:rsidRPr="00E23AEB">
        <w:rPr>
          <w:rFonts w:ascii="CMMI6" w:hAnsi="CMMI6" w:cs="CMMI6"/>
          <w:i/>
          <w:iCs/>
          <w:sz w:val="24"/>
          <w:szCs w:val="24"/>
        </w:rPr>
        <w:t xml:space="preserve"> </w:t>
      </w:r>
      <w:r w:rsidRPr="00E23AEB">
        <w:rPr>
          <w:rFonts w:ascii="CMSY8" w:cs="CMSY8"/>
          <w:i/>
          <w:iCs/>
          <w:sz w:val="24"/>
          <w:szCs w:val="24"/>
        </w:rPr>
        <w:t xml:space="preserve">M </w:t>
      </w:r>
      <w:r w:rsidRPr="00E23AEB">
        <w:rPr>
          <w:rFonts w:ascii="CMR8" w:cs="CMR8"/>
          <w:sz w:val="24"/>
          <w:szCs w:val="24"/>
        </w:rPr>
        <w:t>are random elements in</w:t>
      </w:r>
      <w:r w:rsidR="00E23AEB" w:rsidRPr="00E23AEB">
        <w:rPr>
          <w:rFonts w:ascii="CMR8" w:cs="CMR8"/>
          <w:sz w:val="24"/>
          <w:szCs w:val="24"/>
        </w:rPr>
        <w:t xml:space="preserve"> </w:t>
      </w:r>
      <w:r w:rsidRPr="00E23AEB">
        <w:rPr>
          <w:rFonts w:ascii="CMR8" w:cs="CMR8"/>
          <w:sz w:val="24"/>
          <w:szCs w:val="24"/>
        </w:rPr>
        <w:t>the plaintext group.</w:t>
      </w:r>
    </w:p>
    <w:p w:rsidR="004F65CB" w:rsidRPr="00796135" w:rsidRDefault="004F65CB" w:rsidP="00D11AAB">
      <w:pPr>
        <w:pStyle w:val="ListParagraph"/>
        <w:numPr>
          <w:ilvl w:val="0"/>
          <w:numId w:val="15"/>
        </w:numPr>
        <w:autoSpaceDE w:val="0"/>
        <w:autoSpaceDN w:val="0"/>
        <w:bidi w:val="0"/>
        <w:adjustRightInd w:val="0"/>
        <w:spacing w:after="0" w:line="240" w:lineRule="auto"/>
        <w:rPr>
          <w:rFonts w:ascii="CMR8" w:cs="CMR8"/>
          <w:color w:val="00B050"/>
          <w:sz w:val="24"/>
          <w:szCs w:val="24"/>
        </w:rPr>
      </w:pPr>
      <w:r w:rsidRPr="00796135">
        <w:rPr>
          <w:rFonts w:ascii="CMR8" w:cs="CMR8"/>
          <w:color w:val="00B050"/>
          <w:sz w:val="24"/>
          <w:szCs w:val="24"/>
        </w:rPr>
        <w:t>Do we need to check validity of c</w:t>
      </w:r>
      <w:r w:rsidRPr="00796135">
        <w:rPr>
          <w:rFonts w:ascii="CMR8" w:cs="CMR8"/>
          <w:color w:val="00B050"/>
          <w:sz w:val="24"/>
          <w:szCs w:val="24"/>
          <w:vertAlign w:val="subscript"/>
        </w:rPr>
        <w:t>0</w:t>
      </w:r>
      <w:r w:rsidRPr="00796135">
        <w:rPr>
          <w:rFonts w:ascii="CMR8" w:cs="CMR8"/>
          <w:color w:val="00B050"/>
          <w:sz w:val="24"/>
          <w:szCs w:val="24"/>
        </w:rPr>
        <w:t xml:space="preserve"> and </w:t>
      </w:r>
      <w:proofErr w:type="gramStart"/>
      <w:r w:rsidRPr="00796135">
        <w:rPr>
          <w:rFonts w:ascii="CMR8" w:cs="CMR8"/>
          <w:color w:val="00B050"/>
          <w:sz w:val="24"/>
          <w:szCs w:val="24"/>
        </w:rPr>
        <w:t>c</w:t>
      </w:r>
      <w:r w:rsidRPr="00796135">
        <w:rPr>
          <w:rFonts w:ascii="CMR8" w:cs="CMR8"/>
          <w:color w:val="00B050"/>
          <w:sz w:val="24"/>
          <w:szCs w:val="24"/>
          <w:vertAlign w:val="subscript"/>
        </w:rPr>
        <w:t xml:space="preserve">1 </w:t>
      </w:r>
      <w:r w:rsidRPr="00796135">
        <w:rPr>
          <w:rFonts w:ascii="CMR8" w:cs="CMR8"/>
          <w:color w:val="00B050"/>
          <w:sz w:val="24"/>
          <w:szCs w:val="24"/>
        </w:rPr>
        <w:t>?</w:t>
      </w:r>
      <w:proofErr w:type="gramEnd"/>
      <w:r w:rsidRPr="00796135">
        <w:rPr>
          <w:rFonts w:ascii="CMR8" w:cs="CMR8"/>
          <w:color w:val="00B050"/>
          <w:sz w:val="24"/>
          <w:szCs w:val="24"/>
        </w:rPr>
        <w:t xml:space="preserve"> What if </w:t>
      </w:r>
      <w:r w:rsidRPr="00796135">
        <w:rPr>
          <w:rFonts w:ascii="CMMI8" w:hAnsi="CMMI8" w:cs="CMMI8"/>
          <w:i/>
          <w:iCs/>
          <w:color w:val="00B050"/>
          <w:sz w:val="24"/>
          <w:szCs w:val="24"/>
        </w:rPr>
        <w:t>r</w:t>
      </w:r>
      <w:r w:rsidRPr="00796135">
        <w:rPr>
          <w:rFonts w:ascii="CMR6" w:hAnsi="CMR6" w:cs="CMR6"/>
          <w:color w:val="00B050"/>
          <w:sz w:val="24"/>
          <w:szCs w:val="24"/>
          <w:vertAlign w:val="subscript"/>
        </w:rPr>
        <w:t>0</w:t>
      </w:r>
      <w:r w:rsidRPr="00796135">
        <w:rPr>
          <w:rFonts w:ascii="CMMI8" w:hAnsi="CMMI8" w:cs="CMMI8"/>
          <w:i/>
          <w:iCs/>
          <w:color w:val="00B050"/>
          <w:sz w:val="24"/>
          <w:szCs w:val="24"/>
        </w:rPr>
        <w:t>, r</w:t>
      </w:r>
      <w:r w:rsidRPr="00796135">
        <w:rPr>
          <w:rFonts w:ascii="CMR6" w:hAnsi="CMR6" w:cs="CMR6"/>
          <w:color w:val="00B050"/>
          <w:sz w:val="24"/>
          <w:szCs w:val="24"/>
          <w:vertAlign w:val="subscript"/>
        </w:rPr>
        <w:t xml:space="preserve">1 </w:t>
      </w:r>
      <w:r w:rsidRPr="00796135">
        <w:rPr>
          <w:rFonts w:ascii="CMR8" w:cs="CMR8"/>
          <w:color w:val="00B050"/>
          <w:sz w:val="24"/>
          <w:szCs w:val="24"/>
        </w:rPr>
        <w:t>are not from M?</w:t>
      </w:r>
      <w:r w:rsidR="00FF5CE7" w:rsidRPr="00796135">
        <w:rPr>
          <w:rFonts w:ascii="CMR8" w:cs="CMR8"/>
          <w:color w:val="00B050"/>
          <w:sz w:val="24"/>
          <w:szCs w:val="24"/>
        </w:rPr>
        <w:t xml:space="preserve"> </w:t>
      </w:r>
    </w:p>
    <w:p w:rsidR="00847B20" w:rsidRDefault="00847B20" w:rsidP="00D11AAB">
      <w:pPr>
        <w:pStyle w:val="ListParagraph"/>
        <w:numPr>
          <w:ilvl w:val="0"/>
          <w:numId w:val="15"/>
        </w:numPr>
        <w:autoSpaceDE w:val="0"/>
        <w:autoSpaceDN w:val="0"/>
        <w:bidi w:val="0"/>
        <w:adjustRightInd w:val="0"/>
        <w:spacing w:after="0" w:line="240" w:lineRule="auto"/>
        <w:rPr>
          <w:rFonts w:ascii="CMR8" w:cs="CMR8"/>
          <w:sz w:val="24"/>
          <w:szCs w:val="24"/>
        </w:rPr>
      </w:pPr>
      <w:r w:rsidRPr="00E23AEB">
        <w:rPr>
          <w:rFonts w:ascii="CMMI8" w:hAnsi="CMMI8" w:cs="CMMI8"/>
          <w:i/>
          <w:iCs/>
          <w:sz w:val="24"/>
          <w:szCs w:val="24"/>
        </w:rPr>
        <w:t xml:space="preserve">R </w:t>
      </w:r>
      <w:r w:rsidRPr="00E23AEB">
        <w:rPr>
          <w:rFonts w:ascii="CMR8" w:cs="CMR8"/>
          <w:sz w:val="24"/>
          <w:szCs w:val="24"/>
        </w:rPr>
        <w:t xml:space="preserve">computes and outputs </w:t>
      </w:r>
      <w:proofErr w:type="spellStart"/>
      <w:r w:rsidRPr="00E23AEB">
        <w:rPr>
          <w:rFonts w:ascii="CMMI8" w:hAnsi="CMMI8" w:cs="CMMI8"/>
          <w:i/>
          <w:iCs/>
          <w:sz w:val="24"/>
          <w:szCs w:val="24"/>
        </w:rPr>
        <w:t>s</w:t>
      </w:r>
      <w:r w:rsidRPr="00E23AEB">
        <w:rPr>
          <w:rFonts w:ascii="CMMI6" w:hAnsi="CMMI6" w:cs="CMMI6"/>
          <w:i/>
          <w:iCs/>
          <w:sz w:val="24"/>
          <w:szCs w:val="24"/>
          <w:vertAlign w:val="subscript"/>
        </w:rPr>
        <w:t>r</w:t>
      </w:r>
      <w:proofErr w:type="spellEnd"/>
      <w:r w:rsidRPr="00E23AEB">
        <w:rPr>
          <w:rFonts w:ascii="CMMI6" w:hAnsi="CMMI6" w:cs="CMMI6"/>
          <w:i/>
          <w:iCs/>
          <w:sz w:val="24"/>
          <w:szCs w:val="24"/>
        </w:rPr>
        <w:t xml:space="preserve"> </w:t>
      </w:r>
      <w:r w:rsidRPr="00E23AEB">
        <w:rPr>
          <w:rFonts w:ascii="CMR8" w:cs="CMR8"/>
          <w:sz w:val="24"/>
          <w:szCs w:val="24"/>
        </w:rPr>
        <w:t xml:space="preserve">= </w:t>
      </w:r>
      <w:proofErr w:type="spellStart"/>
      <w:proofErr w:type="gramStart"/>
      <w:r w:rsidRPr="00E23AEB">
        <w:rPr>
          <w:rFonts w:ascii="CMMI8" w:hAnsi="CMMI8" w:cs="CMMI8"/>
          <w:i/>
          <w:iCs/>
          <w:sz w:val="24"/>
          <w:szCs w:val="24"/>
        </w:rPr>
        <w:t>D</w:t>
      </w:r>
      <w:r w:rsidRPr="00E23AEB">
        <w:rPr>
          <w:rFonts w:ascii="CMMI6" w:hAnsi="CMMI6" w:cs="CMMI6"/>
          <w:i/>
          <w:iCs/>
          <w:sz w:val="24"/>
          <w:szCs w:val="24"/>
          <w:vertAlign w:val="subscript"/>
        </w:rPr>
        <w:t>sk</w:t>
      </w:r>
      <w:proofErr w:type="spellEnd"/>
      <w:r w:rsidRPr="00E23AEB">
        <w:rPr>
          <w:rFonts w:ascii="CMR8" w:cs="CMR8"/>
          <w:sz w:val="24"/>
          <w:szCs w:val="24"/>
        </w:rPr>
        <w:t>(</w:t>
      </w:r>
      <w:proofErr w:type="gramEnd"/>
      <w:r w:rsidRPr="00E23AEB">
        <w:rPr>
          <w:rFonts w:ascii="CMMI8" w:hAnsi="CMMI8" w:cs="CMMI8"/>
          <w:i/>
          <w:iCs/>
          <w:sz w:val="24"/>
          <w:szCs w:val="24"/>
        </w:rPr>
        <w:t>c</w:t>
      </w:r>
      <w:r w:rsidRPr="00E23AEB">
        <w:rPr>
          <w:rFonts w:ascii="Arial" w:hAnsi="Arial" w:cs="Arial"/>
          <w:i/>
          <w:iCs/>
          <w:sz w:val="24"/>
          <w:szCs w:val="24"/>
        </w:rPr>
        <w:t>′</w:t>
      </w:r>
      <w:r w:rsidRPr="00E23AEB">
        <w:rPr>
          <w:rFonts w:ascii="CMR8" w:cs="CMR8"/>
          <w:sz w:val="24"/>
          <w:szCs w:val="24"/>
        </w:rPr>
        <w:t>).</w:t>
      </w:r>
      <w:r w:rsidR="004F65CB">
        <w:rPr>
          <w:rFonts w:ascii="CMR8" w:cs="CMR8"/>
          <w:sz w:val="24"/>
          <w:szCs w:val="24"/>
        </w:rPr>
        <w:t xml:space="preserve"> </w:t>
      </w:r>
    </w:p>
    <w:p w:rsidR="00D5202E" w:rsidRDefault="00D5202E" w:rsidP="00D5202E">
      <w:pPr>
        <w:autoSpaceDE w:val="0"/>
        <w:autoSpaceDN w:val="0"/>
        <w:bidi w:val="0"/>
        <w:adjustRightInd w:val="0"/>
        <w:spacing w:after="0" w:line="240" w:lineRule="auto"/>
        <w:rPr>
          <w:rFonts w:ascii="CMR8" w:cs="CMR8"/>
          <w:sz w:val="24"/>
          <w:szCs w:val="24"/>
        </w:rPr>
      </w:pPr>
    </w:p>
    <w:p w:rsidR="00D5202E" w:rsidRDefault="00473638" w:rsidP="00D5202E">
      <w:pPr>
        <w:autoSpaceDE w:val="0"/>
        <w:autoSpaceDN w:val="0"/>
        <w:bidi w:val="0"/>
        <w:adjustRightInd w:val="0"/>
        <w:spacing w:after="0" w:line="240" w:lineRule="auto"/>
        <w:rPr>
          <w:rFonts w:ascii="CMR8" w:cs="CMR8"/>
          <w:sz w:val="24"/>
          <w:szCs w:val="24"/>
        </w:rPr>
      </w:pPr>
      <w:ins w:id="121" w:author="lindell" w:date="2010-07-04T16:42:00Z">
        <w:r>
          <w:rPr>
            <w:rFonts w:ascii="CMR8" w:cs="CMR8"/>
            <w:sz w:val="24"/>
            <w:szCs w:val="24"/>
          </w:rPr>
          <w:lastRenderedPageBreak/>
          <w:t>We assume that there is a sigma protocol for proving that an encrypted value equals 0 and a sigma protocol that an encrypted value equals 1.</w:t>
        </w:r>
      </w:ins>
      <w:ins w:id="122" w:author="lindell" w:date="2010-07-04T16:43:00Z">
        <w:r>
          <w:rPr>
            <w:rFonts w:ascii="CMR8" w:cs="CMR8"/>
            <w:sz w:val="24"/>
            <w:szCs w:val="24"/>
          </w:rPr>
          <w:t xml:space="preserve"> (Such protocols exist for </w:t>
        </w:r>
        <w:proofErr w:type="spellStart"/>
        <w:r>
          <w:rPr>
            <w:rFonts w:ascii="CMR8" w:cs="CMR8"/>
            <w:sz w:val="24"/>
            <w:szCs w:val="24"/>
          </w:rPr>
          <w:t>Paillier</w:t>
        </w:r>
        <w:proofErr w:type="spellEnd"/>
        <w:r>
          <w:rPr>
            <w:rFonts w:ascii="CMR8" w:cs="CMR8"/>
            <w:sz w:val="24"/>
            <w:szCs w:val="24"/>
          </w:rPr>
          <w:t>; reference!)</w:t>
        </w:r>
      </w:ins>
      <w:ins w:id="123" w:author="lindell" w:date="2010-07-04T16:42:00Z">
        <w:r>
          <w:rPr>
            <w:rFonts w:ascii="CMR8" w:cs="CMR8"/>
            <w:sz w:val="24"/>
            <w:szCs w:val="24"/>
          </w:rPr>
          <w:t xml:space="preserve"> </w:t>
        </w:r>
      </w:ins>
      <w:ins w:id="124" w:author="lindell" w:date="2010-07-04T16:43:00Z">
        <w:r>
          <w:rPr>
            <w:rFonts w:ascii="CMR8" w:cs="CMR8"/>
            <w:sz w:val="24"/>
            <w:szCs w:val="24"/>
          </w:rPr>
          <w:t>Given this, the transformations in the sigma-protocol chapter of the book can be used to prove in zero-knowledge that the encrypted value is either 0 or 1.</w:t>
        </w:r>
      </w:ins>
    </w:p>
    <w:p w:rsidR="00D5202E" w:rsidRPr="00D5202E" w:rsidRDefault="00D5202E" w:rsidP="00223ABE">
      <w:pPr>
        <w:pStyle w:val="Heading1"/>
        <w:bidi w:val="0"/>
        <w:rPr>
          <w:rFonts w:ascii="CMR8" w:cs="CMR8"/>
        </w:rPr>
      </w:pPr>
      <w:r w:rsidRPr="00D5202E">
        <w:t xml:space="preserve">HL-one-sided </w:t>
      </w:r>
      <w:r w:rsidRPr="00D5202E">
        <w:rPr>
          <w:lang w:val="en-GB"/>
        </w:rPr>
        <w:t>(using any DH group)</w:t>
      </w:r>
    </w:p>
    <w:p w:rsidR="00D5202E" w:rsidRDefault="00D5202E" w:rsidP="00D5202E">
      <w:pPr>
        <w:autoSpaceDE w:val="0"/>
        <w:autoSpaceDN w:val="0"/>
        <w:bidi w:val="0"/>
        <w:adjustRightInd w:val="0"/>
        <w:spacing w:after="0" w:line="240" w:lineRule="auto"/>
        <w:rPr>
          <w:rFonts w:ascii="CMR8" w:cs="CMR8"/>
          <w:sz w:val="24"/>
          <w:szCs w:val="24"/>
        </w:rPr>
      </w:pPr>
    </w:p>
    <w:p w:rsidR="001037A3" w:rsidRDefault="001037A3" w:rsidP="001037A3">
      <w:pPr>
        <w:autoSpaceDE w:val="0"/>
        <w:autoSpaceDN w:val="0"/>
        <w:bidi w:val="0"/>
        <w:adjustRightInd w:val="0"/>
        <w:spacing w:after="0" w:line="240" w:lineRule="auto"/>
        <w:rPr>
          <w:rFonts w:ascii="CMR8" w:cs="CMR8"/>
          <w:sz w:val="24"/>
          <w:szCs w:val="24"/>
        </w:rPr>
      </w:pPr>
      <w:r>
        <w:rPr>
          <w:rFonts w:ascii="CMR8" w:cs="CMR8"/>
          <w:sz w:val="24"/>
          <w:szCs w:val="24"/>
        </w:rPr>
        <w:t>Is any DH group of prime order?</w:t>
      </w:r>
      <w:ins w:id="125" w:author="lindell" w:date="2010-07-04T16:57:00Z">
        <w:r w:rsidR="000D56B1">
          <w:rPr>
            <w:rFonts w:ascii="CMR8" w:cs="CMR8"/>
            <w:sz w:val="24"/>
            <w:szCs w:val="24"/>
          </w:rPr>
          <w:t xml:space="preserve"> No.</w:t>
        </w:r>
      </w:ins>
      <w:r w:rsidRPr="00142F69">
        <w:rPr>
          <w:rFonts w:ascii="CMR8" w:cs="CMR8"/>
          <w:sz w:val="24"/>
          <w:szCs w:val="24"/>
        </w:rPr>
        <w:tab/>
      </w:r>
    </w:p>
    <w:p w:rsidR="001037A3" w:rsidRPr="00142F69" w:rsidRDefault="001037A3" w:rsidP="001037A3">
      <w:pPr>
        <w:autoSpaceDE w:val="0"/>
        <w:autoSpaceDN w:val="0"/>
        <w:bidi w:val="0"/>
        <w:adjustRightInd w:val="0"/>
        <w:spacing w:after="0" w:line="240" w:lineRule="auto"/>
        <w:rPr>
          <w:rFonts w:ascii="CMR8" w:cs="CMR8"/>
          <w:sz w:val="24"/>
          <w:szCs w:val="24"/>
        </w:rPr>
      </w:pPr>
      <w:r>
        <w:rPr>
          <w:rFonts w:ascii="CMR8" w:cs="CMR8"/>
          <w:sz w:val="24"/>
          <w:szCs w:val="24"/>
        </w:rPr>
        <w:t>Why do we only membership for the simulation protocols and not for protocol 7.2.1?</w:t>
      </w:r>
      <w:ins w:id="126" w:author="lindell" w:date="2010-07-04T16:58:00Z">
        <w:r w:rsidR="000D56B1">
          <w:rPr>
            <w:rFonts w:ascii="CMR8" w:cs="CMR8"/>
            <w:sz w:val="24"/>
            <w:szCs w:val="24"/>
          </w:rPr>
          <w:t xml:space="preserve"> Proof of security; problems of cryptographers</w:t>
        </w:r>
        <w:r w:rsidR="000D56B1">
          <w:rPr>
            <w:rFonts w:ascii="CMR8" w:cs="CMR8"/>
            <w:sz w:val="24"/>
            <w:szCs w:val="24"/>
          </w:rPr>
          <w:t>…</w:t>
        </w:r>
      </w:ins>
    </w:p>
    <w:p w:rsidR="001037A3" w:rsidRDefault="001037A3" w:rsidP="001037A3">
      <w:pPr>
        <w:autoSpaceDE w:val="0"/>
        <w:autoSpaceDN w:val="0"/>
        <w:bidi w:val="0"/>
        <w:adjustRightInd w:val="0"/>
        <w:spacing w:after="0" w:line="240" w:lineRule="auto"/>
        <w:rPr>
          <w:rFonts w:ascii="CMR8" w:cs="CMR8"/>
          <w:sz w:val="24"/>
          <w:szCs w:val="24"/>
        </w:rPr>
      </w:pPr>
    </w:p>
    <w:p w:rsidR="001037A3" w:rsidRDefault="001037A3" w:rsidP="001037A3">
      <w:pPr>
        <w:autoSpaceDE w:val="0"/>
        <w:autoSpaceDN w:val="0"/>
        <w:bidi w:val="0"/>
        <w:adjustRightInd w:val="0"/>
        <w:spacing w:after="0" w:line="240" w:lineRule="auto"/>
        <w:rPr>
          <w:rFonts w:ascii="CMR8" w:cs="CMR8"/>
          <w:sz w:val="24"/>
          <w:szCs w:val="24"/>
        </w:rPr>
      </w:pPr>
    </w:p>
    <w:p w:rsidR="00D5202E" w:rsidRPr="004D1B45" w:rsidRDefault="00D5202E" w:rsidP="00D5202E">
      <w:pPr>
        <w:autoSpaceDE w:val="0"/>
        <w:autoSpaceDN w:val="0"/>
        <w:bidi w:val="0"/>
        <w:adjustRightInd w:val="0"/>
        <w:spacing w:after="0" w:line="240" w:lineRule="auto"/>
        <w:rPr>
          <w:rFonts w:ascii="CMBX8" w:cs="CMBX8"/>
          <w:b/>
          <w:bCs/>
          <w:sz w:val="24"/>
          <w:szCs w:val="24"/>
        </w:rPr>
      </w:pPr>
      <w:r>
        <w:rPr>
          <w:rFonts w:ascii="CMBX8" w:cs="CMBX8"/>
          <w:b/>
          <w:bCs/>
          <w:sz w:val="24"/>
          <w:szCs w:val="24"/>
        </w:rPr>
        <w:t>PROTOCOL 7.3</w:t>
      </w:r>
      <w:r w:rsidRPr="004D1B45">
        <w:rPr>
          <w:rFonts w:ascii="CMBX8" w:cs="CMBX8"/>
          <w:b/>
          <w:bCs/>
          <w:sz w:val="24"/>
          <w:szCs w:val="24"/>
        </w:rPr>
        <w:t xml:space="preserve"> (Oblivious Transfer</w:t>
      </w:r>
      <w:r>
        <w:rPr>
          <w:rFonts w:ascii="CMBX8" w:cs="CMBX8"/>
          <w:b/>
          <w:bCs/>
          <w:sz w:val="24"/>
          <w:szCs w:val="24"/>
        </w:rPr>
        <w:t xml:space="preserve"> with one-sided simulation</w:t>
      </w:r>
      <w:r w:rsidRPr="004D1B45">
        <w:rPr>
          <w:rFonts w:ascii="CMBX8" w:cs="CMBX8"/>
          <w:b/>
          <w:bCs/>
          <w:sz w:val="24"/>
          <w:szCs w:val="24"/>
        </w:rPr>
        <w:t>)</w:t>
      </w:r>
    </w:p>
    <w:p w:rsidR="007151FB" w:rsidRDefault="007151FB">
      <w:pPr>
        <w:autoSpaceDE w:val="0"/>
        <w:autoSpaceDN w:val="0"/>
        <w:bidi w:val="0"/>
        <w:adjustRightInd w:val="0"/>
        <w:spacing w:after="0" w:line="240" w:lineRule="auto"/>
        <w:rPr>
          <w:rFonts w:ascii="CMSY8" w:cs="CMSY8"/>
          <w:i/>
          <w:iCs/>
          <w:sz w:val="24"/>
          <w:szCs w:val="24"/>
        </w:rPr>
      </w:pPr>
    </w:p>
    <w:p w:rsidR="00D5202E" w:rsidRPr="004D1B45" w:rsidRDefault="00D5202E" w:rsidP="000D56B1">
      <w:pPr>
        <w:autoSpaceDE w:val="0"/>
        <w:autoSpaceDN w:val="0"/>
        <w:bidi w:val="0"/>
        <w:adjustRightInd w:val="0"/>
        <w:spacing w:after="0" w:line="240" w:lineRule="auto"/>
        <w:rPr>
          <w:rFonts w:ascii="CMR8" w:cs="CMR8"/>
          <w:sz w:val="24"/>
          <w:szCs w:val="24"/>
        </w:rPr>
      </w:pPr>
      <w:r w:rsidRPr="004D1B45">
        <w:rPr>
          <w:rFonts w:ascii="CMSY8" w:cs="CMSY8" w:hint="cs"/>
          <w:i/>
          <w:iCs/>
          <w:sz w:val="24"/>
          <w:szCs w:val="24"/>
        </w:rPr>
        <w:t>•</w:t>
      </w:r>
      <w:r w:rsidRPr="004D1B45">
        <w:rPr>
          <w:rFonts w:ascii="CMSY8" w:cs="CMSY8"/>
          <w:i/>
          <w:iCs/>
          <w:sz w:val="24"/>
          <w:szCs w:val="24"/>
        </w:rPr>
        <w:t xml:space="preserve"> </w:t>
      </w:r>
      <w:r w:rsidRPr="004D1B45">
        <w:rPr>
          <w:rFonts w:ascii="CMBX8" w:cs="CMBX8"/>
          <w:b/>
          <w:bCs/>
          <w:sz w:val="24"/>
          <w:szCs w:val="24"/>
        </w:rPr>
        <w:t xml:space="preserve">Inputs: </w:t>
      </w:r>
      <w:r w:rsidRPr="004D1B45">
        <w:rPr>
          <w:rFonts w:ascii="CMR8" w:cs="CMR8"/>
          <w:sz w:val="24"/>
          <w:szCs w:val="24"/>
        </w:rPr>
        <w:t xml:space="preserve">The sender has a pair of strings </w:t>
      </w:r>
      <w:r w:rsidRPr="004D1B45">
        <w:rPr>
          <w:rFonts w:ascii="CMMI8" w:hAnsi="CMMI8" w:cs="CMMI8"/>
          <w:i/>
          <w:iCs/>
          <w:sz w:val="24"/>
          <w:szCs w:val="24"/>
        </w:rPr>
        <w:t>x</w:t>
      </w:r>
      <w:r w:rsidRPr="006B5760">
        <w:rPr>
          <w:rFonts w:ascii="CMR6" w:hAnsi="CMR6" w:cs="CMR6"/>
          <w:sz w:val="24"/>
          <w:szCs w:val="24"/>
          <w:vertAlign w:val="subscript"/>
        </w:rPr>
        <w:t>0</w:t>
      </w:r>
      <w:r w:rsidRPr="004D1B45">
        <w:rPr>
          <w:rFonts w:ascii="CMMI8" w:hAnsi="CMMI8" w:cs="CMMI8"/>
          <w:i/>
          <w:iCs/>
          <w:sz w:val="24"/>
          <w:szCs w:val="24"/>
        </w:rPr>
        <w:t>, x</w:t>
      </w:r>
      <w:r w:rsidRPr="006B5760">
        <w:rPr>
          <w:rFonts w:ascii="CMR6" w:hAnsi="CMR6" w:cs="CMR6"/>
          <w:sz w:val="24"/>
          <w:szCs w:val="24"/>
          <w:vertAlign w:val="subscript"/>
        </w:rPr>
        <w:t>1</w:t>
      </w:r>
      <w:r w:rsidRPr="004D1B45">
        <w:rPr>
          <w:rFonts w:ascii="CMR6" w:hAnsi="CMR6" w:cs="CMR6"/>
          <w:sz w:val="24"/>
          <w:szCs w:val="24"/>
        </w:rPr>
        <w:t xml:space="preserve"> </w:t>
      </w:r>
      <w:ins w:id="127" w:author="lindell" w:date="2010-07-04T16:59:00Z">
        <w:r w:rsidR="000D56B1">
          <w:rPr>
            <w:rFonts w:ascii="Cambria Math" w:hAnsi="Cambria Math" w:cs="Cambria Math"/>
            <w:i/>
            <w:iCs/>
            <w:sz w:val="24"/>
            <w:szCs w:val="24"/>
          </w:rPr>
          <w:t>of the same (arbitrary) length</w:t>
        </w:r>
        <w:r w:rsidR="000D56B1" w:rsidRPr="004D1B45">
          <w:rPr>
            <w:rFonts w:ascii="MSBM10" w:hAnsi="MSBM10" w:cs="MSBM10"/>
            <w:sz w:val="24"/>
            <w:szCs w:val="24"/>
          </w:rPr>
          <w:t xml:space="preserve"> </w:t>
        </w:r>
      </w:ins>
      <w:del w:id="128" w:author="lindell" w:date="2010-07-04T16:59:00Z">
        <w:r w:rsidRPr="004D1B45" w:rsidDel="000D56B1">
          <w:rPr>
            <w:rFonts w:ascii="Cambria Math" w:hAnsi="Cambria Math" w:cs="Cambria Math"/>
            <w:i/>
            <w:iCs/>
            <w:sz w:val="24"/>
            <w:szCs w:val="24"/>
          </w:rPr>
          <w:delText>∈</w:delText>
        </w:r>
        <w:r w:rsidRPr="004D1B45" w:rsidDel="000D56B1">
          <w:rPr>
            <w:rFonts w:ascii="CMSY8" w:cs="CMSY8"/>
            <w:i/>
            <w:iCs/>
            <w:sz w:val="24"/>
            <w:szCs w:val="24"/>
          </w:rPr>
          <w:delText xml:space="preserve"> </w:delText>
        </w:r>
        <w:r w:rsidRPr="004D1B45" w:rsidDel="000D56B1">
          <w:rPr>
            <w:rFonts w:ascii="MSBM10" w:hAnsi="MSBM10" w:cs="MSBM10"/>
            <w:sz w:val="24"/>
            <w:szCs w:val="24"/>
          </w:rPr>
          <w:delText xml:space="preserve">G </w:delText>
        </w:r>
      </w:del>
      <w:r w:rsidRPr="004D1B45">
        <w:rPr>
          <w:rFonts w:ascii="CMR8" w:cs="CMR8"/>
          <w:sz w:val="24"/>
          <w:szCs w:val="24"/>
        </w:rPr>
        <w:t>and the receiver has a bit</w:t>
      </w:r>
    </w:p>
    <w:p w:rsidR="00D5202E" w:rsidRPr="004D1B45" w:rsidRDefault="00D5202E" w:rsidP="00D5202E">
      <w:pPr>
        <w:autoSpaceDE w:val="0"/>
        <w:autoSpaceDN w:val="0"/>
        <w:bidi w:val="0"/>
        <w:adjustRightInd w:val="0"/>
        <w:spacing w:after="0" w:line="240" w:lineRule="auto"/>
        <w:rPr>
          <w:rFonts w:ascii="CMR8" w:cs="CMR8"/>
          <w:sz w:val="24"/>
          <w:szCs w:val="24"/>
        </w:rPr>
      </w:pPr>
      <w:r w:rsidRPr="004D1B45">
        <w:rPr>
          <w:rFonts w:ascii="CMMI8" w:hAnsi="CMMI8" w:cs="CMMI8"/>
          <w:i/>
          <w:iCs/>
          <w:sz w:val="24"/>
          <w:szCs w:val="24"/>
        </w:rPr>
        <w:t xml:space="preserve">σ </w:t>
      </w:r>
      <w:r w:rsidRPr="004D1B45">
        <w:rPr>
          <w:rFonts w:ascii="Cambria Math" w:hAnsi="Cambria Math" w:cs="Cambria Math"/>
          <w:i/>
          <w:iCs/>
          <w:sz w:val="24"/>
          <w:szCs w:val="24"/>
        </w:rPr>
        <w:t>∈</w:t>
      </w:r>
      <w:r w:rsidRPr="004D1B45">
        <w:rPr>
          <w:rFonts w:ascii="CMSY8" w:cs="CMSY8"/>
          <w:i/>
          <w:iCs/>
          <w:sz w:val="24"/>
          <w:szCs w:val="24"/>
        </w:rPr>
        <w:t xml:space="preserve"> {</w:t>
      </w:r>
      <w:r w:rsidRPr="004D1B45">
        <w:rPr>
          <w:rFonts w:ascii="CMR8" w:cs="CMR8"/>
          <w:sz w:val="24"/>
          <w:szCs w:val="24"/>
        </w:rPr>
        <w:t>0</w:t>
      </w:r>
      <w:r w:rsidRPr="004D1B45">
        <w:rPr>
          <w:rFonts w:ascii="CMMI8" w:hAnsi="CMMI8" w:cs="CMMI8"/>
          <w:i/>
          <w:iCs/>
          <w:sz w:val="24"/>
          <w:szCs w:val="24"/>
        </w:rPr>
        <w:t xml:space="preserve">, </w:t>
      </w:r>
      <w:r w:rsidRPr="004D1B45">
        <w:rPr>
          <w:rFonts w:ascii="CMR8" w:cs="CMR8"/>
          <w:sz w:val="24"/>
          <w:szCs w:val="24"/>
        </w:rPr>
        <w:t>1</w:t>
      </w:r>
      <w:r w:rsidRPr="004D1B45">
        <w:rPr>
          <w:rFonts w:ascii="CMSY8" w:cs="CMSY8"/>
          <w:i/>
          <w:iCs/>
          <w:sz w:val="24"/>
          <w:szCs w:val="24"/>
        </w:rPr>
        <w:t>}</w:t>
      </w:r>
      <w:r w:rsidRPr="004D1B45">
        <w:rPr>
          <w:rFonts w:ascii="CMR8" w:cs="CMR8"/>
          <w:sz w:val="24"/>
          <w:szCs w:val="24"/>
        </w:rPr>
        <w:t>.</w:t>
      </w:r>
    </w:p>
    <w:p w:rsidR="00D5202E" w:rsidRDefault="00D5202E" w:rsidP="00D5202E">
      <w:pPr>
        <w:autoSpaceDE w:val="0"/>
        <w:autoSpaceDN w:val="0"/>
        <w:bidi w:val="0"/>
        <w:adjustRightInd w:val="0"/>
        <w:spacing w:after="0" w:line="240" w:lineRule="auto"/>
        <w:rPr>
          <w:rFonts w:ascii="CMR8" w:cs="CMR8"/>
          <w:sz w:val="24"/>
          <w:szCs w:val="24"/>
        </w:rPr>
      </w:pPr>
      <w:r w:rsidRPr="004D1B45">
        <w:rPr>
          <w:rFonts w:ascii="CMSY8" w:cs="CMSY8" w:hint="cs"/>
          <w:i/>
          <w:iCs/>
          <w:sz w:val="24"/>
          <w:szCs w:val="24"/>
        </w:rPr>
        <w:t>•</w:t>
      </w:r>
      <w:r w:rsidRPr="004D1B45">
        <w:rPr>
          <w:rFonts w:ascii="CMSY8" w:cs="CMSY8"/>
          <w:i/>
          <w:iCs/>
          <w:sz w:val="24"/>
          <w:szCs w:val="24"/>
        </w:rPr>
        <w:t xml:space="preserve"> </w:t>
      </w:r>
      <w:r w:rsidRPr="004D1B45">
        <w:rPr>
          <w:rFonts w:ascii="CMBX8" w:cs="CMBX8"/>
          <w:b/>
          <w:bCs/>
          <w:sz w:val="24"/>
          <w:szCs w:val="24"/>
        </w:rPr>
        <w:t xml:space="preserve">Auxiliary inputs: </w:t>
      </w:r>
    </w:p>
    <w:p w:rsidR="00D5202E" w:rsidRDefault="00D5202E" w:rsidP="00D11AAB">
      <w:pPr>
        <w:pStyle w:val="ListParagraph"/>
        <w:numPr>
          <w:ilvl w:val="0"/>
          <w:numId w:val="13"/>
        </w:numPr>
        <w:autoSpaceDE w:val="0"/>
        <w:autoSpaceDN w:val="0"/>
        <w:bidi w:val="0"/>
        <w:adjustRightInd w:val="0"/>
        <w:spacing w:after="0" w:line="240" w:lineRule="auto"/>
        <w:rPr>
          <w:rFonts w:ascii="CMR8" w:cs="CMR8"/>
          <w:sz w:val="24"/>
          <w:szCs w:val="24"/>
        </w:rPr>
      </w:pPr>
      <w:r w:rsidRPr="004D1B45">
        <w:rPr>
          <w:rFonts w:ascii="CMR8" w:cs="CMR8"/>
          <w:sz w:val="24"/>
          <w:szCs w:val="24"/>
        </w:rPr>
        <w:t>Both parties have the security parameter 1</w:t>
      </w:r>
      <w:r w:rsidRPr="004D1B45">
        <w:rPr>
          <w:rFonts w:ascii="CMMI6" w:hAnsi="CMMI6" w:cs="CMMI6"/>
          <w:i/>
          <w:iCs/>
          <w:sz w:val="24"/>
          <w:szCs w:val="24"/>
          <w:vertAlign w:val="superscript"/>
        </w:rPr>
        <w:t>n</w:t>
      </w:r>
      <w:r w:rsidRPr="004D1B45">
        <w:rPr>
          <w:rFonts w:ascii="CMMI6" w:hAnsi="CMMI6" w:cs="CMMI6"/>
          <w:i/>
          <w:iCs/>
          <w:sz w:val="24"/>
          <w:szCs w:val="24"/>
        </w:rPr>
        <w:t xml:space="preserve"> </w:t>
      </w:r>
    </w:p>
    <w:p w:rsidR="00D5202E" w:rsidRDefault="00D5202E" w:rsidP="00D11AAB">
      <w:pPr>
        <w:pStyle w:val="ListParagraph"/>
        <w:numPr>
          <w:ilvl w:val="0"/>
          <w:numId w:val="13"/>
        </w:numPr>
        <w:autoSpaceDE w:val="0"/>
        <w:autoSpaceDN w:val="0"/>
        <w:bidi w:val="0"/>
        <w:adjustRightInd w:val="0"/>
        <w:spacing w:after="0" w:line="240" w:lineRule="auto"/>
        <w:rPr>
          <w:rFonts w:ascii="CMR8" w:cs="CMR8"/>
          <w:sz w:val="24"/>
          <w:szCs w:val="24"/>
        </w:rPr>
      </w:pPr>
      <w:r w:rsidRPr="004D1B45">
        <w:rPr>
          <w:rFonts w:ascii="CMR8" w:cs="CMR8"/>
          <w:sz w:val="24"/>
          <w:szCs w:val="24"/>
        </w:rPr>
        <w:t xml:space="preserve">the description of a group </w:t>
      </w:r>
      <w:r w:rsidRPr="004D1B45">
        <w:rPr>
          <w:rFonts w:ascii="MSBM10" w:hAnsi="MSBM10" w:cs="MSBM10"/>
          <w:sz w:val="24"/>
          <w:szCs w:val="24"/>
        </w:rPr>
        <w:t xml:space="preserve">G </w:t>
      </w:r>
      <w:r w:rsidRPr="004D1B45">
        <w:rPr>
          <w:rFonts w:ascii="CMR8" w:cs="CMR8"/>
          <w:sz w:val="24"/>
          <w:szCs w:val="24"/>
        </w:rPr>
        <w:t xml:space="preserve">of </w:t>
      </w:r>
      <w:r w:rsidRPr="004D1B45">
        <w:rPr>
          <w:rFonts w:ascii="CMTI8" w:hAnsi="CMTI8" w:cs="CMTI8"/>
          <w:i/>
          <w:iCs/>
          <w:sz w:val="24"/>
          <w:szCs w:val="24"/>
        </w:rPr>
        <w:t>prime order</w:t>
      </w:r>
      <w:r w:rsidRPr="004D1B45">
        <w:rPr>
          <w:rFonts w:ascii="CMR8" w:cs="CMR8"/>
          <w:sz w:val="24"/>
          <w:szCs w:val="24"/>
        </w:rPr>
        <w:t xml:space="preserve">, </w:t>
      </w:r>
    </w:p>
    <w:p w:rsidR="00D5202E" w:rsidRDefault="00D5202E" w:rsidP="00D11AAB">
      <w:pPr>
        <w:pStyle w:val="ListParagraph"/>
        <w:numPr>
          <w:ilvl w:val="0"/>
          <w:numId w:val="13"/>
        </w:numPr>
        <w:autoSpaceDE w:val="0"/>
        <w:autoSpaceDN w:val="0"/>
        <w:bidi w:val="0"/>
        <w:adjustRightInd w:val="0"/>
        <w:spacing w:after="0" w:line="240" w:lineRule="auto"/>
        <w:rPr>
          <w:rFonts w:ascii="CMR8" w:cs="CMR8"/>
          <w:sz w:val="24"/>
          <w:szCs w:val="24"/>
        </w:rPr>
      </w:pPr>
      <w:r w:rsidRPr="004D1B45">
        <w:rPr>
          <w:rFonts w:ascii="CMR8" w:cs="CMR8"/>
          <w:sz w:val="24"/>
          <w:szCs w:val="24"/>
        </w:rPr>
        <w:t xml:space="preserve">a generator </w:t>
      </w:r>
      <w:r w:rsidRPr="004D1B45">
        <w:rPr>
          <w:rFonts w:ascii="CMMI8" w:hAnsi="CMMI8" w:cs="CMMI8"/>
          <w:i/>
          <w:iCs/>
          <w:sz w:val="24"/>
          <w:szCs w:val="24"/>
        </w:rPr>
        <w:t xml:space="preserve">g </w:t>
      </w:r>
      <w:r w:rsidRPr="004D1B45">
        <w:rPr>
          <w:rFonts w:ascii="CMR8" w:cs="CMR8"/>
          <w:sz w:val="24"/>
          <w:szCs w:val="24"/>
        </w:rPr>
        <w:t>for the group</w:t>
      </w:r>
    </w:p>
    <w:p w:rsidR="00D5202E" w:rsidRDefault="00D5202E" w:rsidP="00D11AAB">
      <w:pPr>
        <w:pStyle w:val="ListParagraph"/>
        <w:numPr>
          <w:ilvl w:val="0"/>
          <w:numId w:val="13"/>
        </w:numPr>
        <w:autoSpaceDE w:val="0"/>
        <w:autoSpaceDN w:val="0"/>
        <w:bidi w:val="0"/>
        <w:adjustRightInd w:val="0"/>
        <w:spacing w:after="0" w:line="240" w:lineRule="auto"/>
        <w:rPr>
          <w:rFonts w:ascii="CMR8" w:cs="CMR8"/>
          <w:sz w:val="24"/>
          <w:szCs w:val="24"/>
        </w:rPr>
      </w:pPr>
      <w:r>
        <w:rPr>
          <w:rFonts w:ascii="CMR8" w:cs="CMR8"/>
          <w:sz w:val="24"/>
          <w:szCs w:val="24"/>
        </w:rPr>
        <w:t xml:space="preserve">The </w:t>
      </w:r>
      <w:r w:rsidRPr="004D1B45">
        <w:rPr>
          <w:rFonts w:ascii="CMR8" w:cs="CMR8"/>
          <w:sz w:val="24"/>
          <w:szCs w:val="24"/>
        </w:rPr>
        <w:t xml:space="preserve">order </w:t>
      </w:r>
      <w:r>
        <w:rPr>
          <w:rFonts w:ascii="CMR8" w:cs="CMR8"/>
          <w:sz w:val="24"/>
          <w:szCs w:val="24"/>
        </w:rPr>
        <w:t xml:space="preserve">of the group, </w:t>
      </w:r>
      <w:r w:rsidRPr="004D1B45">
        <w:rPr>
          <w:rFonts w:ascii="CMMI8" w:hAnsi="CMMI8" w:cs="CMMI8"/>
          <w:i/>
          <w:iCs/>
          <w:sz w:val="24"/>
          <w:szCs w:val="24"/>
        </w:rPr>
        <w:t>q</w:t>
      </w:r>
      <w:r w:rsidRPr="004D1B45">
        <w:rPr>
          <w:rFonts w:ascii="CMR8" w:cs="CMR8"/>
          <w:sz w:val="24"/>
          <w:szCs w:val="24"/>
        </w:rPr>
        <w:t xml:space="preserve">. </w:t>
      </w:r>
    </w:p>
    <w:p w:rsidR="00D44666" w:rsidRPr="00BE7A53" w:rsidRDefault="00D44666" w:rsidP="00D11AAB">
      <w:pPr>
        <w:pStyle w:val="ListParagraph"/>
        <w:numPr>
          <w:ilvl w:val="0"/>
          <w:numId w:val="13"/>
        </w:numPr>
        <w:autoSpaceDE w:val="0"/>
        <w:autoSpaceDN w:val="0"/>
        <w:bidi w:val="0"/>
        <w:adjustRightInd w:val="0"/>
        <w:spacing w:after="0" w:line="240" w:lineRule="auto"/>
        <w:rPr>
          <w:rFonts w:ascii="CMMI8" w:hAnsi="CMMI8" w:cs="CMMI8"/>
          <w:i/>
          <w:iCs/>
          <w:sz w:val="24"/>
          <w:szCs w:val="24"/>
        </w:rPr>
      </w:pPr>
      <w:r>
        <w:rPr>
          <w:rFonts w:ascii="CMR8" w:cs="CMR8"/>
          <w:sz w:val="24"/>
          <w:szCs w:val="24"/>
        </w:rPr>
        <w:t xml:space="preserve">Both parties have </w:t>
      </w:r>
      <w:r w:rsidRPr="00BE7A53">
        <w:rPr>
          <w:rFonts w:ascii="CMR8" w:cs="CMR8"/>
          <w:sz w:val="24"/>
          <w:szCs w:val="24"/>
        </w:rPr>
        <w:t xml:space="preserve">a probabilistic polynomial-time algorithm </w:t>
      </w:r>
      <w:r w:rsidRPr="00BE7A53">
        <w:rPr>
          <w:rFonts w:ascii="CMMI8" w:hAnsi="CMMI8" w:cs="CMMI8"/>
          <w:i/>
          <w:iCs/>
          <w:sz w:val="24"/>
          <w:szCs w:val="24"/>
        </w:rPr>
        <w:t>V</w:t>
      </w:r>
    </w:p>
    <w:p w:rsidR="00D44666" w:rsidRPr="00B10966" w:rsidRDefault="00D44666" w:rsidP="00D44666">
      <w:pPr>
        <w:autoSpaceDE w:val="0"/>
        <w:autoSpaceDN w:val="0"/>
        <w:bidi w:val="0"/>
        <w:adjustRightInd w:val="0"/>
        <w:spacing w:after="0" w:line="240" w:lineRule="auto"/>
        <w:ind w:left="720"/>
        <w:rPr>
          <w:rFonts w:ascii="CMR8" w:cs="CMR8"/>
          <w:sz w:val="24"/>
          <w:szCs w:val="24"/>
        </w:rPr>
      </w:pPr>
      <w:proofErr w:type="gramStart"/>
      <w:r w:rsidRPr="00B10966">
        <w:rPr>
          <w:rFonts w:ascii="CMR8" w:cs="CMR8"/>
          <w:sz w:val="24"/>
          <w:szCs w:val="24"/>
        </w:rPr>
        <w:t>that</w:t>
      </w:r>
      <w:proofErr w:type="gramEnd"/>
      <w:r w:rsidRPr="00B10966">
        <w:rPr>
          <w:rFonts w:ascii="CMR8" w:cs="CMR8"/>
          <w:sz w:val="24"/>
          <w:szCs w:val="24"/>
        </w:rPr>
        <w:t xml:space="preserve"> checks membership in </w:t>
      </w:r>
      <w:r w:rsidRPr="00B10966">
        <w:rPr>
          <w:rFonts w:ascii="MSBM10" w:hAnsi="MSBM10" w:cs="MSBM10"/>
          <w:sz w:val="24"/>
          <w:szCs w:val="24"/>
        </w:rPr>
        <w:t xml:space="preserve">G </w:t>
      </w:r>
      <w:r w:rsidRPr="00B10966">
        <w:rPr>
          <w:rFonts w:ascii="CMR8" w:cs="CMR8"/>
          <w:sz w:val="24"/>
          <w:szCs w:val="24"/>
        </w:rPr>
        <w:t xml:space="preserve">(i.e., for every </w:t>
      </w:r>
      <w:r w:rsidRPr="00B10966">
        <w:rPr>
          <w:rFonts w:ascii="CMMI8" w:hAnsi="CMMI8" w:cs="CMMI8"/>
          <w:i/>
          <w:iCs/>
          <w:sz w:val="24"/>
          <w:szCs w:val="24"/>
        </w:rPr>
        <w:t>h</w:t>
      </w:r>
      <w:r w:rsidRPr="00B10966">
        <w:rPr>
          <w:rFonts w:ascii="CMR8" w:cs="CMR8"/>
          <w:sz w:val="24"/>
          <w:szCs w:val="24"/>
        </w:rPr>
        <w:t xml:space="preserve">, </w:t>
      </w:r>
      <w:r w:rsidRPr="00B10966">
        <w:rPr>
          <w:rFonts w:ascii="CMMI8" w:hAnsi="CMMI8" w:cs="CMMI8"/>
          <w:i/>
          <w:iCs/>
          <w:sz w:val="24"/>
          <w:szCs w:val="24"/>
        </w:rPr>
        <w:t xml:space="preserve">V </w:t>
      </w:r>
      <w:r w:rsidRPr="00B10966">
        <w:rPr>
          <w:rFonts w:ascii="CMR8" w:cs="CMR8"/>
          <w:sz w:val="24"/>
          <w:szCs w:val="24"/>
        </w:rPr>
        <w:t>(</w:t>
      </w:r>
      <w:r w:rsidRPr="00B10966">
        <w:rPr>
          <w:rFonts w:ascii="CMMI8" w:hAnsi="CMMI8" w:cs="CMMI8"/>
          <w:i/>
          <w:iCs/>
          <w:sz w:val="24"/>
          <w:szCs w:val="24"/>
        </w:rPr>
        <w:t>h</w:t>
      </w:r>
      <w:r w:rsidRPr="00B10966">
        <w:rPr>
          <w:rFonts w:ascii="CMR8" w:cs="CMR8"/>
          <w:sz w:val="24"/>
          <w:szCs w:val="24"/>
        </w:rPr>
        <w:t xml:space="preserve">) = 1 if and only if </w:t>
      </w:r>
      <w:r w:rsidRPr="00B10966">
        <w:rPr>
          <w:rFonts w:ascii="CMMI8" w:hAnsi="CMMI8" w:cs="CMMI8"/>
          <w:i/>
          <w:iCs/>
          <w:sz w:val="24"/>
          <w:szCs w:val="24"/>
        </w:rPr>
        <w:t xml:space="preserve">h </w:t>
      </w:r>
      <w:r w:rsidRPr="00B10966">
        <w:rPr>
          <w:rFonts w:ascii="Cambria Math" w:hAnsi="Cambria Math" w:cs="Cambria Math"/>
          <w:i/>
          <w:iCs/>
          <w:sz w:val="24"/>
          <w:szCs w:val="24"/>
        </w:rPr>
        <w:t>∈</w:t>
      </w:r>
      <w:r w:rsidRPr="00B10966">
        <w:rPr>
          <w:rFonts w:ascii="CMSY8" w:cs="CMSY8"/>
          <w:i/>
          <w:iCs/>
          <w:sz w:val="24"/>
          <w:szCs w:val="24"/>
        </w:rPr>
        <w:t xml:space="preserve"> </w:t>
      </w:r>
      <w:r w:rsidRPr="00B10966">
        <w:rPr>
          <w:rFonts w:ascii="MSBM10" w:hAnsi="MSBM10" w:cs="MSBM10"/>
          <w:sz w:val="24"/>
          <w:szCs w:val="24"/>
        </w:rPr>
        <w:t>G</w:t>
      </w:r>
      <w:r w:rsidRPr="00B10966">
        <w:rPr>
          <w:rFonts w:ascii="CMR8" w:cs="CMR8"/>
          <w:sz w:val="24"/>
          <w:szCs w:val="24"/>
        </w:rPr>
        <w:t>).</w:t>
      </w:r>
      <w:ins w:id="129" w:author="lindell" w:date="2010-07-04T17:06:00Z">
        <w:r w:rsidR="000D56B1">
          <w:rPr>
            <w:rFonts w:ascii="CMR8" w:cs="CMR8"/>
            <w:sz w:val="24"/>
            <w:szCs w:val="24"/>
          </w:rPr>
          <w:t xml:space="preserve"> This is part of the </w:t>
        </w:r>
        <w:proofErr w:type="spellStart"/>
        <w:r w:rsidR="000D56B1">
          <w:rPr>
            <w:rFonts w:ascii="CMR8" w:cs="CMR8"/>
            <w:sz w:val="24"/>
            <w:szCs w:val="24"/>
          </w:rPr>
          <w:t>dlog</w:t>
        </w:r>
        <w:proofErr w:type="spellEnd"/>
        <w:r w:rsidR="000D56B1">
          <w:rPr>
            <w:rFonts w:ascii="CMR8" w:cs="CMR8"/>
            <w:sz w:val="24"/>
            <w:szCs w:val="24"/>
          </w:rPr>
          <w:t xml:space="preserve"> library.</w:t>
        </w:r>
      </w:ins>
    </w:p>
    <w:p w:rsidR="00D44666" w:rsidRPr="00D44666" w:rsidRDefault="00D44666" w:rsidP="00D44666">
      <w:pPr>
        <w:autoSpaceDE w:val="0"/>
        <w:autoSpaceDN w:val="0"/>
        <w:bidi w:val="0"/>
        <w:adjustRightInd w:val="0"/>
        <w:spacing w:after="0" w:line="240" w:lineRule="auto"/>
        <w:rPr>
          <w:rFonts w:ascii="CMR8" w:cs="CMR8"/>
          <w:sz w:val="24"/>
          <w:szCs w:val="24"/>
        </w:rPr>
      </w:pPr>
    </w:p>
    <w:p w:rsidR="00D5202E" w:rsidRPr="004D1B45" w:rsidRDefault="00D5202E" w:rsidP="00D5202E">
      <w:pPr>
        <w:autoSpaceDE w:val="0"/>
        <w:autoSpaceDN w:val="0"/>
        <w:bidi w:val="0"/>
        <w:adjustRightInd w:val="0"/>
        <w:spacing w:after="0" w:line="240" w:lineRule="auto"/>
        <w:ind w:left="360"/>
        <w:rPr>
          <w:rFonts w:ascii="CMR8" w:cs="CMR8"/>
          <w:sz w:val="24"/>
          <w:szCs w:val="24"/>
        </w:rPr>
      </w:pPr>
    </w:p>
    <w:p w:rsidR="001F3AE5" w:rsidRPr="001F3AE5" w:rsidRDefault="001F3AE5" w:rsidP="001F3AE5">
      <w:pPr>
        <w:autoSpaceDE w:val="0"/>
        <w:autoSpaceDN w:val="0"/>
        <w:bidi w:val="0"/>
        <w:adjustRightInd w:val="0"/>
        <w:spacing w:after="0" w:line="240" w:lineRule="auto"/>
        <w:ind w:firstLine="360"/>
        <w:rPr>
          <w:rFonts w:ascii="CMBX8" w:cs="CMBX8"/>
          <w:b/>
          <w:bCs/>
          <w:sz w:val="24"/>
          <w:szCs w:val="24"/>
        </w:rPr>
      </w:pPr>
      <w:r w:rsidRPr="001F3AE5">
        <w:rPr>
          <w:rFonts w:ascii="CMR8" w:cs="CMR8"/>
          <w:sz w:val="24"/>
          <w:szCs w:val="24"/>
        </w:rPr>
        <w:t xml:space="preserve">If the group is not given as an auxiliary input, can it be chosen by </w:t>
      </w:r>
      <w:r w:rsidRPr="001F3AE5">
        <w:rPr>
          <w:rFonts w:ascii="CMMI8" w:hAnsi="CMMI8" w:cs="CMMI8"/>
          <w:i/>
          <w:iCs/>
          <w:sz w:val="24"/>
          <w:szCs w:val="24"/>
        </w:rPr>
        <w:t>P</w:t>
      </w:r>
      <w:r w:rsidRPr="001F3AE5">
        <w:rPr>
          <w:rFonts w:ascii="CMR6" w:hAnsi="CMR6" w:cs="CMR6"/>
          <w:sz w:val="24"/>
          <w:szCs w:val="24"/>
        </w:rPr>
        <w:t>2?</w:t>
      </w:r>
    </w:p>
    <w:p w:rsidR="001F3AE5" w:rsidRPr="001F3AE5" w:rsidRDefault="001F3AE5" w:rsidP="001F3AE5">
      <w:pPr>
        <w:pStyle w:val="ListParagraph"/>
        <w:autoSpaceDE w:val="0"/>
        <w:autoSpaceDN w:val="0"/>
        <w:bidi w:val="0"/>
        <w:adjustRightInd w:val="0"/>
        <w:spacing w:after="0" w:line="240" w:lineRule="auto"/>
        <w:ind w:left="360"/>
        <w:rPr>
          <w:rFonts w:ascii="CMBX8" w:cs="CMBX8"/>
          <w:b/>
          <w:bCs/>
          <w:sz w:val="24"/>
          <w:szCs w:val="24"/>
        </w:rPr>
      </w:pPr>
    </w:p>
    <w:p w:rsidR="00D5202E" w:rsidRDefault="001F3AE5" w:rsidP="00D11AAB">
      <w:pPr>
        <w:pStyle w:val="ListParagraph"/>
        <w:numPr>
          <w:ilvl w:val="0"/>
          <w:numId w:val="16"/>
        </w:numPr>
        <w:autoSpaceDE w:val="0"/>
        <w:autoSpaceDN w:val="0"/>
        <w:bidi w:val="0"/>
        <w:adjustRightInd w:val="0"/>
        <w:spacing w:after="0" w:line="240" w:lineRule="auto"/>
        <w:rPr>
          <w:rFonts w:ascii="CMBX8" w:cs="CMBX8"/>
          <w:b/>
          <w:bCs/>
          <w:sz w:val="24"/>
          <w:szCs w:val="24"/>
        </w:rPr>
      </w:pPr>
      <w:r>
        <w:rPr>
          <w:rFonts w:ascii="CMR6" w:hAnsi="CMR6" w:cs="CMR6"/>
          <w:sz w:val="24"/>
          <w:szCs w:val="24"/>
        </w:rPr>
        <w:t xml:space="preserve"> </w:t>
      </w:r>
      <w:r w:rsidR="00D5202E" w:rsidRPr="004242D2">
        <w:rPr>
          <w:rFonts w:ascii="CMBX8" w:cs="CMBX8"/>
          <w:b/>
          <w:bCs/>
          <w:sz w:val="24"/>
          <w:szCs w:val="24"/>
        </w:rPr>
        <w:t>Default behavior on wrong input:</w:t>
      </w:r>
    </w:p>
    <w:p w:rsidR="00D5202E" w:rsidRPr="00440434" w:rsidRDefault="00D5202E" w:rsidP="00D11AAB">
      <w:pPr>
        <w:pStyle w:val="ListParagraph"/>
        <w:numPr>
          <w:ilvl w:val="0"/>
          <w:numId w:val="16"/>
        </w:numPr>
        <w:autoSpaceDE w:val="0"/>
        <w:autoSpaceDN w:val="0"/>
        <w:bidi w:val="0"/>
        <w:adjustRightInd w:val="0"/>
        <w:spacing w:after="0" w:line="240" w:lineRule="auto"/>
        <w:rPr>
          <w:rFonts w:ascii="CMBX8" w:cs="CMBX8"/>
          <w:b/>
          <w:bCs/>
          <w:sz w:val="24"/>
          <w:szCs w:val="24"/>
        </w:rPr>
      </w:pPr>
      <w:r w:rsidRPr="00440434">
        <w:rPr>
          <w:rFonts w:ascii="CMBX8" w:cs="CMBX8"/>
          <w:b/>
          <w:bCs/>
          <w:sz w:val="24"/>
          <w:szCs w:val="24"/>
        </w:rPr>
        <w:t>Receiver</w:t>
      </w:r>
      <w:r w:rsidRPr="00440434">
        <w:rPr>
          <w:rFonts w:ascii="CMBX8" w:cs="CMBX8"/>
          <w:b/>
          <w:bCs/>
          <w:sz w:val="24"/>
          <w:szCs w:val="24"/>
        </w:rPr>
        <w:t>’</w:t>
      </w:r>
      <w:r w:rsidRPr="00440434">
        <w:rPr>
          <w:rFonts w:ascii="CMBX8" w:cs="CMBX8"/>
          <w:b/>
          <w:bCs/>
          <w:sz w:val="24"/>
          <w:szCs w:val="24"/>
        </w:rPr>
        <w:t>s Output:</w:t>
      </w:r>
      <w:r w:rsidRPr="00440434">
        <w:rPr>
          <w:rFonts w:ascii="CMMI8" w:hAnsi="CMMI8" w:cs="CMMI8"/>
          <w:i/>
          <w:iCs/>
          <w:sz w:val="24"/>
          <w:szCs w:val="24"/>
        </w:rPr>
        <w:t xml:space="preserve"> </w:t>
      </w:r>
    </w:p>
    <w:p w:rsidR="00D5202E" w:rsidRPr="00440434" w:rsidRDefault="00D5202E" w:rsidP="00D11AAB">
      <w:pPr>
        <w:pStyle w:val="ListParagraph"/>
        <w:numPr>
          <w:ilvl w:val="0"/>
          <w:numId w:val="16"/>
        </w:numPr>
        <w:autoSpaceDE w:val="0"/>
        <w:autoSpaceDN w:val="0"/>
        <w:bidi w:val="0"/>
        <w:adjustRightInd w:val="0"/>
        <w:spacing w:after="0" w:line="240" w:lineRule="auto"/>
        <w:rPr>
          <w:rFonts w:ascii="CMBX8" w:cs="CMBX8"/>
          <w:b/>
          <w:bCs/>
          <w:sz w:val="24"/>
          <w:szCs w:val="24"/>
        </w:rPr>
      </w:pPr>
      <w:r w:rsidRPr="00440434">
        <w:rPr>
          <w:rFonts w:ascii="CMBX8" w:cs="CMBX8"/>
          <w:b/>
          <w:bCs/>
          <w:sz w:val="24"/>
          <w:szCs w:val="24"/>
        </w:rPr>
        <w:t>Sender</w:t>
      </w:r>
      <w:r w:rsidRPr="00440434">
        <w:rPr>
          <w:rFonts w:ascii="CMBX8" w:cs="CMBX8"/>
          <w:b/>
          <w:bCs/>
          <w:sz w:val="24"/>
          <w:szCs w:val="24"/>
        </w:rPr>
        <w:t>’</w:t>
      </w:r>
      <w:r w:rsidRPr="00440434">
        <w:rPr>
          <w:rFonts w:ascii="CMBX8" w:cs="CMBX8"/>
          <w:b/>
          <w:bCs/>
          <w:sz w:val="24"/>
          <w:szCs w:val="24"/>
        </w:rPr>
        <w:t>s output:</w:t>
      </w:r>
      <w:r>
        <w:rPr>
          <w:rFonts w:ascii="CMBX8" w:cs="CMBX8"/>
          <w:b/>
          <w:bCs/>
          <w:sz w:val="24"/>
          <w:szCs w:val="24"/>
        </w:rPr>
        <w:t xml:space="preserve"> </w:t>
      </w:r>
      <w:r w:rsidRPr="00F004E2">
        <w:rPr>
          <w:rFonts w:ascii="CMR8" w:cs="CMR8"/>
          <w:sz w:val="24"/>
          <w:szCs w:val="24"/>
        </w:rPr>
        <w:t>nothing</w:t>
      </w:r>
    </w:p>
    <w:p w:rsidR="00D5202E" w:rsidRPr="004D1B45" w:rsidRDefault="00D5202E" w:rsidP="00D5202E">
      <w:pPr>
        <w:autoSpaceDE w:val="0"/>
        <w:autoSpaceDN w:val="0"/>
        <w:bidi w:val="0"/>
        <w:adjustRightInd w:val="0"/>
        <w:spacing w:after="0" w:line="240" w:lineRule="auto"/>
        <w:ind w:firstLine="360"/>
        <w:rPr>
          <w:rFonts w:ascii="CMR8" w:cs="CMR8"/>
          <w:sz w:val="24"/>
          <w:szCs w:val="24"/>
        </w:rPr>
      </w:pPr>
    </w:p>
    <w:p w:rsidR="00D5202E" w:rsidRPr="004D1B45" w:rsidRDefault="00D5202E" w:rsidP="00D5202E">
      <w:pPr>
        <w:autoSpaceDE w:val="0"/>
        <w:autoSpaceDN w:val="0"/>
        <w:bidi w:val="0"/>
        <w:adjustRightInd w:val="0"/>
        <w:spacing w:after="0" w:line="240" w:lineRule="auto"/>
        <w:rPr>
          <w:rFonts w:ascii="CMBX8" w:cs="CMBX8"/>
          <w:b/>
          <w:bCs/>
          <w:sz w:val="24"/>
          <w:szCs w:val="24"/>
        </w:rPr>
      </w:pPr>
      <w:r w:rsidRPr="004D1B45">
        <w:rPr>
          <w:rFonts w:ascii="CMSY8" w:cs="CMSY8" w:hint="cs"/>
          <w:i/>
          <w:iCs/>
          <w:sz w:val="24"/>
          <w:szCs w:val="24"/>
        </w:rPr>
        <w:t>•</w:t>
      </w:r>
      <w:r w:rsidRPr="004D1B45">
        <w:rPr>
          <w:rFonts w:ascii="CMSY8" w:cs="CMSY8"/>
          <w:i/>
          <w:iCs/>
          <w:sz w:val="24"/>
          <w:szCs w:val="24"/>
        </w:rPr>
        <w:t xml:space="preserve"> </w:t>
      </w:r>
      <w:r w:rsidRPr="004D1B45">
        <w:rPr>
          <w:rFonts w:ascii="CMBX8" w:cs="CMBX8"/>
          <w:b/>
          <w:bCs/>
          <w:sz w:val="24"/>
          <w:szCs w:val="24"/>
        </w:rPr>
        <w:t>The protocol:</w:t>
      </w:r>
    </w:p>
    <w:p w:rsidR="00D5202E" w:rsidRPr="004D1B45" w:rsidRDefault="00D5202E" w:rsidP="00D11AAB">
      <w:pPr>
        <w:pStyle w:val="ListParagraph"/>
        <w:numPr>
          <w:ilvl w:val="0"/>
          <w:numId w:val="19"/>
        </w:numPr>
        <w:autoSpaceDE w:val="0"/>
        <w:autoSpaceDN w:val="0"/>
        <w:bidi w:val="0"/>
        <w:adjustRightInd w:val="0"/>
        <w:spacing w:after="0" w:line="240" w:lineRule="auto"/>
        <w:rPr>
          <w:rFonts w:ascii="CMR8" w:cs="CMR8"/>
          <w:sz w:val="24"/>
          <w:szCs w:val="24"/>
        </w:rPr>
      </w:pPr>
      <w:r w:rsidRPr="004D1B45">
        <w:rPr>
          <w:rFonts w:ascii="CMR8" w:cs="CMR8"/>
          <w:sz w:val="24"/>
          <w:szCs w:val="24"/>
        </w:rPr>
        <w:t xml:space="preserve">The receiver </w:t>
      </w:r>
      <w:r w:rsidRPr="004D1B45">
        <w:rPr>
          <w:rFonts w:ascii="CMMI8" w:hAnsi="CMMI8" w:cs="CMMI8"/>
          <w:i/>
          <w:iCs/>
          <w:sz w:val="24"/>
          <w:szCs w:val="24"/>
        </w:rPr>
        <w:t xml:space="preserve">R </w:t>
      </w:r>
      <w:r w:rsidRPr="004D1B45">
        <w:rPr>
          <w:rFonts w:ascii="CMR8" w:cs="CMR8"/>
          <w:sz w:val="24"/>
          <w:szCs w:val="24"/>
        </w:rPr>
        <w:t xml:space="preserve">chooses </w:t>
      </w:r>
      <w:r w:rsidRPr="004D1B45">
        <w:rPr>
          <w:rFonts w:ascii="CMMI8" w:hAnsi="CMMI8" w:cs="CMMI8"/>
          <w:i/>
          <w:iCs/>
          <w:sz w:val="24"/>
          <w:szCs w:val="24"/>
        </w:rPr>
        <w:t xml:space="preserve">α, β, γ </w:t>
      </w:r>
      <w:r w:rsidRPr="004D1B45">
        <w:rPr>
          <w:rFonts w:ascii="CMSY8" w:cs="CMSY8" w:hint="cs"/>
          <w:i/>
          <w:iCs/>
          <w:sz w:val="24"/>
          <w:szCs w:val="24"/>
        </w:rPr>
        <w:t>←</w:t>
      </w:r>
      <w:r w:rsidRPr="00F004E2">
        <w:rPr>
          <w:rFonts w:ascii="CMMI6" w:hAnsi="CMMI6" w:cs="CMMI6"/>
          <w:i/>
          <w:iCs/>
          <w:sz w:val="24"/>
          <w:szCs w:val="24"/>
          <w:vertAlign w:val="subscript"/>
        </w:rPr>
        <w:t>R</w:t>
      </w:r>
      <w:r w:rsidRPr="004D1B45">
        <w:rPr>
          <w:rFonts w:ascii="CMMI6" w:hAnsi="CMMI6" w:cs="CMMI6"/>
          <w:i/>
          <w:iCs/>
          <w:sz w:val="24"/>
          <w:szCs w:val="24"/>
        </w:rPr>
        <w:t xml:space="preserve"> </w:t>
      </w:r>
      <w:r w:rsidRPr="004D1B45">
        <w:rPr>
          <w:rFonts w:ascii="CMSY8" w:cs="CMSY8"/>
          <w:i/>
          <w:iCs/>
          <w:sz w:val="24"/>
          <w:szCs w:val="24"/>
        </w:rPr>
        <w:t>{</w:t>
      </w:r>
      <w:r w:rsidRPr="004D1B45">
        <w:rPr>
          <w:rFonts w:ascii="CMR8" w:cs="CMR8"/>
          <w:sz w:val="24"/>
          <w:szCs w:val="24"/>
        </w:rPr>
        <w:t>1</w:t>
      </w:r>
      <w:r w:rsidRPr="004D1B45">
        <w:rPr>
          <w:rFonts w:ascii="CMMI8" w:hAnsi="CMMI8" w:cs="CMMI8"/>
          <w:i/>
          <w:iCs/>
          <w:sz w:val="24"/>
          <w:szCs w:val="24"/>
        </w:rPr>
        <w:t>, . . . , q</w:t>
      </w:r>
      <w:r w:rsidRPr="004D1B45">
        <w:rPr>
          <w:rFonts w:ascii="CMSY8" w:cs="CMSY8"/>
          <w:i/>
          <w:iCs/>
          <w:sz w:val="24"/>
          <w:szCs w:val="24"/>
        </w:rPr>
        <w:t xml:space="preserve">} </w:t>
      </w:r>
      <w:r w:rsidRPr="004D1B45">
        <w:rPr>
          <w:rFonts w:ascii="CMR8" w:cs="CMR8"/>
          <w:sz w:val="24"/>
          <w:szCs w:val="24"/>
        </w:rPr>
        <w:t xml:space="preserve">and computes </w:t>
      </w:r>
      <w:r w:rsidRPr="004D1B45">
        <w:rPr>
          <w:rFonts w:ascii="CMR8" w:cs="CMR8" w:hint="eastAsia"/>
          <w:sz w:val="24"/>
          <w:szCs w:val="24"/>
        </w:rPr>
        <w:t>¯</w:t>
      </w:r>
      <w:r w:rsidRPr="004D1B45">
        <w:rPr>
          <w:rFonts w:ascii="CMMI8" w:hAnsi="CMMI8" w:cs="CMMI8"/>
          <w:i/>
          <w:iCs/>
          <w:sz w:val="24"/>
          <w:szCs w:val="24"/>
        </w:rPr>
        <w:t xml:space="preserve">a </w:t>
      </w:r>
      <w:r w:rsidRPr="004D1B45">
        <w:rPr>
          <w:rFonts w:ascii="CMR8" w:cs="CMR8"/>
          <w:sz w:val="24"/>
          <w:szCs w:val="24"/>
        </w:rPr>
        <w:t>as follows:</w:t>
      </w:r>
    </w:p>
    <w:p w:rsidR="00D5202E" w:rsidRPr="004D1B45" w:rsidRDefault="00D5202E" w:rsidP="00D5202E">
      <w:pPr>
        <w:autoSpaceDE w:val="0"/>
        <w:autoSpaceDN w:val="0"/>
        <w:bidi w:val="0"/>
        <w:adjustRightInd w:val="0"/>
        <w:spacing w:after="0" w:line="240" w:lineRule="auto"/>
        <w:ind w:left="720" w:firstLine="720"/>
        <w:rPr>
          <w:rFonts w:ascii="CMR8" w:cs="CMR8"/>
          <w:sz w:val="24"/>
          <w:szCs w:val="24"/>
        </w:rPr>
      </w:pPr>
      <w:r w:rsidRPr="004D1B45">
        <w:rPr>
          <w:rFonts w:ascii="CMR8" w:cs="CMR8"/>
          <w:sz w:val="24"/>
          <w:szCs w:val="24"/>
        </w:rPr>
        <w:t xml:space="preserve">a. If </w:t>
      </w:r>
      <w:r w:rsidRPr="004D1B45">
        <w:rPr>
          <w:rFonts w:ascii="CMMI8" w:hAnsi="CMMI8" w:cs="CMMI8"/>
          <w:i/>
          <w:iCs/>
          <w:sz w:val="24"/>
          <w:szCs w:val="24"/>
        </w:rPr>
        <w:t xml:space="preserve">σ </w:t>
      </w:r>
      <w:r w:rsidRPr="004D1B45">
        <w:rPr>
          <w:rFonts w:ascii="CMR8" w:cs="CMR8"/>
          <w:sz w:val="24"/>
          <w:szCs w:val="24"/>
        </w:rPr>
        <w:t xml:space="preserve">= 0 then </w:t>
      </w:r>
      <w:r w:rsidRPr="004D1B45">
        <w:rPr>
          <w:rFonts w:ascii="CMR8" w:cs="CMR8" w:hint="eastAsia"/>
          <w:sz w:val="24"/>
          <w:szCs w:val="24"/>
        </w:rPr>
        <w:t>¯</w:t>
      </w:r>
      <w:r w:rsidRPr="004D1B45">
        <w:rPr>
          <w:rFonts w:ascii="CMMI8" w:hAnsi="CMMI8" w:cs="CMMI8"/>
          <w:i/>
          <w:iCs/>
          <w:sz w:val="24"/>
          <w:szCs w:val="24"/>
        </w:rPr>
        <w:t xml:space="preserve">a </w:t>
      </w:r>
      <w:r w:rsidRPr="004D1B45">
        <w:rPr>
          <w:rFonts w:ascii="CMR8" w:cs="CMR8"/>
          <w:sz w:val="24"/>
          <w:szCs w:val="24"/>
        </w:rPr>
        <w:t>= (</w:t>
      </w:r>
      <w:proofErr w:type="spellStart"/>
      <w:r w:rsidRPr="004D1B45">
        <w:rPr>
          <w:rFonts w:ascii="CMMI8" w:hAnsi="CMMI8" w:cs="CMMI8"/>
          <w:i/>
          <w:iCs/>
          <w:sz w:val="24"/>
          <w:szCs w:val="24"/>
        </w:rPr>
        <w:t>g</w:t>
      </w:r>
      <w:r w:rsidRPr="004D1B45">
        <w:rPr>
          <w:rFonts w:ascii="CMMI6" w:hAnsi="CMMI6" w:cs="CMMI6"/>
          <w:i/>
          <w:iCs/>
          <w:sz w:val="24"/>
          <w:szCs w:val="24"/>
          <w:vertAlign w:val="superscript"/>
        </w:rPr>
        <w:t>α</w:t>
      </w:r>
      <w:proofErr w:type="spellEnd"/>
      <w:r w:rsidRPr="004D1B45">
        <w:rPr>
          <w:rFonts w:ascii="CMMI8" w:hAnsi="CMMI8" w:cs="CMMI8"/>
          <w:i/>
          <w:iCs/>
          <w:sz w:val="24"/>
          <w:szCs w:val="24"/>
        </w:rPr>
        <w:t xml:space="preserve">, </w:t>
      </w:r>
      <w:proofErr w:type="spellStart"/>
      <w:r w:rsidRPr="004D1B45">
        <w:rPr>
          <w:rFonts w:ascii="CMMI8" w:hAnsi="CMMI8" w:cs="CMMI8"/>
          <w:i/>
          <w:iCs/>
          <w:sz w:val="24"/>
          <w:szCs w:val="24"/>
        </w:rPr>
        <w:t>g</w:t>
      </w:r>
      <w:r w:rsidRPr="004D1B45">
        <w:rPr>
          <w:rFonts w:ascii="CMMI6" w:hAnsi="CMMI6" w:cs="CMMI6"/>
          <w:i/>
          <w:iCs/>
          <w:sz w:val="24"/>
          <w:szCs w:val="24"/>
          <w:vertAlign w:val="superscript"/>
        </w:rPr>
        <w:t>β</w:t>
      </w:r>
      <w:proofErr w:type="spellEnd"/>
      <w:r w:rsidRPr="004D1B45">
        <w:rPr>
          <w:rFonts w:ascii="CMMI8" w:hAnsi="CMMI8" w:cs="CMMI8"/>
          <w:i/>
          <w:iCs/>
          <w:sz w:val="24"/>
          <w:szCs w:val="24"/>
        </w:rPr>
        <w:t xml:space="preserve">, </w:t>
      </w:r>
      <w:proofErr w:type="spellStart"/>
      <w:r w:rsidRPr="004D1B45">
        <w:rPr>
          <w:rFonts w:ascii="CMMI8" w:hAnsi="CMMI8" w:cs="CMMI8"/>
          <w:i/>
          <w:iCs/>
          <w:sz w:val="24"/>
          <w:szCs w:val="24"/>
        </w:rPr>
        <w:t>g</w:t>
      </w:r>
      <w:r w:rsidRPr="004D1B45">
        <w:rPr>
          <w:rFonts w:ascii="CMMI6" w:hAnsi="CMMI6" w:cs="CMMI6"/>
          <w:i/>
          <w:iCs/>
          <w:sz w:val="24"/>
          <w:szCs w:val="24"/>
          <w:vertAlign w:val="superscript"/>
        </w:rPr>
        <w:t>αβ</w:t>
      </w:r>
      <w:proofErr w:type="spellEnd"/>
      <w:r w:rsidRPr="004D1B45">
        <w:rPr>
          <w:rFonts w:ascii="CMMI8" w:hAnsi="CMMI8" w:cs="CMMI8"/>
          <w:i/>
          <w:iCs/>
          <w:sz w:val="24"/>
          <w:szCs w:val="24"/>
        </w:rPr>
        <w:t xml:space="preserve">, </w:t>
      </w:r>
      <w:proofErr w:type="spellStart"/>
      <w:r w:rsidRPr="004D1B45">
        <w:rPr>
          <w:rFonts w:ascii="CMMI8" w:hAnsi="CMMI8" w:cs="CMMI8"/>
          <w:i/>
          <w:iCs/>
          <w:sz w:val="24"/>
          <w:szCs w:val="24"/>
        </w:rPr>
        <w:t>g</w:t>
      </w:r>
      <w:r w:rsidRPr="004D1B45">
        <w:rPr>
          <w:rFonts w:ascii="CMMI6" w:hAnsi="CMMI6" w:cs="CMMI6"/>
          <w:i/>
          <w:iCs/>
          <w:sz w:val="24"/>
          <w:szCs w:val="24"/>
          <w:vertAlign w:val="superscript"/>
        </w:rPr>
        <w:t>γ</w:t>
      </w:r>
      <w:proofErr w:type="spellEnd"/>
      <w:r w:rsidRPr="004D1B45">
        <w:rPr>
          <w:rFonts w:ascii="CMR8" w:cs="CMR8"/>
          <w:sz w:val="24"/>
          <w:szCs w:val="24"/>
        </w:rPr>
        <w:t>).</w:t>
      </w:r>
    </w:p>
    <w:p w:rsidR="00D5202E" w:rsidRDefault="00D5202E" w:rsidP="00D5202E">
      <w:pPr>
        <w:autoSpaceDE w:val="0"/>
        <w:autoSpaceDN w:val="0"/>
        <w:bidi w:val="0"/>
        <w:adjustRightInd w:val="0"/>
        <w:spacing w:after="0" w:line="240" w:lineRule="auto"/>
        <w:ind w:left="1440"/>
        <w:rPr>
          <w:rFonts w:ascii="CMR8" w:cs="CMR8"/>
          <w:sz w:val="24"/>
          <w:szCs w:val="24"/>
        </w:rPr>
      </w:pPr>
      <w:r w:rsidRPr="004D1B45">
        <w:rPr>
          <w:rFonts w:ascii="CMR8" w:cs="CMR8"/>
          <w:sz w:val="24"/>
          <w:szCs w:val="24"/>
        </w:rPr>
        <w:t xml:space="preserve">b. If </w:t>
      </w:r>
      <w:r w:rsidRPr="004D1B45">
        <w:rPr>
          <w:rFonts w:ascii="CMMI8" w:hAnsi="CMMI8" w:cs="CMMI8"/>
          <w:i/>
          <w:iCs/>
          <w:sz w:val="24"/>
          <w:szCs w:val="24"/>
        </w:rPr>
        <w:t xml:space="preserve">σ </w:t>
      </w:r>
      <w:r w:rsidRPr="004D1B45">
        <w:rPr>
          <w:rFonts w:ascii="CMR8" w:cs="CMR8"/>
          <w:sz w:val="24"/>
          <w:szCs w:val="24"/>
        </w:rPr>
        <w:t xml:space="preserve">= 1 then </w:t>
      </w:r>
      <w:r w:rsidRPr="004D1B45">
        <w:rPr>
          <w:rFonts w:ascii="CMR8" w:cs="CMR8" w:hint="eastAsia"/>
          <w:sz w:val="24"/>
          <w:szCs w:val="24"/>
        </w:rPr>
        <w:t>¯</w:t>
      </w:r>
      <w:r w:rsidRPr="004D1B45">
        <w:rPr>
          <w:rFonts w:ascii="CMMI8" w:hAnsi="CMMI8" w:cs="CMMI8"/>
          <w:i/>
          <w:iCs/>
          <w:sz w:val="24"/>
          <w:szCs w:val="24"/>
        </w:rPr>
        <w:t xml:space="preserve">a </w:t>
      </w:r>
      <w:r w:rsidRPr="004D1B45">
        <w:rPr>
          <w:rFonts w:ascii="CMR8" w:cs="CMR8"/>
          <w:sz w:val="24"/>
          <w:szCs w:val="24"/>
        </w:rPr>
        <w:t>= (</w:t>
      </w:r>
      <w:proofErr w:type="spellStart"/>
      <w:r w:rsidRPr="004D1B45">
        <w:rPr>
          <w:rFonts w:ascii="CMMI8" w:hAnsi="CMMI8" w:cs="CMMI8"/>
          <w:i/>
          <w:iCs/>
          <w:sz w:val="24"/>
          <w:szCs w:val="24"/>
        </w:rPr>
        <w:t>g</w:t>
      </w:r>
      <w:r w:rsidRPr="004D1B45">
        <w:rPr>
          <w:rFonts w:ascii="CMMI6" w:hAnsi="CMMI6" w:cs="CMMI6"/>
          <w:i/>
          <w:iCs/>
          <w:sz w:val="24"/>
          <w:szCs w:val="24"/>
          <w:vertAlign w:val="superscript"/>
        </w:rPr>
        <w:t>α</w:t>
      </w:r>
      <w:proofErr w:type="spellEnd"/>
      <w:r w:rsidRPr="004D1B45">
        <w:rPr>
          <w:rFonts w:ascii="CMMI8" w:hAnsi="CMMI8" w:cs="CMMI8"/>
          <w:i/>
          <w:iCs/>
          <w:sz w:val="24"/>
          <w:szCs w:val="24"/>
        </w:rPr>
        <w:t xml:space="preserve">, </w:t>
      </w:r>
      <w:proofErr w:type="spellStart"/>
      <w:r w:rsidRPr="004D1B45">
        <w:rPr>
          <w:rFonts w:ascii="CMMI8" w:hAnsi="CMMI8" w:cs="CMMI8"/>
          <w:i/>
          <w:iCs/>
          <w:sz w:val="24"/>
          <w:szCs w:val="24"/>
        </w:rPr>
        <w:t>g</w:t>
      </w:r>
      <w:r w:rsidRPr="004D1B45">
        <w:rPr>
          <w:rFonts w:ascii="CMMI6" w:hAnsi="CMMI6" w:cs="CMMI6"/>
          <w:i/>
          <w:iCs/>
          <w:sz w:val="24"/>
          <w:szCs w:val="24"/>
          <w:vertAlign w:val="superscript"/>
        </w:rPr>
        <w:t>β</w:t>
      </w:r>
      <w:proofErr w:type="spellEnd"/>
      <w:r w:rsidRPr="004D1B45">
        <w:rPr>
          <w:rFonts w:ascii="CMMI8" w:hAnsi="CMMI8" w:cs="CMMI8"/>
          <w:i/>
          <w:iCs/>
          <w:sz w:val="24"/>
          <w:szCs w:val="24"/>
        </w:rPr>
        <w:t xml:space="preserve">, </w:t>
      </w:r>
      <w:proofErr w:type="spellStart"/>
      <w:r w:rsidRPr="004D1B45">
        <w:rPr>
          <w:rFonts w:ascii="CMMI8" w:hAnsi="CMMI8" w:cs="CMMI8"/>
          <w:i/>
          <w:iCs/>
          <w:sz w:val="24"/>
          <w:szCs w:val="24"/>
        </w:rPr>
        <w:t>g</w:t>
      </w:r>
      <w:r w:rsidRPr="004D1B45">
        <w:rPr>
          <w:rFonts w:ascii="CMMI6" w:hAnsi="CMMI6" w:cs="CMMI6"/>
          <w:i/>
          <w:iCs/>
          <w:sz w:val="24"/>
          <w:szCs w:val="24"/>
          <w:vertAlign w:val="superscript"/>
        </w:rPr>
        <w:t>γ</w:t>
      </w:r>
      <w:proofErr w:type="spellEnd"/>
      <w:r w:rsidRPr="004D1B45">
        <w:rPr>
          <w:rFonts w:ascii="CMMI8" w:hAnsi="CMMI8" w:cs="CMMI8"/>
          <w:i/>
          <w:iCs/>
          <w:sz w:val="24"/>
          <w:szCs w:val="24"/>
        </w:rPr>
        <w:t xml:space="preserve">, </w:t>
      </w:r>
      <w:proofErr w:type="spellStart"/>
      <w:r w:rsidRPr="004D1B45">
        <w:rPr>
          <w:rFonts w:ascii="CMMI8" w:hAnsi="CMMI8" w:cs="CMMI8"/>
          <w:i/>
          <w:iCs/>
          <w:sz w:val="24"/>
          <w:szCs w:val="24"/>
        </w:rPr>
        <w:t>g</w:t>
      </w:r>
      <w:r w:rsidRPr="004D1B45">
        <w:rPr>
          <w:rFonts w:ascii="CMMI6" w:hAnsi="CMMI6" w:cs="CMMI6"/>
          <w:i/>
          <w:iCs/>
          <w:sz w:val="24"/>
          <w:szCs w:val="24"/>
          <w:vertAlign w:val="superscript"/>
        </w:rPr>
        <w:t>αβ</w:t>
      </w:r>
      <w:proofErr w:type="spellEnd"/>
      <w:r w:rsidRPr="004D1B45">
        <w:rPr>
          <w:rFonts w:ascii="CMR8" w:cs="CMR8"/>
          <w:sz w:val="24"/>
          <w:szCs w:val="24"/>
        </w:rPr>
        <w:t>).</w:t>
      </w:r>
    </w:p>
    <w:p w:rsidR="00D5202E" w:rsidRPr="00796135" w:rsidRDefault="00D5202E" w:rsidP="00D11AAB">
      <w:pPr>
        <w:pStyle w:val="ListParagraph"/>
        <w:numPr>
          <w:ilvl w:val="0"/>
          <w:numId w:val="19"/>
        </w:numPr>
        <w:autoSpaceDE w:val="0"/>
        <w:autoSpaceDN w:val="0"/>
        <w:bidi w:val="0"/>
        <w:adjustRightInd w:val="0"/>
        <w:spacing w:after="0" w:line="240" w:lineRule="auto"/>
        <w:rPr>
          <w:ins w:id="130" w:author="Yael" w:date="2010-07-06T12:34:00Z"/>
          <w:rFonts w:ascii="CMR8" w:cs="CMR8"/>
          <w:sz w:val="24"/>
          <w:szCs w:val="24"/>
          <w:rPrChange w:id="131" w:author="Yael" w:date="2010-07-06T12:34:00Z">
            <w:rPr>
              <w:ins w:id="132" w:author="Yael" w:date="2010-07-06T12:34:00Z"/>
              <w:rFonts w:ascii="CMMI8" w:hAnsi="CMMI8" w:cs="CMMI8"/>
              <w:i/>
              <w:iCs/>
              <w:sz w:val="24"/>
              <w:szCs w:val="24"/>
            </w:rPr>
          </w:rPrChange>
        </w:rPr>
      </w:pPr>
      <w:r w:rsidRPr="000610E3">
        <w:rPr>
          <w:rFonts w:ascii="CMMI8" w:hAnsi="CMMI8" w:cs="CMMI8"/>
          <w:i/>
          <w:iCs/>
          <w:sz w:val="24"/>
          <w:szCs w:val="24"/>
        </w:rPr>
        <w:t xml:space="preserve">R </w:t>
      </w:r>
      <w:r w:rsidRPr="000610E3">
        <w:rPr>
          <w:rFonts w:ascii="CMR8" w:cs="CMR8"/>
          <w:sz w:val="24"/>
          <w:szCs w:val="24"/>
        </w:rPr>
        <w:t xml:space="preserve">sends </w:t>
      </w:r>
      <w:r w:rsidRPr="000610E3">
        <w:rPr>
          <w:rFonts w:ascii="CMR8" w:cs="CMR8" w:hint="eastAsia"/>
          <w:sz w:val="24"/>
          <w:szCs w:val="24"/>
        </w:rPr>
        <w:t>¯</w:t>
      </w:r>
      <w:r w:rsidRPr="000610E3">
        <w:rPr>
          <w:rFonts w:ascii="CMMI8" w:hAnsi="CMMI8" w:cs="CMMI8"/>
          <w:i/>
          <w:iCs/>
          <w:sz w:val="24"/>
          <w:szCs w:val="24"/>
        </w:rPr>
        <w:t xml:space="preserve">a </w:t>
      </w:r>
      <w:r w:rsidRPr="000610E3">
        <w:rPr>
          <w:rFonts w:ascii="CMR8" w:cs="CMR8"/>
          <w:sz w:val="24"/>
          <w:szCs w:val="24"/>
        </w:rPr>
        <w:t xml:space="preserve">to </w:t>
      </w:r>
      <w:r w:rsidRPr="000610E3">
        <w:rPr>
          <w:rFonts w:ascii="CMMI8" w:hAnsi="CMMI8" w:cs="CMMI8"/>
          <w:i/>
          <w:iCs/>
          <w:sz w:val="24"/>
          <w:szCs w:val="24"/>
        </w:rPr>
        <w:t>S</w:t>
      </w:r>
    </w:p>
    <w:p w:rsidR="00796135" w:rsidRPr="00D44666" w:rsidRDefault="00796135" w:rsidP="00796135">
      <w:pPr>
        <w:pStyle w:val="ListParagraph"/>
        <w:numPr>
          <w:ilvl w:val="0"/>
          <w:numId w:val="19"/>
        </w:numPr>
        <w:autoSpaceDE w:val="0"/>
        <w:autoSpaceDN w:val="0"/>
        <w:bidi w:val="0"/>
        <w:adjustRightInd w:val="0"/>
        <w:spacing w:after="0" w:line="240" w:lineRule="auto"/>
        <w:rPr>
          <w:rFonts w:ascii="CMR8" w:cs="CMR8"/>
          <w:sz w:val="24"/>
          <w:szCs w:val="24"/>
        </w:rPr>
      </w:pPr>
      <w:ins w:id="133" w:author="Yael" w:date="2010-07-06T12:34:00Z">
        <w:r w:rsidRPr="000610E3">
          <w:rPr>
            <w:rFonts w:ascii="CMR8" w:cs="CMR8"/>
            <w:sz w:val="24"/>
            <w:szCs w:val="24"/>
          </w:rPr>
          <w:t xml:space="preserve">Denote the </w:t>
        </w:r>
        <w:proofErr w:type="spellStart"/>
        <w:r w:rsidRPr="000610E3">
          <w:rPr>
            <w:rFonts w:ascii="CMR8" w:cs="CMR8"/>
            <w:sz w:val="24"/>
            <w:szCs w:val="24"/>
          </w:rPr>
          <w:t>tuple</w:t>
        </w:r>
        <w:proofErr w:type="spellEnd"/>
        <w:r w:rsidRPr="000610E3">
          <w:rPr>
            <w:rFonts w:ascii="CMR8" w:cs="CMR8"/>
            <w:sz w:val="24"/>
            <w:szCs w:val="24"/>
          </w:rPr>
          <w:t xml:space="preserve"> </w:t>
        </w:r>
        <w:r w:rsidRPr="000610E3">
          <w:rPr>
            <w:rFonts w:ascii="CMR8" w:cs="CMR8" w:hint="eastAsia"/>
            <w:sz w:val="24"/>
            <w:szCs w:val="24"/>
          </w:rPr>
          <w:t>¯</w:t>
        </w:r>
        <w:r w:rsidRPr="000610E3">
          <w:rPr>
            <w:rFonts w:ascii="CMMI8" w:hAnsi="CMMI8" w:cs="CMMI8"/>
            <w:i/>
            <w:iCs/>
            <w:sz w:val="24"/>
            <w:szCs w:val="24"/>
          </w:rPr>
          <w:t xml:space="preserve">a </w:t>
        </w:r>
        <w:r w:rsidRPr="000610E3">
          <w:rPr>
            <w:rFonts w:ascii="CMR8" w:cs="CMR8"/>
            <w:sz w:val="24"/>
            <w:szCs w:val="24"/>
          </w:rPr>
          <w:t xml:space="preserve">received by </w:t>
        </w:r>
        <w:r w:rsidRPr="000610E3">
          <w:rPr>
            <w:rFonts w:ascii="CMMI8" w:hAnsi="CMMI8" w:cs="CMMI8"/>
            <w:i/>
            <w:iCs/>
            <w:sz w:val="24"/>
            <w:szCs w:val="24"/>
          </w:rPr>
          <w:t xml:space="preserve">S </w:t>
        </w:r>
        <w:r w:rsidRPr="000610E3">
          <w:rPr>
            <w:rFonts w:ascii="CMR8" w:cs="CMR8"/>
            <w:sz w:val="24"/>
            <w:szCs w:val="24"/>
          </w:rPr>
          <w:t>by (</w:t>
        </w:r>
        <w:r w:rsidRPr="000610E3">
          <w:rPr>
            <w:rFonts w:ascii="CMMI8" w:hAnsi="CMMI8" w:cs="CMMI8"/>
            <w:i/>
            <w:iCs/>
            <w:sz w:val="24"/>
            <w:szCs w:val="24"/>
          </w:rPr>
          <w:t>x, y, z</w:t>
        </w:r>
        <w:r w:rsidRPr="000610E3">
          <w:rPr>
            <w:rFonts w:ascii="CMR6" w:hAnsi="CMR6" w:cs="CMR6"/>
            <w:sz w:val="24"/>
            <w:szCs w:val="24"/>
          </w:rPr>
          <w:t>0</w:t>
        </w:r>
        <w:r w:rsidRPr="000610E3">
          <w:rPr>
            <w:rFonts w:ascii="CMMI8" w:hAnsi="CMMI8" w:cs="CMMI8"/>
            <w:i/>
            <w:iCs/>
            <w:sz w:val="24"/>
            <w:szCs w:val="24"/>
          </w:rPr>
          <w:t>, z</w:t>
        </w:r>
        <w:r w:rsidRPr="000610E3">
          <w:rPr>
            <w:rFonts w:ascii="CMR6" w:hAnsi="CMR6" w:cs="CMR6"/>
            <w:sz w:val="24"/>
            <w:szCs w:val="24"/>
          </w:rPr>
          <w:t>1</w:t>
        </w:r>
        <w:r w:rsidRPr="000610E3">
          <w:rPr>
            <w:rFonts w:ascii="CMR8" w:cs="CMR8"/>
            <w:sz w:val="24"/>
            <w:szCs w:val="24"/>
          </w:rPr>
          <w:t>).</w:t>
        </w:r>
      </w:ins>
    </w:p>
    <w:p w:rsidR="005921A8" w:rsidRDefault="005921A8" w:rsidP="005921A8">
      <w:pPr>
        <w:pStyle w:val="ListParagraph"/>
        <w:numPr>
          <w:ilvl w:val="0"/>
          <w:numId w:val="14"/>
        </w:numPr>
        <w:autoSpaceDE w:val="0"/>
        <w:autoSpaceDN w:val="0"/>
        <w:bidi w:val="0"/>
        <w:adjustRightInd w:val="0"/>
        <w:spacing w:after="0" w:line="240" w:lineRule="auto"/>
        <w:rPr>
          <w:ins w:id="134" w:author="lindell" w:date="2010-07-04T17:07:00Z"/>
          <w:rFonts w:ascii="CMR8" w:cs="CMR8"/>
          <w:sz w:val="24"/>
          <w:szCs w:val="24"/>
        </w:rPr>
      </w:pPr>
      <w:ins w:id="135" w:author="lindell" w:date="2010-07-04T17:07:00Z">
        <w:r w:rsidRPr="000610E3">
          <w:rPr>
            <w:rFonts w:ascii="CMMI8" w:hAnsi="CMMI8" w:cs="CMMI8"/>
            <w:i/>
            <w:iCs/>
            <w:sz w:val="24"/>
            <w:szCs w:val="24"/>
          </w:rPr>
          <w:t xml:space="preserve">S </w:t>
        </w:r>
        <w:r w:rsidRPr="000610E3">
          <w:rPr>
            <w:rFonts w:ascii="CMR8" w:cs="CMR8"/>
            <w:sz w:val="24"/>
            <w:szCs w:val="24"/>
          </w:rPr>
          <w:t>checks that</w:t>
        </w:r>
        <w:r>
          <w:rPr>
            <w:rFonts w:ascii="CMR8" w:cs="CMR8"/>
            <w:sz w:val="24"/>
            <w:szCs w:val="24"/>
          </w:rPr>
          <w:t xml:space="preserve"> all four values are in the group and that</w:t>
        </w:r>
        <w:r w:rsidRPr="000610E3">
          <w:rPr>
            <w:rFonts w:ascii="CMR8" w:cs="CMR8"/>
            <w:sz w:val="24"/>
            <w:szCs w:val="24"/>
          </w:rPr>
          <w:t xml:space="preserve"> </w:t>
        </w:r>
        <w:r w:rsidRPr="000610E3">
          <w:rPr>
            <w:rFonts w:ascii="CMMI8" w:hAnsi="CMMI8" w:cs="CMMI8"/>
            <w:i/>
            <w:iCs/>
            <w:sz w:val="24"/>
            <w:szCs w:val="24"/>
          </w:rPr>
          <w:t>z</w:t>
        </w:r>
        <w:r w:rsidRPr="000610E3">
          <w:rPr>
            <w:rFonts w:ascii="CMR6" w:hAnsi="CMR6" w:cs="CMR6"/>
            <w:sz w:val="24"/>
            <w:szCs w:val="24"/>
          </w:rPr>
          <w:t xml:space="preserve">0 </w:t>
        </w:r>
        <w:r w:rsidRPr="000610E3">
          <w:rPr>
            <w:rFonts w:ascii="Cambria Math" w:hAnsi="Cambria Math" w:cs="Cambria Math"/>
            <w:i/>
            <w:iCs/>
            <w:sz w:val="24"/>
            <w:szCs w:val="24"/>
          </w:rPr>
          <w:t≯</w:t>
        </w:r>
        <w:r w:rsidRPr="000610E3">
          <w:rPr>
            <w:rFonts w:ascii="CMR8" w:cs="CMR8"/>
            <w:sz w:val="24"/>
            <w:szCs w:val="24"/>
          </w:rPr>
          <w:t xml:space="preserve">= </w:t>
        </w:r>
        <w:r w:rsidRPr="000610E3">
          <w:rPr>
            <w:rFonts w:ascii="CMMI8" w:hAnsi="CMMI8" w:cs="CMMI8"/>
            <w:i/>
            <w:iCs/>
            <w:sz w:val="24"/>
            <w:szCs w:val="24"/>
          </w:rPr>
          <w:t>z</w:t>
        </w:r>
        <w:r w:rsidRPr="000610E3">
          <w:rPr>
            <w:rFonts w:ascii="CMR6" w:hAnsi="CMR6" w:cs="CMR6"/>
            <w:sz w:val="24"/>
            <w:szCs w:val="24"/>
          </w:rPr>
          <w:t>1</w:t>
        </w:r>
        <w:r w:rsidRPr="000610E3">
          <w:rPr>
            <w:rFonts w:ascii="CMR8" w:cs="CMR8"/>
            <w:sz w:val="24"/>
            <w:szCs w:val="24"/>
          </w:rPr>
          <w:t xml:space="preserve">. </w:t>
        </w:r>
      </w:ins>
    </w:p>
    <w:p w:rsidR="00D44666" w:rsidRPr="00A40E54" w:rsidDel="005921A8" w:rsidRDefault="005921A8" w:rsidP="005921A8">
      <w:pPr>
        <w:pStyle w:val="ListParagraph"/>
        <w:numPr>
          <w:ilvl w:val="0"/>
          <w:numId w:val="19"/>
        </w:numPr>
        <w:autoSpaceDE w:val="0"/>
        <w:autoSpaceDN w:val="0"/>
        <w:bidi w:val="0"/>
        <w:adjustRightInd w:val="0"/>
        <w:spacing w:after="0" w:line="240" w:lineRule="auto"/>
        <w:rPr>
          <w:del w:id="136" w:author="lindell" w:date="2010-07-04T17:07:00Z"/>
          <w:rFonts w:ascii="CMR8" w:cs="CMR8"/>
          <w:sz w:val="24"/>
          <w:szCs w:val="24"/>
        </w:rPr>
      </w:pPr>
      <w:ins w:id="137" w:author="lindell" w:date="2010-07-04T17:07:00Z">
        <w:r w:rsidRPr="000610E3">
          <w:rPr>
            <w:rFonts w:ascii="CMR8" w:cs="CMR8"/>
            <w:sz w:val="24"/>
            <w:szCs w:val="24"/>
          </w:rPr>
          <w:t xml:space="preserve">If </w:t>
        </w:r>
        <w:r>
          <w:rPr>
            <w:rFonts w:ascii="CMR8" w:cs="CMR8"/>
            <w:sz w:val="24"/>
            <w:szCs w:val="24"/>
          </w:rPr>
          <w:t>the elements are not all in the group of if z0=z1</w:t>
        </w:r>
        <w:r w:rsidRPr="000610E3">
          <w:rPr>
            <w:rFonts w:ascii="CMR8" w:cs="CMR8"/>
            <w:sz w:val="24"/>
            <w:szCs w:val="24"/>
          </w:rPr>
          <w:t xml:space="preserve">, it aborts outputting </w:t>
        </w:r>
        <w:r>
          <w:rPr>
            <w:rFonts w:ascii="Cambria Math" w:hAnsi="Cambria Math" w:cs="Cambria Math"/>
            <w:i/>
            <w:iCs/>
            <w:sz w:val="24"/>
            <w:szCs w:val="24"/>
          </w:rPr>
          <w:t>error</w:t>
        </w:r>
        <w:r w:rsidRPr="000610E3">
          <w:rPr>
            <w:rFonts w:ascii="CMR8" w:cs="CMR8"/>
            <w:sz w:val="24"/>
            <w:szCs w:val="24"/>
          </w:rPr>
          <w:t xml:space="preserve">. </w:t>
        </w:r>
        <w:r>
          <w:rPr>
            <w:rFonts w:ascii="CMR8" w:cs="CMR8"/>
            <w:sz w:val="24"/>
            <w:szCs w:val="24"/>
          </w:rPr>
          <w:t xml:space="preserve"> </w:t>
        </w:r>
      </w:ins>
      <w:ins w:id="138" w:author="lindell" w:date="2010-07-04T17:08:00Z">
        <w:r>
          <w:rPr>
            <w:rFonts w:ascii="CMR8" w:cs="CMR8"/>
            <w:sz w:val="24"/>
            <w:szCs w:val="24"/>
          </w:rPr>
          <w:t>Otherwise, continue.</w:t>
        </w:r>
      </w:ins>
      <w:del w:id="139" w:author="lindell" w:date="2010-07-04T17:07:00Z">
        <w:r w:rsidR="00D44666" w:rsidRPr="00A40E54" w:rsidDel="005921A8">
          <w:rPr>
            <w:rFonts w:ascii="CMMI8" w:hAnsi="CMMI8" w:cs="CMMI8"/>
            <w:i/>
            <w:iCs/>
            <w:sz w:val="24"/>
            <w:szCs w:val="24"/>
          </w:rPr>
          <w:delText xml:space="preserve">S </w:delText>
        </w:r>
        <w:r w:rsidR="00D44666" w:rsidRPr="00A40E54" w:rsidDel="005921A8">
          <w:rPr>
            <w:rFonts w:ascii="CMR8" w:cs="CMR8"/>
            <w:sz w:val="24"/>
            <w:szCs w:val="24"/>
          </w:rPr>
          <w:delText xml:space="preserve">checks that all of </w:delText>
        </w:r>
        <w:r w:rsidR="00D44666" w:rsidRPr="004D1B45" w:rsidDel="005921A8">
          <w:rPr>
            <w:rFonts w:ascii="CMMI8" w:hAnsi="CMMI8" w:cs="CMMI8"/>
            <w:i/>
            <w:iCs/>
            <w:sz w:val="24"/>
            <w:szCs w:val="24"/>
          </w:rPr>
          <w:delText>g</w:delText>
        </w:r>
        <w:r w:rsidR="00D44666" w:rsidRPr="004D1B45" w:rsidDel="005921A8">
          <w:rPr>
            <w:rFonts w:ascii="CMMI6" w:hAnsi="CMMI6" w:cs="CMMI6"/>
            <w:i/>
            <w:iCs/>
            <w:sz w:val="24"/>
            <w:szCs w:val="24"/>
            <w:vertAlign w:val="superscript"/>
          </w:rPr>
          <w:delText>α</w:delText>
        </w:r>
        <w:r w:rsidR="00D44666" w:rsidRPr="004D1B45" w:rsidDel="005921A8">
          <w:rPr>
            <w:rFonts w:ascii="CMMI8" w:hAnsi="CMMI8" w:cs="CMMI8"/>
            <w:i/>
            <w:iCs/>
            <w:sz w:val="24"/>
            <w:szCs w:val="24"/>
          </w:rPr>
          <w:delText>, g</w:delText>
        </w:r>
        <w:r w:rsidR="00D44666" w:rsidRPr="004D1B45" w:rsidDel="005921A8">
          <w:rPr>
            <w:rFonts w:ascii="CMMI6" w:hAnsi="CMMI6" w:cs="CMMI6"/>
            <w:i/>
            <w:iCs/>
            <w:sz w:val="24"/>
            <w:szCs w:val="24"/>
            <w:vertAlign w:val="superscript"/>
          </w:rPr>
          <w:delText>β</w:delText>
        </w:r>
        <w:r w:rsidR="00D44666" w:rsidRPr="004D1B45" w:rsidDel="005921A8">
          <w:rPr>
            <w:rFonts w:ascii="CMMI8" w:hAnsi="CMMI8" w:cs="CMMI8"/>
            <w:i/>
            <w:iCs/>
            <w:sz w:val="24"/>
            <w:szCs w:val="24"/>
          </w:rPr>
          <w:delText>, g</w:delText>
        </w:r>
        <w:r w:rsidR="00D44666" w:rsidRPr="004D1B45" w:rsidDel="005921A8">
          <w:rPr>
            <w:rFonts w:ascii="CMMI6" w:hAnsi="CMMI6" w:cs="CMMI6"/>
            <w:i/>
            <w:iCs/>
            <w:sz w:val="24"/>
            <w:szCs w:val="24"/>
            <w:vertAlign w:val="superscript"/>
          </w:rPr>
          <w:delText>αβ</w:delText>
        </w:r>
        <w:r w:rsidR="00D44666" w:rsidRPr="004D1B45" w:rsidDel="005921A8">
          <w:rPr>
            <w:rFonts w:ascii="CMMI8" w:hAnsi="CMMI8" w:cs="CMMI8"/>
            <w:i/>
            <w:iCs/>
            <w:sz w:val="24"/>
            <w:szCs w:val="24"/>
          </w:rPr>
          <w:delText>, g</w:delText>
        </w:r>
        <w:r w:rsidR="00D44666" w:rsidRPr="004D1B45" w:rsidDel="005921A8">
          <w:rPr>
            <w:rFonts w:ascii="CMMI6" w:hAnsi="CMMI6" w:cs="CMMI6"/>
            <w:i/>
            <w:iCs/>
            <w:sz w:val="24"/>
            <w:szCs w:val="24"/>
            <w:vertAlign w:val="superscript"/>
          </w:rPr>
          <w:delText>γ</w:delText>
        </w:r>
        <w:r w:rsidR="00D44666" w:rsidRPr="00A40E54" w:rsidDel="005921A8">
          <w:rPr>
            <w:rFonts w:ascii="Cambria Math" w:hAnsi="Cambria Math" w:cs="Cambria Math"/>
            <w:i/>
            <w:iCs/>
            <w:sz w:val="24"/>
            <w:szCs w:val="24"/>
          </w:rPr>
          <w:delText xml:space="preserve"> ∈</w:delText>
        </w:r>
        <w:r w:rsidR="00D44666" w:rsidRPr="00A40E54" w:rsidDel="005921A8">
          <w:rPr>
            <w:rFonts w:ascii="CMSY8" w:cs="CMSY8"/>
            <w:i/>
            <w:iCs/>
            <w:sz w:val="24"/>
            <w:szCs w:val="24"/>
          </w:rPr>
          <w:delText xml:space="preserve"> </w:delText>
        </w:r>
        <w:r w:rsidR="00D44666" w:rsidRPr="00A40E54" w:rsidDel="005921A8">
          <w:rPr>
            <w:rFonts w:ascii="MSBM10" w:hAnsi="MSBM10" w:cs="MSBM10"/>
            <w:sz w:val="24"/>
            <w:szCs w:val="24"/>
          </w:rPr>
          <w:delText xml:space="preserve">G </w:delText>
        </w:r>
        <w:r w:rsidR="00D44666" w:rsidRPr="00A40E54" w:rsidDel="005921A8">
          <w:rPr>
            <w:rFonts w:ascii="CMR8" w:cs="CMR8"/>
            <w:sz w:val="24"/>
            <w:szCs w:val="24"/>
          </w:rPr>
          <w:delText>and if not it aborts.</w:delText>
        </w:r>
      </w:del>
    </w:p>
    <w:p w:rsidR="000A2E24" w:rsidRDefault="000A2E24" w:rsidP="000A2E24">
      <w:pPr>
        <w:pStyle w:val="ListParagraph"/>
        <w:numPr>
          <w:ilvl w:val="0"/>
          <w:numId w:val="19"/>
        </w:numPr>
        <w:autoSpaceDE w:val="0"/>
        <w:autoSpaceDN w:val="0"/>
        <w:bidi w:val="0"/>
        <w:adjustRightInd w:val="0"/>
        <w:spacing w:after="0" w:line="240" w:lineRule="auto"/>
        <w:rPr>
          <w:rFonts w:ascii="CMR8" w:cs="CMR8"/>
          <w:sz w:val="24"/>
          <w:szCs w:val="24"/>
        </w:rPr>
        <w:pPrChange w:id="140" w:author="lindell" w:date="2010-07-04T17:07:00Z">
          <w:pPr>
            <w:pStyle w:val="ListParagraph"/>
            <w:autoSpaceDE w:val="0"/>
            <w:autoSpaceDN w:val="0"/>
            <w:bidi w:val="0"/>
            <w:adjustRightInd w:val="0"/>
            <w:spacing w:after="0" w:line="240" w:lineRule="auto"/>
          </w:pPr>
        </w:pPrChange>
      </w:pPr>
    </w:p>
    <w:p w:rsidR="00D5202E" w:rsidRPr="00796135" w:rsidRDefault="0010111E" w:rsidP="00D11AAB">
      <w:pPr>
        <w:pStyle w:val="ListParagraph"/>
        <w:numPr>
          <w:ilvl w:val="0"/>
          <w:numId w:val="19"/>
        </w:numPr>
        <w:autoSpaceDE w:val="0"/>
        <w:autoSpaceDN w:val="0"/>
        <w:bidi w:val="0"/>
        <w:adjustRightInd w:val="0"/>
        <w:spacing w:after="0" w:line="240" w:lineRule="auto"/>
        <w:rPr>
          <w:rFonts w:ascii="CMR8" w:cs="CMR8"/>
          <w:color w:val="00B050"/>
          <w:sz w:val="24"/>
          <w:szCs w:val="24"/>
        </w:rPr>
      </w:pPr>
      <w:r w:rsidRPr="00796135">
        <w:rPr>
          <w:rFonts w:ascii="CMR8" w:cs="CMR8"/>
          <w:color w:val="00B050"/>
          <w:sz w:val="24"/>
          <w:szCs w:val="24"/>
        </w:rPr>
        <w:t xml:space="preserve">R sends zero-knowledge proof of knowledge of </w:t>
      </w:r>
      <w:r w:rsidR="000A2E24" w:rsidRPr="000A2E24">
        <w:rPr>
          <w:rFonts w:ascii="CMR8" w:hAnsi="CMMI8" w:cs="CMR8"/>
          <w:i/>
          <w:iCs/>
          <w:color w:val="00B050"/>
          <w:sz w:val="24"/>
          <w:szCs w:val="24"/>
          <w:rPrChange w:id="141" w:author="lindell" w:date="2010-07-04T17:07:00Z">
            <w:rPr>
              <w:rFonts w:ascii="CMMI8" w:hAnsi="CMMI8" w:cs="CMMI8"/>
              <w:i/>
              <w:iCs/>
              <w:color w:val="FF0000"/>
              <w:sz w:val="24"/>
              <w:szCs w:val="24"/>
            </w:rPr>
          </w:rPrChange>
        </w:rPr>
        <w:t>α</w:t>
      </w:r>
      <w:r w:rsidR="000A2E24" w:rsidRPr="000A2E24">
        <w:rPr>
          <w:rFonts w:ascii="CMR8" w:hAnsi="CMMI8" w:cs="CMR8"/>
          <w:i/>
          <w:iCs/>
          <w:color w:val="00B050"/>
          <w:sz w:val="24"/>
          <w:szCs w:val="24"/>
          <w:rPrChange w:id="142" w:author="lindell" w:date="2010-07-04T17:07:00Z">
            <w:rPr>
              <w:rFonts w:ascii="CMMI8" w:hAnsi="CMMI8" w:cs="CMMI8"/>
              <w:i/>
              <w:iCs/>
              <w:color w:val="FF0000"/>
              <w:sz w:val="24"/>
              <w:szCs w:val="24"/>
            </w:rPr>
          </w:rPrChange>
        </w:rPr>
        <w:t xml:space="preserve"> to S. </w:t>
      </w:r>
      <w:r w:rsidRPr="00796135">
        <w:rPr>
          <w:rFonts w:ascii="CMR8" w:cs="CMR8"/>
          <w:color w:val="00B050"/>
          <w:sz w:val="24"/>
          <w:szCs w:val="24"/>
        </w:rPr>
        <w:t>For optimization reas</w:t>
      </w:r>
      <w:r w:rsidR="000A2E24" w:rsidRPr="000A2E24">
        <w:rPr>
          <w:rFonts w:ascii="Cambria Math" w:hAnsi="Cambria Math" w:cs="Cambria Math"/>
          <w:i/>
          <w:iCs/>
          <w:color w:val="00B050"/>
          <w:sz w:val="24"/>
          <w:szCs w:val="24"/>
          <w:rPrChange w:id="143" w:author="lindell" w:date="2010-07-04T17:07:00Z">
            <w:rPr>
              <w:rFonts w:ascii="CMR8" w:cs="CMR8"/>
              <w:color w:val="FF0000"/>
              <w:sz w:val="24"/>
              <w:szCs w:val="24"/>
            </w:rPr>
          </w:rPrChange>
        </w:rPr>
        <w:t>ons t</w:t>
      </w:r>
      <w:r w:rsidRPr="00796135">
        <w:rPr>
          <w:rFonts w:ascii="CMR8" w:cs="CMR8"/>
          <w:color w:val="00B050"/>
          <w:sz w:val="24"/>
          <w:szCs w:val="24"/>
        </w:rPr>
        <w:t>he f</w:t>
      </w:r>
      <w:r w:rsidR="00D5202E" w:rsidRPr="00796135">
        <w:rPr>
          <w:rFonts w:ascii="CMR8" w:cs="CMR8"/>
          <w:color w:val="00B050"/>
          <w:sz w:val="24"/>
          <w:szCs w:val="24"/>
        </w:rPr>
        <w:t xml:space="preserve">irst round of zero-knowledge can be sent together with </w:t>
      </w:r>
      <w:r w:rsidR="00D5202E" w:rsidRPr="00796135">
        <w:rPr>
          <w:rFonts w:ascii="CMR8" w:cs="CMR8" w:hint="eastAsia"/>
          <w:color w:val="00B050"/>
          <w:sz w:val="24"/>
          <w:szCs w:val="24"/>
        </w:rPr>
        <w:t>¯</w:t>
      </w:r>
      <w:r w:rsidR="00D5202E" w:rsidRPr="00796135">
        <w:rPr>
          <w:rFonts w:ascii="CMR8" w:cs="CMR8"/>
          <w:color w:val="00B050"/>
          <w:sz w:val="24"/>
          <w:szCs w:val="24"/>
        </w:rPr>
        <w:t>a</w:t>
      </w:r>
    </w:p>
    <w:p w:rsidR="007151FB" w:rsidRDefault="00D5202E">
      <w:pPr>
        <w:pStyle w:val="ListParagraph"/>
        <w:numPr>
          <w:ilvl w:val="0"/>
          <w:numId w:val="19"/>
        </w:numPr>
        <w:autoSpaceDE w:val="0"/>
        <w:autoSpaceDN w:val="0"/>
        <w:bidi w:val="0"/>
        <w:adjustRightInd w:val="0"/>
        <w:spacing w:after="0" w:line="240" w:lineRule="auto"/>
        <w:rPr>
          <w:rFonts w:ascii="CMR8" w:cs="CMR8"/>
          <w:color w:val="FF0000"/>
          <w:sz w:val="24"/>
          <w:szCs w:val="24"/>
        </w:rPr>
      </w:pPr>
      <w:r w:rsidRPr="00796135">
        <w:rPr>
          <w:rFonts w:ascii="CMR8" w:cs="CMR8"/>
          <w:color w:val="00B050"/>
          <w:sz w:val="24"/>
          <w:szCs w:val="24"/>
        </w:rPr>
        <w:lastRenderedPageBreak/>
        <w:t xml:space="preserve">If </w:t>
      </w:r>
      <w:r w:rsidR="006B7041" w:rsidRPr="00796135">
        <w:rPr>
          <w:rFonts w:ascii="CMR8" w:cs="CMR8"/>
          <w:color w:val="00B050"/>
          <w:sz w:val="24"/>
          <w:szCs w:val="24"/>
        </w:rPr>
        <w:t>R malicious (and proof of knowledge doesn</w:t>
      </w:r>
      <w:r w:rsidR="006B7041" w:rsidRPr="00796135">
        <w:rPr>
          <w:rFonts w:ascii="CMR8" w:cs="CMR8"/>
          <w:color w:val="00B050"/>
          <w:sz w:val="24"/>
          <w:szCs w:val="24"/>
        </w:rPr>
        <w:t>’</w:t>
      </w:r>
      <w:r w:rsidR="006B7041" w:rsidRPr="00796135">
        <w:rPr>
          <w:rFonts w:ascii="CMR8" w:cs="CMR8"/>
          <w:color w:val="00B050"/>
          <w:sz w:val="24"/>
          <w:szCs w:val="24"/>
        </w:rPr>
        <w:t xml:space="preserve">t work) then </w:t>
      </w:r>
      <w:ins w:id="144" w:author="Yael" w:date="2010-07-06T13:07:00Z">
        <w:r w:rsidR="00F248C0">
          <w:rPr>
            <w:rFonts w:ascii="CMR8" w:cs="CMR8"/>
            <w:color w:val="00B050"/>
            <w:sz w:val="24"/>
            <w:szCs w:val="24"/>
          </w:rPr>
          <w:t xml:space="preserve">S </w:t>
        </w:r>
      </w:ins>
      <w:r w:rsidR="006B7041" w:rsidRPr="00796135">
        <w:rPr>
          <w:rFonts w:ascii="CMR8" w:cs="CMR8"/>
          <w:color w:val="00B050"/>
          <w:sz w:val="24"/>
          <w:szCs w:val="24"/>
        </w:rPr>
        <w:t>abort</w:t>
      </w:r>
      <w:ins w:id="145" w:author="Yael" w:date="2010-07-06T13:07:00Z">
        <w:r w:rsidR="00F248C0">
          <w:rPr>
            <w:rFonts w:ascii="CMR8" w:cs="CMR8"/>
            <w:color w:val="00B050"/>
            <w:sz w:val="24"/>
            <w:szCs w:val="24"/>
          </w:rPr>
          <w:t>s</w:t>
        </w:r>
      </w:ins>
      <w:ins w:id="146" w:author="lindell" w:date="2010-07-04T16:57:00Z">
        <w:r w:rsidR="000D56B1">
          <w:rPr>
            <w:rFonts w:ascii="CMR8" w:cs="CMR8"/>
            <w:color w:val="FF0000"/>
            <w:sz w:val="24"/>
            <w:szCs w:val="24"/>
          </w:rPr>
          <w:t xml:space="preserve"> with error.</w:t>
        </w:r>
      </w:ins>
      <w:del w:id="147" w:author="lindell" w:date="2010-07-04T16:57:00Z">
        <w:r w:rsidR="006B7041" w:rsidRPr="006B7041" w:rsidDel="000D56B1">
          <w:rPr>
            <w:rFonts w:ascii="CMR8" w:cs="CMR8"/>
            <w:color w:val="FF0000"/>
            <w:sz w:val="24"/>
            <w:szCs w:val="24"/>
          </w:rPr>
          <w:delText>?</w:delText>
        </w:r>
      </w:del>
    </w:p>
    <w:p w:rsidR="006B7041" w:rsidRPr="006B7041" w:rsidRDefault="006B7041" w:rsidP="00D11AAB">
      <w:pPr>
        <w:pStyle w:val="ListParagraph"/>
        <w:numPr>
          <w:ilvl w:val="0"/>
          <w:numId w:val="19"/>
        </w:numPr>
        <w:autoSpaceDE w:val="0"/>
        <w:autoSpaceDN w:val="0"/>
        <w:bidi w:val="0"/>
        <w:adjustRightInd w:val="0"/>
        <w:spacing w:after="0" w:line="240" w:lineRule="auto"/>
        <w:rPr>
          <w:rFonts w:ascii="CMR8" w:cs="CMR8"/>
          <w:color w:val="FF0000"/>
          <w:sz w:val="24"/>
          <w:szCs w:val="24"/>
        </w:rPr>
      </w:pPr>
      <w:r w:rsidRPr="00796135">
        <w:rPr>
          <w:rFonts w:ascii="CMR8" w:cs="CMR8"/>
          <w:color w:val="00B050"/>
          <w:sz w:val="24"/>
          <w:szCs w:val="24"/>
        </w:rPr>
        <w:t>Else continue</w:t>
      </w:r>
      <w:del w:id="148" w:author="lindell" w:date="2010-07-04T16:57:00Z">
        <w:r w:rsidRPr="006B7041" w:rsidDel="000D56B1">
          <w:rPr>
            <w:rFonts w:ascii="CMR8" w:cs="CMR8"/>
            <w:color w:val="FF0000"/>
            <w:sz w:val="24"/>
            <w:szCs w:val="24"/>
          </w:rPr>
          <w:delText>?</w:delText>
        </w:r>
      </w:del>
    </w:p>
    <w:p w:rsidR="00D5202E" w:rsidRDefault="00D5202E" w:rsidP="00D11AAB">
      <w:pPr>
        <w:pStyle w:val="ListParagraph"/>
        <w:numPr>
          <w:ilvl w:val="0"/>
          <w:numId w:val="19"/>
        </w:numPr>
        <w:autoSpaceDE w:val="0"/>
        <w:autoSpaceDN w:val="0"/>
        <w:bidi w:val="0"/>
        <w:adjustRightInd w:val="0"/>
        <w:spacing w:after="0" w:line="240" w:lineRule="auto"/>
        <w:rPr>
          <w:rFonts w:ascii="CMR8" w:cs="CMR8"/>
          <w:sz w:val="24"/>
          <w:szCs w:val="24"/>
        </w:rPr>
      </w:pPr>
      <w:del w:id="149" w:author="Yael" w:date="2010-07-06T12:35:00Z">
        <w:r w:rsidRPr="000610E3" w:rsidDel="00796135">
          <w:rPr>
            <w:rFonts w:ascii="CMR8" w:cs="CMR8"/>
            <w:sz w:val="24"/>
            <w:szCs w:val="24"/>
          </w:rPr>
          <w:delText xml:space="preserve">Denote the tuple </w:delText>
        </w:r>
        <w:r w:rsidRPr="000610E3" w:rsidDel="00796135">
          <w:rPr>
            <w:rFonts w:ascii="CMR8" w:cs="CMR8" w:hint="eastAsia"/>
            <w:sz w:val="24"/>
            <w:szCs w:val="24"/>
          </w:rPr>
          <w:delText>¯</w:delText>
        </w:r>
        <w:r w:rsidRPr="000610E3" w:rsidDel="00796135">
          <w:rPr>
            <w:rFonts w:ascii="CMMI8" w:hAnsi="CMMI8" w:cs="CMMI8"/>
            <w:i/>
            <w:iCs/>
            <w:sz w:val="24"/>
            <w:szCs w:val="24"/>
          </w:rPr>
          <w:delText xml:space="preserve">a </w:delText>
        </w:r>
        <w:r w:rsidRPr="000610E3" w:rsidDel="00796135">
          <w:rPr>
            <w:rFonts w:ascii="CMR8" w:cs="CMR8"/>
            <w:sz w:val="24"/>
            <w:szCs w:val="24"/>
          </w:rPr>
          <w:delText xml:space="preserve">received by </w:delText>
        </w:r>
        <w:r w:rsidRPr="000610E3" w:rsidDel="00796135">
          <w:rPr>
            <w:rFonts w:ascii="CMMI8" w:hAnsi="CMMI8" w:cs="CMMI8"/>
            <w:i/>
            <w:iCs/>
            <w:sz w:val="24"/>
            <w:szCs w:val="24"/>
          </w:rPr>
          <w:delText xml:space="preserve">S </w:delText>
        </w:r>
        <w:r w:rsidRPr="000610E3" w:rsidDel="00796135">
          <w:rPr>
            <w:rFonts w:ascii="CMR8" w:cs="CMR8"/>
            <w:sz w:val="24"/>
            <w:szCs w:val="24"/>
          </w:rPr>
          <w:delText>by (</w:delText>
        </w:r>
        <w:r w:rsidRPr="000610E3" w:rsidDel="00796135">
          <w:rPr>
            <w:rFonts w:ascii="CMMI8" w:hAnsi="CMMI8" w:cs="CMMI8"/>
            <w:i/>
            <w:iCs/>
            <w:sz w:val="24"/>
            <w:szCs w:val="24"/>
          </w:rPr>
          <w:delText>x, y, z</w:delText>
        </w:r>
        <w:r w:rsidRPr="000610E3" w:rsidDel="00796135">
          <w:rPr>
            <w:rFonts w:ascii="CMR6" w:hAnsi="CMR6" w:cs="CMR6"/>
            <w:sz w:val="24"/>
            <w:szCs w:val="24"/>
          </w:rPr>
          <w:delText>0</w:delText>
        </w:r>
        <w:r w:rsidRPr="000610E3" w:rsidDel="00796135">
          <w:rPr>
            <w:rFonts w:ascii="CMMI8" w:hAnsi="CMMI8" w:cs="CMMI8"/>
            <w:i/>
            <w:iCs/>
            <w:sz w:val="24"/>
            <w:szCs w:val="24"/>
          </w:rPr>
          <w:delText>, z</w:delText>
        </w:r>
        <w:r w:rsidRPr="000610E3" w:rsidDel="00796135">
          <w:rPr>
            <w:rFonts w:ascii="CMR6" w:hAnsi="CMR6" w:cs="CMR6"/>
            <w:sz w:val="24"/>
            <w:szCs w:val="24"/>
          </w:rPr>
          <w:delText>1</w:delText>
        </w:r>
        <w:r w:rsidRPr="000610E3" w:rsidDel="00796135">
          <w:rPr>
            <w:rFonts w:ascii="CMR8" w:cs="CMR8"/>
            <w:sz w:val="24"/>
            <w:szCs w:val="24"/>
          </w:rPr>
          <w:delText xml:space="preserve">). </w:delText>
        </w:r>
      </w:del>
    </w:p>
    <w:p w:rsidR="00D5202E" w:rsidDel="005921A8" w:rsidRDefault="00D5202E" w:rsidP="00D11AAB">
      <w:pPr>
        <w:pStyle w:val="ListParagraph"/>
        <w:numPr>
          <w:ilvl w:val="0"/>
          <w:numId w:val="19"/>
        </w:numPr>
        <w:autoSpaceDE w:val="0"/>
        <w:autoSpaceDN w:val="0"/>
        <w:bidi w:val="0"/>
        <w:adjustRightInd w:val="0"/>
        <w:spacing w:after="0" w:line="240" w:lineRule="auto"/>
        <w:rPr>
          <w:del w:id="150" w:author="lindell" w:date="2010-07-04T17:07:00Z"/>
          <w:rFonts w:ascii="CMR8" w:cs="CMR8"/>
          <w:sz w:val="24"/>
          <w:szCs w:val="24"/>
        </w:rPr>
      </w:pPr>
      <w:del w:id="151" w:author="lindell" w:date="2010-07-04T17:07:00Z">
        <w:r w:rsidRPr="000610E3" w:rsidDel="005921A8">
          <w:rPr>
            <w:rFonts w:ascii="CMMI8" w:hAnsi="CMMI8" w:cs="CMMI8"/>
            <w:i/>
            <w:iCs/>
            <w:sz w:val="24"/>
            <w:szCs w:val="24"/>
          </w:rPr>
          <w:delText xml:space="preserve">S </w:delText>
        </w:r>
        <w:r w:rsidRPr="000610E3" w:rsidDel="005921A8">
          <w:rPr>
            <w:rFonts w:ascii="CMR8" w:cs="CMR8"/>
            <w:sz w:val="24"/>
            <w:szCs w:val="24"/>
          </w:rPr>
          <w:delText xml:space="preserve">checks that </w:delText>
        </w:r>
        <w:r w:rsidRPr="000610E3" w:rsidDel="005921A8">
          <w:rPr>
            <w:rFonts w:ascii="CMMI8" w:hAnsi="CMMI8" w:cs="CMMI8"/>
            <w:i/>
            <w:iCs/>
            <w:sz w:val="24"/>
            <w:szCs w:val="24"/>
          </w:rPr>
          <w:delText>z</w:delText>
        </w:r>
        <w:r w:rsidRPr="000610E3" w:rsidDel="005921A8">
          <w:rPr>
            <w:rFonts w:ascii="CMR6" w:hAnsi="CMR6" w:cs="CMR6"/>
            <w:sz w:val="24"/>
            <w:szCs w:val="24"/>
          </w:rPr>
          <w:delText xml:space="preserve">0 </w:delText>
        </w:r>
        <w:r w:rsidRPr="000610E3" w:rsidDel="005921A8">
          <w:rPr>
            <w:rFonts w:ascii="Cambria Math" w:hAnsi="Cambria Math" w:cs="Cambria Math"/>
            <w:i/>
            <w:iCs/>
            <w:sz w:val="24"/>
            <w:szCs w:val="24"/>
          </w:rPr>
          <w:delText≯</w:delText>
        </w:r>
        <w:r w:rsidRPr="000610E3" w:rsidDel="005921A8">
          <w:rPr>
            <w:rFonts w:ascii="CMR8" w:cs="CMR8"/>
            <w:sz w:val="24"/>
            <w:szCs w:val="24"/>
          </w:rPr>
          <w:delText xml:space="preserve">= </w:delText>
        </w:r>
        <w:r w:rsidRPr="000610E3" w:rsidDel="005921A8">
          <w:rPr>
            <w:rFonts w:ascii="CMMI8" w:hAnsi="CMMI8" w:cs="CMMI8"/>
            <w:i/>
            <w:iCs/>
            <w:sz w:val="24"/>
            <w:szCs w:val="24"/>
          </w:rPr>
          <w:delText>z</w:delText>
        </w:r>
        <w:r w:rsidRPr="000610E3" w:rsidDel="005921A8">
          <w:rPr>
            <w:rFonts w:ascii="CMR6" w:hAnsi="CMR6" w:cs="CMR6"/>
            <w:sz w:val="24"/>
            <w:szCs w:val="24"/>
          </w:rPr>
          <w:delText>1</w:delText>
        </w:r>
        <w:r w:rsidRPr="000610E3" w:rsidDel="005921A8">
          <w:rPr>
            <w:rFonts w:ascii="CMR8" w:cs="CMR8"/>
            <w:sz w:val="24"/>
            <w:szCs w:val="24"/>
          </w:rPr>
          <w:delText xml:space="preserve">. </w:delText>
        </w:r>
      </w:del>
    </w:p>
    <w:p w:rsidR="00D5202E" w:rsidDel="005921A8" w:rsidRDefault="00D5202E" w:rsidP="00D11AAB">
      <w:pPr>
        <w:pStyle w:val="ListParagraph"/>
        <w:numPr>
          <w:ilvl w:val="0"/>
          <w:numId w:val="19"/>
        </w:numPr>
        <w:autoSpaceDE w:val="0"/>
        <w:autoSpaceDN w:val="0"/>
        <w:bidi w:val="0"/>
        <w:adjustRightInd w:val="0"/>
        <w:spacing w:after="0" w:line="240" w:lineRule="auto"/>
        <w:rPr>
          <w:del w:id="152" w:author="lindell" w:date="2010-07-04T17:07:00Z"/>
          <w:rFonts w:ascii="CMR8" w:cs="CMR8"/>
          <w:sz w:val="24"/>
          <w:szCs w:val="24"/>
        </w:rPr>
      </w:pPr>
      <w:del w:id="153" w:author="lindell" w:date="2010-07-04T17:07:00Z">
        <w:r w:rsidRPr="000610E3" w:rsidDel="005921A8">
          <w:rPr>
            <w:rFonts w:ascii="CMR8" w:cs="CMR8"/>
            <w:sz w:val="24"/>
            <w:szCs w:val="24"/>
          </w:rPr>
          <w:delText xml:space="preserve">If they are equal, it aborts outputting </w:delText>
        </w:r>
        <w:r w:rsidRPr="000610E3" w:rsidDel="005921A8">
          <w:rPr>
            <w:rFonts w:ascii="Cambria Math" w:hAnsi="Cambria Math" w:cs="Cambria Math"/>
            <w:i/>
            <w:iCs/>
            <w:sz w:val="24"/>
            <w:szCs w:val="24"/>
          </w:rPr>
          <w:delText>⊥</w:delText>
        </w:r>
        <w:r w:rsidRPr="000610E3" w:rsidDel="005921A8">
          <w:rPr>
            <w:rFonts w:ascii="CMR8" w:cs="CMR8"/>
            <w:sz w:val="24"/>
            <w:szCs w:val="24"/>
          </w:rPr>
          <w:delText xml:space="preserve">. </w:delText>
        </w:r>
        <w:r w:rsidDel="005921A8">
          <w:rPr>
            <w:rFonts w:ascii="CMR8" w:cs="CMR8"/>
            <w:sz w:val="24"/>
            <w:szCs w:val="24"/>
          </w:rPr>
          <w:delText xml:space="preserve"> (What does abort mean exactly? Do we send an abort message {to the other party? To the higher level protocol?} but the socket stays open or do we also close the connection?)</w:delText>
        </w:r>
      </w:del>
    </w:p>
    <w:p w:rsidR="007151FB" w:rsidRDefault="00D5202E">
      <w:pPr>
        <w:pStyle w:val="ListParagraph"/>
        <w:numPr>
          <w:ilvl w:val="0"/>
          <w:numId w:val="19"/>
        </w:numPr>
        <w:autoSpaceDE w:val="0"/>
        <w:autoSpaceDN w:val="0"/>
        <w:bidi w:val="0"/>
        <w:adjustRightInd w:val="0"/>
        <w:spacing w:after="0" w:line="240" w:lineRule="auto"/>
        <w:rPr>
          <w:rFonts w:ascii="CMR8" w:cs="CMR8"/>
          <w:sz w:val="24"/>
          <w:szCs w:val="24"/>
        </w:rPr>
      </w:pPr>
      <w:del w:id="154" w:author="lindell" w:date="2010-07-04T17:08:00Z">
        <w:r w:rsidRPr="000610E3" w:rsidDel="005921A8">
          <w:rPr>
            <w:rFonts w:ascii="CMR8" w:cs="CMR8"/>
            <w:sz w:val="24"/>
            <w:szCs w:val="24"/>
          </w:rPr>
          <w:delText>Otherwise,</w:delText>
        </w:r>
      </w:del>
      <w:r w:rsidRPr="000610E3">
        <w:rPr>
          <w:rFonts w:ascii="CMR8" w:cs="CMR8"/>
          <w:sz w:val="24"/>
          <w:szCs w:val="24"/>
        </w:rPr>
        <w:t xml:space="preserve"> </w:t>
      </w:r>
      <w:r w:rsidRPr="000610E3">
        <w:rPr>
          <w:rFonts w:ascii="CMMI8" w:hAnsi="CMMI8" w:cs="CMMI8"/>
          <w:i/>
          <w:iCs/>
          <w:sz w:val="24"/>
          <w:szCs w:val="24"/>
        </w:rPr>
        <w:t xml:space="preserve">S </w:t>
      </w:r>
      <w:r w:rsidRPr="000610E3">
        <w:rPr>
          <w:rFonts w:ascii="CMR8" w:cs="CMR8"/>
          <w:sz w:val="24"/>
          <w:szCs w:val="24"/>
        </w:rPr>
        <w:t xml:space="preserve">chooses random </w:t>
      </w:r>
      <w:r w:rsidRPr="000610E3">
        <w:rPr>
          <w:rFonts w:ascii="CMMI8" w:hAnsi="CMMI8" w:cs="CMMI8"/>
          <w:i/>
          <w:iCs/>
          <w:sz w:val="24"/>
          <w:szCs w:val="24"/>
        </w:rPr>
        <w:t>u</w:t>
      </w:r>
      <w:r w:rsidRPr="00463931">
        <w:rPr>
          <w:rFonts w:ascii="CMR6" w:hAnsi="CMR6" w:cs="CMR6"/>
          <w:sz w:val="24"/>
          <w:szCs w:val="24"/>
          <w:vertAlign w:val="subscript"/>
        </w:rPr>
        <w:t>0</w:t>
      </w:r>
      <w:r w:rsidRPr="000610E3">
        <w:rPr>
          <w:rFonts w:ascii="CMMI8" w:hAnsi="CMMI8" w:cs="CMMI8"/>
          <w:i/>
          <w:iCs/>
          <w:sz w:val="24"/>
          <w:szCs w:val="24"/>
        </w:rPr>
        <w:t>, u</w:t>
      </w:r>
      <w:r w:rsidRPr="00463931">
        <w:rPr>
          <w:rFonts w:ascii="CMR6" w:hAnsi="CMR6" w:cs="CMR6"/>
          <w:sz w:val="24"/>
          <w:szCs w:val="24"/>
          <w:vertAlign w:val="subscript"/>
        </w:rPr>
        <w:t>1</w:t>
      </w:r>
      <w:r w:rsidRPr="000610E3">
        <w:rPr>
          <w:rFonts w:ascii="CMMI8" w:hAnsi="CMMI8" w:cs="CMMI8"/>
          <w:i/>
          <w:iCs/>
          <w:sz w:val="24"/>
          <w:szCs w:val="24"/>
        </w:rPr>
        <w:t>, v</w:t>
      </w:r>
      <w:r w:rsidRPr="00463931">
        <w:rPr>
          <w:rFonts w:ascii="CMR6" w:hAnsi="CMR6" w:cs="CMR6"/>
          <w:sz w:val="24"/>
          <w:szCs w:val="24"/>
          <w:vertAlign w:val="subscript"/>
        </w:rPr>
        <w:t>0</w:t>
      </w:r>
      <w:r w:rsidRPr="000610E3">
        <w:rPr>
          <w:rFonts w:ascii="CMMI8" w:hAnsi="CMMI8" w:cs="CMMI8"/>
          <w:i/>
          <w:iCs/>
          <w:sz w:val="24"/>
          <w:szCs w:val="24"/>
        </w:rPr>
        <w:t>, v</w:t>
      </w:r>
      <w:r w:rsidRPr="00463931">
        <w:rPr>
          <w:rFonts w:ascii="CMR6" w:hAnsi="CMR6" w:cs="CMR6"/>
          <w:sz w:val="24"/>
          <w:szCs w:val="24"/>
          <w:vertAlign w:val="subscript"/>
        </w:rPr>
        <w:t>1</w:t>
      </w:r>
      <w:r w:rsidRPr="000610E3">
        <w:rPr>
          <w:rFonts w:ascii="CMR6" w:hAnsi="CMR6" w:cs="CMR6"/>
          <w:sz w:val="24"/>
          <w:szCs w:val="24"/>
        </w:rPr>
        <w:t xml:space="preserve"> </w:t>
      </w:r>
      <w:r w:rsidRPr="000610E3">
        <w:rPr>
          <w:rFonts w:ascii="CMSY8" w:cs="CMSY8" w:hint="cs"/>
          <w:i/>
          <w:iCs/>
          <w:sz w:val="24"/>
          <w:szCs w:val="24"/>
        </w:rPr>
        <w:t>←</w:t>
      </w:r>
      <w:r w:rsidRPr="00463931">
        <w:rPr>
          <w:rFonts w:ascii="CMMI6" w:hAnsi="CMMI6" w:cs="CMMI6"/>
          <w:i/>
          <w:iCs/>
          <w:sz w:val="24"/>
          <w:szCs w:val="24"/>
          <w:vertAlign w:val="subscript"/>
        </w:rPr>
        <w:t>R</w:t>
      </w:r>
      <w:r w:rsidRPr="000610E3">
        <w:rPr>
          <w:rFonts w:ascii="CMMI6" w:hAnsi="CMMI6" w:cs="CMMI6"/>
          <w:i/>
          <w:iCs/>
          <w:sz w:val="24"/>
          <w:szCs w:val="24"/>
        </w:rPr>
        <w:t xml:space="preserve"> </w:t>
      </w:r>
      <w:r w:rsidRPr="000610E3">
        <w:rPr>
          <w:rFonts w:ascii="CMSY8" w:cs="CMSY8"/>
          <w:i/>
          <w:iCs/>
          <w:sz w:val="24"/>
          <w:szCs w:val="24"/>
        </w:rPr>
        <w:t>{</w:t>
      </w:r>
      <w:r w:rsidRPr="000610E3">
        <w:rPr>
          <w:rFonts w:ascii="CMR8" w:cs="CMR8"/>
          <w:sz w:val="24"/>
          <w:szCs w:val="24"/>
        </w:rPr>
        <w:t>1</w:t>
      </w:r>
      <w:r w:rsidRPr="000610E3">
        <w:rPr>
          <w:rFonts w:ascii="CMMI8" w:hAnsi="CMMI8" w:cs="CMMI8"/>
          <w:i/>
          <w:iCs/>
          <w:sz w:val="24"/>
          <w:szCs w:val="24"/>
        </w:rPr>
        <w:t>, . . . , q</w:t>
      </w:r>
      <w:r w:rsidRPr="000610E3">
        <w:rPr>
          <w:rFonts w:ascii="CMSY8" w:cs="CMSY8"/>
          <w:i/>
          <w:iCs/>
          <w:sz w:val="24"/>
          <w:szCs w:val="24"/>
        </w:rPr>
        <w:t xml:space="preserve">} </w:t>
      </w:r>
      <w:r w:rsidRPr="000610E3">
        <w:rPr>
          <w:rFonts w:ascii="CMR8" w:cs="CMR8"/>
          <w:sz w:val="24"/>
          <w:szCs w:val="24"/>
        </w:rPr>
        <w:t>and computes the following four values:</w:t>
      </w:r>
    </w:p>
    <w:p w:rsidR="00D5202E" w:rsidRPr="004D1B45" w:rsidRDefault="00D5202E" w:rsidP="00D5202E">
      <w:pPr>
        <w:autoSpaceDE w:val="0"/>
        <w:autoSpaceDN w:val="0"/>
        <w:bidi w:val="0"/>
        <w:adjustRightInd w:val="0"/>
        <w:spacing w:after="0" w:line="240" w:lineRule="auto"/>
        <w:ind w:firstLine="720"/>
        <w:rPr>
          <w:rFonts w:ascii="CMR5" w:hAnsi="CMR5" w:cs="CMR5"/>
          <w:sz w:val="24"/>
          <w:szCs w:val="24"/>
        </w:rPr>
      </w:pPr>
      <w:r w:rsidRPr="004D1B45">
        <w:rPr>
          <w:rFonts w:ascii="CMMI8" w:hAnsi="CMMI8" w:cs="CMMI8"/>
          <w:i/>
          <w:iCs/>
          <w:sz w:val="24"/>
          <w:szCs w:val="24"/>
        </w:rPr>
        <w:t>w</w:t>
      </w:r>
      <w:r w:rsidRPr="000610E3">
        <w:rPr>
          <w:rFonts w:ascii="CMR6" w:hAnsi="CMR6" w:cs="CMR6"/>
          <w:sz w:val="24"/>
          <w:szCs w:val="24"/>
          <w:vertAlign w:val="subscript"/>
        </w:rPr>
        <w:t>0</w:t>
      </w:r>
      <w:r w:rsidRPr="004D1B45">
        <w:rPr>
          <w:rFonts w:ascii="CMR6" w:hAnsi="CMR6" w:cs="CMR6"/>
          <w:sz w:val="24"/>
          <w:szCs w:val="24"/>
        </w:rPr>
        <w:t xml:space="preserve"> </w:t>
      </w:r>
      <w:r w:rsidRPr="004D1B45">
        <w:rPr>
          <w:rFonts w:ascii="CMR8" w:cs="CMR8"/>
          <w:sz w:val="24"/>
          <w:szCs w:val="24"/>
        </w:rPr>
        <w:t xml:space="preserve">= </w:t>
      </w:r>
      <w:r w:rsidRPr="004D1B45">
        <w:rPr>
          <w:rFonts w:ascii="CMMI8" w:hAnsi="CMMI8" w:cs="CMMI8"/>
          <w:i/>
          <w:iCs/>
          <w:sz w:val="24"/>
          <w:szCs w:val="24"/>
        </w:rPr>
        <w:t>x</w:t>
      </w:r>
      <w:r w:rsidRPr="000610E3">
        <w:rPr>
          <w:rFonts w:ascii="CMMI6" w:hAnsi="CMMI6" w:cs="CMMI6"/>
          <w:i/>
          <w:iCs/>
          <w:sz w:val="24"/>
          <w:szCs w:val="24"/>
          <w:vertAlign w:val="superscript"/>
        </w:rPr>
        <w:t>u</w:t>
      </w:r>
      <w:r w:rsidRPr="000610E3">
        <w:rPr>
          <w:rFonts w:ascii="CMR5" w:hAnsi="CMR5" w:cs="CMR5"/>
          <w:sz w:val="24"/>
          <w:szCs w:val="24"/>
          <w:vertAlign w:val="superscript"/>
        </w:rPr>
        <w:t>0</w:t>
      </w:r>
      <w:r w:rsidRPr="004D1B45">
        <w:rPr>
          <w:rFonts w:ascii="CMR5" w:hAnsi="CMR5" w:cs="CMR5"/>
          <w:sz w:val="24"/>
          <w:szCs w:val="24"/>
        </w:rPr>
        <w:t xml:space="preserve"> </w:t>
      </w:r>
      <w:r w:rsidRPr="004D1B45">
        <w:rPr>
          <w:rFonts w:ascii="CMSY8" w:cs="CMSY8" w:hint="eastAsia"/>
          <w:i/>
          <w:iCs/>
          <w:sz w:val="24"/>
          <w:szCs w:val="24"/>
        </w:rPr>
        <w:t>·</w:t>
      </w:r>
      <w:r w:rsidRPr="004D1B45">
        <w:rPr>
          <w:rFonts w:ascii="CMSY8" w:cs="CMSY8"/>
          <w:i/>
          <w:iCs/>
          <w:sz w:val="24"/>
          <w:szCs w:val="24"/>
        </w:rPr>
        <w:t xml:space="preserve"> </w:t>
      </w:r>
      <w:r w:rsidRPr="004D1B45">
        <w:rPr>
          <w:rFonts w:ascii="CMMI8" w:hAnsi="CMMI8" w:cs="CMMI8"/>
          <w:i/>
          <w:iCs/>
          <w:sz w:val="24"/>
          <w:szCs w:val="24"/>
        </w:rPr>
        <w:t>g</w:t>
      </w:r>
      <w:r w:rsidRPr="000610E3">
        <w:rPr>
          <w:rFonts w:ascii="CMMI6" w:hAnsi="CMMI6" w:cs="CMMI6"/>
          <w:i/>
          <w:iCs/>
          <w:sz w:val="24"/>
          <w:szCs w:val="24"/>
          <w:vertAlign w:val="superscript"/>
        </w:rPr>
        <w:t>v</w:t>
      </w:r>
      <w:r w:rsidRPr="000610E3">
        <w:rPr>
          <w:rFonts w:ascii="CMR5" w:hAnsi="CMR5" w:cs="CMR5"/>
          <w:sz w:val="24"/>
          <w:szCs w:val="24"/>
          <w:vertAlign w:val="superscript"/>
        </w:rPr>
        <w:t>0</w:t>
      </w:r>
      <w:r w:rsidRPr="004D1B45">
        <w:rPr>
          <w:rFonts w:ascii="CMR5" w:hAnsi="CMR5" w:cs="CMR5"/>
          <w:sz w:val="24"/>
          <w:szCs w:val="24"/>
        </w:rPr>
        <w:t xml:space="preserve"> </w:t>
      </w:r>
      <w:r>
        <w:rPr>
          <w:rFonts w:ascii="CMR5" w:hAnsi="CMR5" w:cs="CMR5"/>
          <w:sz w:val="24"/>
          <w:szCs w:val="24"/>
        </w:rPr>
        <w:t xml:space="preserve">  </w:t>
      </w:r>
      <w:r w:rsidRPr="004D1B45">
        <w:rPr>
          <w:rFonts w:ascii="CMMI8" w:hAnsi="CMMI8" w:cs="CMMI8"/>
          <w:i/>
          <w:iCs/>
          <w:sz w:val="24"/>
          <w:szCs w:val="24"/>
        </w:rPr>
        <w:t>k</w:t>
      </w:r>
      <w:r w:rsidRPr="000610E3">
        <w:rPr>
          <w:rFonts w:ascii="CMR6" w:hAnsi="CMR6" w:cs="CMR6"/>
          <w:sz w:val="24"/>
          <w:szCs w:val="24"/>
          <w:vertAlign w:val="subscript"/>
        </w:rPr>
        <w:t xml:space="preserve">0 </w:t>
      </w:r>
      <w:r w:rsidRPr="004D1B45">
        <w:rPr>
          <w:rFonts w:ascii="CMR8" w:cs="CMR8"/>
          <w:sz w:val="24"/>
          <w:szCs w:val="24"/>
        </w:rPr>
        <w:t>= (</w:t>
      </w:r>
      <w:r w:rsidRPr="004D1B45">
        <w:rPr>
          <w:rFonts w:ascii="CMMI8" w:hAnsi="CMMI8" w:cs="CMMI8"/>
          <w:i/>
          <w:iCs/>
          <w:sz w:val="24"/>
          <w:szCs w:val="24"/>
        </w:rPr>
        <w:t>z</w:t>
      </w:r>
      <w:r w:rsidRPr="000610E3">
        <w:rPr>
          <w:rFonts w:ascii="CMR6" w:hAnsi="CMR6" w:cs="CMR6"/>
          <w:sz w:val="24"/>
          <w:szCs w:val="24"/>
          <w:vertAlign w:val="subscript"/>
        </w:rPr>
        <w:t>0</w:t>
      </w:r>
      <w:r w:rsidRPr="004D1B45">
        <w:rPr>
          <w:rFonts w:ascii="CMR8" w:cs="CMR8"/>
          <w:sz w:val="24"/>
          <w:szCs w:val="24"/>
        </w:rPr>
        <w:t>)</w:t>
      </w:r>
      <w:r w:rsidRPr="000610E3">
        <w:rPr>
          <w:rFonts w:ascii="CMMI6" w:hAnsi="CMMI6" w:cs="CMMI6"/>
          <w:i/>
          <w:iCs/>
          <w:sz w:val="24"/>
          <w:szCs w:val="24"/>
          <w:vertAlign w:val="superscript"/>
        </w:rPr>
        <w:t>u</w:t>
      </w:r>
      <w:r w:rsidRPr="000610E3">
        <w:rPr>
          <w:rFonts w:ascii="CMR5" w:hAnsi="CMR5" w:cs="CMR5"/>
          <w:sz w:val="24"/>
          <w:szCs w:val="24"/>
          <w:vertAlign w:val="superscript"/>
        </w:rPr>
        <w:t>0</w:t>
      </w:r>
      <w:r w:rsidRPr="004D1B45">
        <w:rPr>
          <w:rFonts w:ascii="CMR5" w:hAnsi="CMR5" w:cs="CMR5"/>
          <w:sz w:val="24"/>
          <w:szCs w:val="24"/>
        </w:rPr>
        <w:t xml:space="preserve"> </w:t>
      </w:r>
      <w:r w:rsidRPr="004D1B45">
        <w:rPr>
          <w:rFonts w:ascii="CMSY8" w:cs="CMSY8" w:hint="eastAsia"/>
          <w:i/>
          <w:iCs/>
          <w:sz w:val="24"/>
          <w:szCs w:val="24"/>
        </w:rPr>
        <w:t>·</w:t>
      </w:r>
      <w:r w:rsidRPr="004D1B45">
        <w:rPr>
          <w:rFonts w:ascii="CMSY8" w:cs="CMSY8"/>
          <w:i/>
          <w:iCs/>
          <w:sz w:val="24"/>
          <w:szCs w:val="24"/>
        </w:rPr>
        <w:t xml:space="preserve"> </w:t>
      </w:r>
      <w:r w:rsidRPr="004D1B45">
        <w:rPr>
          <w:rFonts w:ascii="CMMI8" w:hAnsi="CMMI8" w:cs="CMMI8"/>
          <w:i/>
          <w:iCs/>
          <w:sz w:val="24"/>
          <w:szCs w:val="24"/>
        </w:rPr>
        <w:t>y</w:t>
      </w:r>
      <w:r w:rsidRPr="000610E3">
        <w:rPr>
          <w:rFonts w:ascii="CMMI6" w:hAnsi="CMMI6" w:cs="CMMI6"/>
          <w:i/>
          <w:iCs/>
          <w:sz w:val="24"/>
          <w:szCs w:val="24"/>
          <w:vertAlign w:val="superscript"/>
        </w:rPr>
        <w:t>v</w:t>
      </w:r>
      <w:r w:rsidRPr="000610E3">
        <w:rPr>
          <w:rFonts w:ascii="CMR5" w:hAnsi="CMR5" w:cs="CMR5"/>
          <w:sz w:val="24"/>
          <w:szCs w:val="24"/>
          <w:vertAlign w:val="superscript"/>
        </w:rPr>
        <w:t>0</w:t>
      </w:r>
    </w:p>
    <w:p w:rsidR="00D5202E" w:rsidRDefault="00D5202E" w:rsidP="00D5202E">
      <w:pPr>
        <w:autoSpaceDE w:val="0"/>
        <w:autoSpaceDN w:val="0"/>
        <w:bidi w:val="0"/>
        <w:adjustRightInd w:val="0"/>
        <w:spacing w:after="0" w:line="240" w:lineRule="auto"/>
        <w:ind w:left="720"/>
        <w:rPr>
          <w:rFonts w:ascii="CMR5" w:hAnsi="CMR5" w:cs="CMR5"/>
          <w:sz w:val="24"/>
          <w:szCs w:val="24"/>
        </w:rPr>
      </w:pPr>
      <w:r w:rsidRPr="004D1B45">
        <w:rPr>
          <w:rFonts w:ascii="CMMI8" w:hAnsi="CMMI8" w:cs="CMMI8"/>
          <w:i/>
          <w:iCs/>
          <w:sz w:val="24"/>
          <w:szCs w:val="24"/>
        </w:rPr>
        <w:t>w</w:t>
      </w:r>
      <w:r w:rsidRPr="000610E3">
        <w:rPr>
          <w:rFonts w:ascii="CMR6" w:hAnsi="CMR6" w:cs="CMR6"/>
          <w:sz w:val="24"/>
          <w:szCs w:val="24"/>
          <w:vertAlign w:val="subscript"/>
        </w:rPr>
        <w:t>1</w:t>
      </w:r>
      <w:r w:rsidRPr="004D1B45">
        <w:rPr>
          <w:rFonts w:ascii="CMR6" w:hAnsi="CMR6" w:cs="CMR6"/>
          <w:sz w:val="24"/>
          <w:szCs w:val="24"/>
        </w:rPr>
        <w:t xml:space="preserve"> </w:t>
      </w:r>
      <w:r w:rsidRPr="004D1B45">
        <w:rPr>
          <w:rFonts w:ascii="CMR8" w:cs="CMR8"/>
          <w:sz w:val="24"/>
          <w:szCs w:val="24"/>
        </w:rPr>
        <w:t xml:space="preserve">= </w:t>
      </w:r>
      <w:r w:rsidRPr="004D1B45">
        <w:rPr>
          <w:rFonts w:ascii="CMMI8" w:hAnsi="CMMI8" w:cs="CMMI8"/>
          <w:i/>
          <w:iCs/>
          <w:sz w:val="24"/>
          <w:szCs w:val="24"/>
        </w:rPr>
        <w:t>x</w:t>
      </w:r>
      <w:r w:rsidRPr="000610E3">
        <w:rPr>
          <w:rFonts w:ascii="CMMI6" w:hAnsi="CMMI6" w:cs="CMMI6"/>
          <w:i/>
          <w:iCs/>
          <w:sz w:val="24"/>
          <w:szCs w:val="24"/>
          <w:vertAlign w:val="superscript"/>
        </w:rPr>
        <w:t>u</w:t>
      </w:r>
      <w:r w:rsidRPr="000610E3">
        <w:rPr>
          <w:rFonts w:ascii="CMR5" w:hAnsi="CMR5" w:cs="CMR5"/>
          <w:sz w:val="24"/>
          <w:szCs w:val="24"/>
          <w:vertAlign w:val="superscript"/>
        </w:rPr>
        <w:t>1</w:t>
      </w:r>
      <w:r w:rsidRPr="004D1B45">
        <w:rPr>
          <w:rFonts w:ascii="CMR5" w:hAnsi="CMR5" w:cs="CMR5"/>
          <w:sz w:val="24"/>
          <w:szCs w:val="24"/>
        </w:rPr>
        <w:t xml:space="preserve"> </w:t>
      </w:r>
      <w:r w:rsidRPr="004D1B45">
        <w:rPr>
          <w:rFonts w:ascii="CMSY8" w:cs="CMSY8" w:hint="eastAsia"/>
          <w:i/>
          <w:iCs/>
          <w:sz w:val="24"/>
          <w:szCs w:val="24"/>
        </w:rPr>
        <w:t>·</w:t>
      </w:r>
      <w:r w:rsidRPr="004D1B45">
        <w:rPr>
          <w:rFonts w:ascii="CMSY8" w:cs="CMSY8"/>
          <w:i/>
          <w:iCs/>
          <w:sz w:val="24"/>
          <w:szCs w:val="24"/>
        </w:rPr>
        <w:t xml:space="preserve"> </w:t>
      </w:r>
      <w:r w:rsidRPr="004D1B45">
        <w:rPr>
          <w:rFonts w:ascii="CMMI8" w:hAnsi="CMMI8" w:cs="CMMI8"/>
          <w:i/>
          <w:iCs/>
          <w:sz w:val="24"/>
          <w:szCs w:val="24"/>
        </w:rPr>
        <w:t>g</w:t>
      </w:r>
      <w:r w:rsidRPr="000610E3">
        <w:rPr>
          <w:rFonts w:ascii="CMMI6" w:hAnsi="CMMI6" w:cs="CMMI6"/>
          <w:i/>
          <w:iCs/>
          <w:sz w:val="24"/>
          <w:szCs w:val="24"/>
          <w:vertAlign w:val="superscript"/>
        </w:rPr>
        <w:t>v</w:t>
      </w:r>
      <w:r w:rsidRPr="000610E3">
        <w:rPr>
          <w:rFonts w:ascii="CMR5" w:hAnsi="CMR5" w:cs="CMR5"/>
          <w:sz w:val="24"/>
          <w:szCs w:val="24"/>
          <w:vertAlign w:val="superscript"/>
        </w:rPr>
        <w:t>1</w:t>
      </w:r>
      <w:r w:rsidRPr="004D1B45">
        <w:rPr>
          <w:rFonts w:ascii="CMR5" w:hAnsi="CMR5" w:cs="CMR5"/>
          <w:sz w:val="24"/>
          <w:szCs w:val="24"/>
        </w:rPr>
        <w:t xml:space="preserve"> </w:t>
      </w:r>
      <w:r>
        <w:rPr>
          <w:rFonts w:ascii="CMR5" w:hAnsi="CMR5" w:cs="CMR5"/>
          <w:sz w:val="24"/>
          <w:szCs w:val="24"/>
        </w:rPr>
        <w:t xml:space="preserve">  </w:t>
      </w:r>
      <w:r w:rsidRPr="004D1B45">
        <w:rPr>
          <w:rFonts w:ascii="CMMI8" w:hAnsi="CMMI8" w:cs="CMMI8"/>
          <w:i/>
          <w:iCs/>
          <w:sz w:val="24"/>
          <w:szCs w:val="24"/>
        </w:rPr>
        <w:t>k</w:t>
      </w:r>
      <w:r w:rsidRPr="000610E3">
        <w:rPr>
          <w:rFonts w:ascii="CMR6" w:hAnsi="CMR6" w:cs="CMR6"/>
          <w:sz w:val="24"/>
          <w:szCs w:val="24"/>
          <w:vertAlign w:val="subscript"/>
        </w:rPr>
        <w:t>1</w:t>
      </w:r>
      <w:r w:rsidRPr="004D1B45">
        <w:rPr>
          <w:rFonts w:ascii="CMR6" w:hAnsi="CMR6" w:cs="CMR6"/>
          <w:sz w:val="24"/>
          <w:szCs w:val="24"/>
        </w:rPr>
        <w:t xml:space="preserve"> </w:t>
      </w:r>
      <w:r w:rsidRPr="004D1B45">
        <w:rPr>
          <w:rFonts w:ascii="CMR8" w:cs="CMR8"/>
          <w:sz w:val="24"/>
          <w:szCs w:val="24"/>
        </w:rPr>
        <w:t>= (</w:t>
      </w:r>
      <w:r w:rsidRPr="004D1B45">
        <w:rPr>
          <w:rFonts w:ascii="CMMI8" w:hAnsi="CMMI8" w:cs="CMMI8"/>
          <w:i/>
          <w:iCs/>
          <w:sz w:val="24"/>
          <w:szCs w:val="24"/>
        </w:rPr>
        <w:t>z</w:t>
      </w:r>
      <w:r w:rsidRPr="000610E3">
        <w:rPr>
          <w:rFonts w:ascii="CMR6" w:hAnsi="CMR6" w:cs="CMR6"/>
          <w:sz w:val="24"/>
          <w:szCs w:val="24"/>
          <w:vertAlign w:val="subscript"/>
        </w:rPr>
        <w:t>1</w:t>
      </w:r>
      <w:r w:rsidRPr="004D1B45">
        <w:rPr>
          <w:rFonts w:ascii="CMR8" w:cs="CMR8"/>
          <w:sz w:val="24"/>
          <w:szCs w:val="24"/>
        </w:rPr>
        <w:t>)</w:t>
      </w:r>
      <w:r w:rsidRPr="000610E3">
        <w:rPr>
          <w:rFonts w:ascii="CMMI6" w:hAnsi="CMMI6" w:cs="CMMI6"/>
          <w:i/>
          <w:iCs/>
          <w:sz w:val="24"/>
          <w:szCs w:val="24"/>
          <w:vertAlign w:val="superscript"/>
        </w:rPr>
        <w:t>u</w:t>
      </w:r>
      <w:r w:rsidRPr="000610E3">
        <w:rPr>
          <w:rFonts w:ascii="CMR5" w:hAnsi="CMR5" w:cs="CMR5"/>
          <w:sz w:val="24"/>
          <w:szCs w:val="24"/>
          <w:vertAlign w:val="superscript"/>
        </w:rPr>
        <w:t>1</w:t>
      </w:r>
      <w:r w:rsidRPr="004D1B45">
        <w:rPr>
          <w:rFonts w:ascii="CMR5" w:hAnsi="CMR5" w:cs="CMR5"/>
          <w:sz w:val="24"/>
          <w:szCs w:val="24"/>
        </w:rPr>
        <w:t xml:space="preserve"> </w:t>
      </w:r>
      <w:r w:rsidRPr="004D1B45">
        <w:rPr>
          <w:rFonts w:ascii="CMSY8" w:cs="CMSY8" w:hint="eastAsia"/>
          <w:i/>
          <w:iCs/>
          <w:sz w:val="24"/>
          <w:szCs w:val="24"/>
        </w:rPr>
        <w:t>·</w:t>
      </w:r>
      <w:r w:rsidRPr="004D1B45">
        <w:rPr>
          <w:rFonts w:ascii="CMSY8" w:cs="CMSY8"/>
          <w:i/>
          <w:iCs/>
          <w:sz w:val="24"/>
          <w:szCs w:val="24"/>
        </w:rPr>
        <w:t xml:space="preserve"> </w:t>
      </w:r>
      <w:r w:rsidRPr="004D1B45">
        <w:rPr>
          <w:rFonts w:ascii="CMMI8" w:hAnsi="CMMI8" w:cs="CMMI8"/>
          <w:i/>
          <w:iCs/>
          <w:sz w:val="24"/>
          <w:szCs w:val="24"/>
        </w:rPr>
        <w:t>y</w:t>
      </w:r>
      <w:r w:rsidRPr="000610E3">
        <w:rPr>
          <w:rFonts w:ascii="CMMI6" w:hAnsi="CMMI6" w:cs="CMMI6"/>
          <w:i/>
          <w:iCs/>
          <w:sz w:val="24"/>
          <w:szCs w:val="24"/>
          <w:vertAlign w:val="superscript"/>
        </w:rPr>
        <w:t>v</w:t>
      </w:r>
      <w:r w:rsidRPr="000610E3">
        <w:rPr>
          <w:rFonts w:ascii="CMR5" w:hAnsi="CMR5" w:cs="CMR5"/>
          <w:sz w:val="24"/>
          <w:szCs w:val="24"/>
          <w:vertAlign w:val="superscript"/>
        </w:rPr>
        <w:t>1</w:t>
      </w:r>
    </w:p>
    <w:p w:rsidR="007151FB" w:rsidRDefault="00D5202E">
      <w:pPr>
        <w:pStyle w:val="ListParagraph"/>
        <w:numPr>
          <w:ilvl w:val="0"/>
          <w:numId w:val="19"/>
        </w:numPr>
        <w:autoSpaceDE w:val="0"/>
        <w:autoSpaceDN w:val="0"/>
        <w:bidi w:val="0"/>
        <w:adjustRightInd w:val="0"/>
        <w:spacing w:after="0" w:line="240" w:lineRule="auto"/>
        <w:rPr>
          <w:rFonts w:ascii="CMR8" w:cs="CMR8"/>
          <w:sz w:val="24"/>
          <w:szCs w:val="24"/>
        </w:rPr>
      </w:pPr>
      <w:r w:rsidRPr="00EC4C92">
        <w:rPr>
          <w:rFonts w:ascii="CMMI8" w:hAnsi="CMMI8" w:cs="CMMI8"/>
          <w:i/>
          <w:iCs/>
          <w:sz w:val="24"/>
          <w:szCs w:val="24"/>
        </w:rPr>
        <w:t xml:space="preserve">S </w:t>
      </w:r>
      <w:r w:rsidRPr="00EC4C92">
        <w:rPr>
          <w:rFonts w:ascii="CMR8" w:cs="CMR8"/>
          <w:sz w:val="24"/>
          <w:szCs w:val="24"/>
        </w:rPr>
        <w:t xml:space="preserve">then encrypts </w:t>
      </w:r>
      <w:r w:rsidRPr="00EC4C92">
        <w:rPr>
          <w:rFonts w:ascii="CMMI8" w:hAnsi="CMMI8" w:cs="CMMI8"/>
          <w:i/>
          <w:iCs/>
          <w:sz w:val="24"/>
          <w:szCs w:val="24"/>
        </w:rPr>
        <w:t>x</w:t>
      </w:r>
      <w:r w:rsidRPr="00EC4C92">
        <w:rPr>
          <w:rFonts w:ascii="CMR6" w:hAnsi="CMR6" w:cs="CMR6"/>
          <w:sz w:val="24"/>
          <w:szCs w:val="24"/>
          <w:vertAlign w:val="subscript"/>
        </w:rPr>
        <w:t>0</w:t>
      </w:r>
      <w:r w:rsidRPr="00EC4C92">
        <w:rPr>
          <w:rFonts w:ascii="CMR6" w:hAnsi="CMR6" w:cs="CMR6"/>
          <w:sz w:val="24"/>
          <w:szCs w:val="24"/>
        </w:rPr>
        <w:t xml:space="preserve"> </w:t>
      </w:r>
      <w:r w:rsidRPr="00EC4C92">
        <w:rPr>
          <w:rFonts w:ascii="CMR8" w:cs="CMR8"/>
          <w:sz w:val="24"/>
          <w:szCs w:val="24"/>
        </w:rPr>
        <w:t xml:space="preserve">under </w:t>
      </w:r>
      <w:r w:rsidRPr="00EC4C92">
        <w:rPr>
          <w:rFonts w:ascii="CMMI8" w:hAnsi="CMMI8" w:cs="CMMI8"/>
          <w:i/>
          <w:iCs/>
          <w:sz w:val="24"/>
          <w:szCs w:val="24"/>
        </w:rPr>
        <w:t>k</w:t>
      </w:r>
      <w:r w:rsidRPr="00EC4C92">
        <w:rPr>
          <w:rFonts w:ascii="CMR6" w:hAnsi="CMR6" w:cs="CMR6"/>
          <w:sz w:val="24"/>
          <w:szCs w:val="24"/>
          <w:vertAlign w:val="subscript"/>
        </w:rPr>
        <w:t>0</w:t>
      </w:r>
      <w:r w:rsidRPr="00EC4C92">
        <w:rPr>
          <w:rFonts w:ascii="CMR6" w:hAnsi="CMR6" w:cs="CMR6"/>
          <w:sz w:val="24"/>
          <w:szCs w:val="24"/>
        </w:rPr>
        <w:t xml:space="preserve"> </w:t>
      </w:r>
      <w:r w:rsidRPr="00EC4C92">
        <w:rPr>
          <w:rFonts w:ascii="CMR8" w:cs="CMR8"/>
          <w:sz w:val="24"/>
          <w:szCs w:val="24"/>
        </w:rPr>
        <w:t xml:space="preserve">and </w:t>
      </w:r>
      <w:r w:rsidRPr="00EC4C92">
        <w:rPr>
          <w:rFonts w:ascii="CMMI8" w:hAnsi="CMMI8" w:cs="CMMI8"/>
          <w:i/>
          <w:iCs/>
          <w:sz w:val="24"/>
          <w:szCs w:val="24"/>
        </w:rPr>
        <w:t>x</w:t>
      </w:r>
      <w:r w:rsidRPr="00EC4C92">
        <w:rPr>
          <w:rFonts w:ascii="CMR6" w:hAnsi="CMR6" w:cs="CMR6"/>
          <w:sz w:val="24"/>
          <w:szCs w:val="24"/>
          <w:vertAlign w:val="subscript"/>
        </w:rPr>
        <w:t>1</w:t>
      </w:r>
      <w:r w:rsidRPr="00EC4C92">
        <w:rPr>
          <w:rFonts w:ascii="CMR6" w:hAnsi="CMR6" w:cs="CMR6"/>
          <w:sz w:val="24"/>
          <w:szCs w:val="24"/>
        </w:rPr>
        <w:t xml:space="preserve"> </w:t>
      </w:r>
      <w:r w:rsidRPr="00EC4C92">
        <w:rPr>
          <w:rFonts w:ascii="CMR8" w:cs="CMR8"/>
          <w:sz w:val="24"/>
          <w:szCs w:val="24"/>
        </w:rPr>
        <w:t xml:space="preserve">under </w:t>
      </w:r>
      <w:r w:rsidRPr="00EC4C92">
        <w:rPr>
          <w:rFonts w:ascii="CMMI8" w:hAnsi="CMMI8" w:cs="CMMI8"/>
          <w:i/>
          <w:iCs/>
          <w:sz w:val="24"/>
          <w:szCs w:val="24"/>
        </w:rPr>
        <w:t>k</w:t>
      </w:r>
      <w:r w:rsidRPr="00EC4C92">
        <w:rPr>
          <w:rFonts w:ascii="CMR6" w:hAnsi="CMR6" w:cs="CMR6"/>
          <w:sz w:val="24"/>
          <w:szCs w:val="24"/>
          <w:vertAlign w:val="subscript"/>
        </w:rPr>
        <w:t>1</w:t>
      </w:r>
      <w:ins w:id="155" w:author="lindell" w:date="2010-07-04T17:08:00Z">
        <w:r w:rsidR="005921A8">
          <w:rPr>
            <w:rFonts w:ascii="CMR8" w:cs="CMR8"/>
            <w:sz w:val="24"/>
            <w:szCs w:val="24"/>
          </w:rPr>
          <w:t xml:space="preserve"> in the same way as protocol 7.2.1 using a KDF.</w:t>
        </w:r>
      </w:ins>
      <w:del w:id="156" w:author="lindell" w:date="2010-07-04T17:08:00Z">
        <w:r w:rsidRPr="00EC4C92" w:rsidDel="005921A8">
          <w:rPr>
            <w:rFonts w:ascii="CMR8" w:cs="CMR8"/>
            <w:sz w:val="24"/>
            <w:szCs w:val="24"/>
          </w:rPr>
          <w:delText xml:space="preserve">. </w:delText>
        </w:r>
      </w:del>
    </w:p>
    <w:p w:rsidR="00D5202E" w:rsidDel="005921A8" w:rsidRDefault="00D5202E" w:rsidP="00D11AAB">
      <w:pPr>
        <w:pStyle w:val="ListParagraph"/>
        <w:numPr>
          <w:ilvl w:val="0"/>
          <w:numId w:val="19"/>
        </w:numPr>
        <w:autoSpaceDE w:val="0"/>
        <w:autoSpaceDN w:val="0"/>
        <w:bidi w:val="0"/>
        <w:adjustRightInd w:val="0"/>
        <w:spacing w:after="0" w:line="240" w:lineRule="auto"/>
        <w:rPr>
          <w:del w:id="157" w:author="lindell" w:date="2010-07-04T17:08:00Z"/>
          <w:rFonts w:ascii="CMR8" w:cs="CMR8"/>
          <w:sz w:val="24"/>
          <w:szCs w:val="24"/>
        </w:rPr>
      </w:pPr>
      <w:del w:id="158" w:author="lindell" w:date="2010-07-04T17:08:00Z">
        <w:r w:rsidRPr="00EC4C92" w:rsidDel="005921A8">
          <w:rPr>
            <w:rFonts w:ascii="CMR8" w:cs="CMR8"/>
            <w:sz w:val="24"/>
            <w:szCs w:val="24"/>
          </w:rPr>
          <w:delText xml:space="preserve">For the sake of simplicity, assume that one-time pad type encryption is used. That is, assume that </w:delText>
        </w:r>
        <w:r w:rsidRPr="00EC4C92" w:rsidDel="005921A8">
          <w:rPr>
            <w:rFonts w:ascii="CMMI8" w:hAnsi="CMMI8" w:cs="CMMI8"/>
            <w:i/>
            <w:iCs/>
            <w:sz w:val="24"/>
            <w:szCs w:val="24"/>
          </w:rPr>
          <w:delText>x</w:delText>
        </w:r>
        <w:r w:rsidRPr="00EC4C92" w:rsidDel="005921A8">
          <w:rPr>
            <w:rFonts w:ascii="CMR6" w:hAnsi="CMR6" w:cs="CMR6"/>
            <w:sz w:val="24"/>
            <w:szCs w:val="24"/>
            <w:vertAlign w:val="subscript"/>
          </w:rPr>
          <w:delText>0</w:delText>
        </w:r>
        <w:r w:rsidRPr="00EC4C92" w:rsidDel="005921A8">
          <w:rPr>
            <w:rFonts w:ascii="CMR6" w:hAnsi="CMR6" w:cs="CMR6"/>
            <w:sz w:val="24"/>
            <w:szCs w:val="24"/>
          </w:rPr>
          <w:delText xml:space="preserve"> </w:delText>
        </w:r>
        <w:r w:rsidRPr="00EC4C92" w:rsidDel="005921A8">
          <w:rPr>
            <w:rFonts w:ascii="CMR8" w:cs="CMR8"/>
            <w:sz w:val="24"/>
            <w:szCs w:val="24"/>
          </w:rPr>
          <w:delText xml:space="preserve">and </w:delText>
        </w:r>
        <w:r w:rsidRPr="00EC4C92" w:rsidDel="005921A8">
          <w:rPr>
            <w:rFonts w:ascii="CMMI8" w:hAnsi="CMMI8" w:cs="CMMI8"/>
            <w:i/>
            <w:iCs/>
            <w:sz w:val="24"/>
            <w:szCs w:val="24"/>
          </w:rPr>
          <w:delText>x</w:delText>
        </w:r>
        <w:r w:rsidRPr="00EC4C92" w:rsidDel="005921A8">
          <w:rPr>
            <w:rFonts w:ascii="CMR6" w:hAnsi="CMR6" w:cs="CMR6"/>
            <w:sz w:val="24"/>
            <w:szCs w:val="24"/>
            <w:vertAlign w:val="subscript"/>
          </w:rPr>
          <w:delText>1</w:delText>
        </w:r>
        <w:r w:rsidRPr="00EC4C92" w:rsidDel="005921A8">
          <w:rPr>
            <w:rFonts w:ascii="CMR6" w:hAnsi="CMR6" w:cs="CMR6"/>
            <w:sz w:val="24"/>
            <w:szCs w:val="24"/>
          </w:rPr>
          <w:delText xml:space="preserve"> </w:delText>
        </w:r>
        <w:r w:rsidRPr="00EC4C92" w:rsidDel="005921A8">
          <w:rPr>
            <w:rFonts w:ascii="CMR8" w:cs="CMR8"/>
            <w:sz w:val="24"/>
            <w:szCs w:val="24"/>
          </w:rPr>
          <w:delText xml:space="preserve">are mapped to elements of </w:delText>
        </w:r>
        <w:r w:rsidRPr="00EC4C92" w:rsidDel="005921A8">
          <w:rPr>
            <w:rFonts w:ascii="MSBM10" w:hAnsi="MSBM10" w:cs="MSBM10"/>
            <w:sz w:val="24"/>
            <w:szCs w:val="24"/>
          </w:rPr>
          <w:delText>G</w:delText>
        </w:r>
        <w:r w:rsidRPr="00EC4C92" w:rsidDel="005921A8">
          <w:rPr>
            <w:rFonts w:ascii="CMR8" w:cs="CMR8"/>
            <w:sz w:val="24"/>
            <w:szCs w:val="24"/>
          </w:rPr>
          <w:delText xml:space="preserve">. Then, </w:delText>
        </w:r>
        <w:r w:rsidRPr="00EC4C92" w:rsidDel="005921A8">
          <w:rPr>
            <w:rFonts w:ascii="CMMI8" w:hAnsi="CMMI8" w:cs="CMMI8"/>
            <w:i/>
            <w:iCs/>
            <w:sz w:val="24"/>
            <w:szCs w:val="24"/>
          </w:rPr>
          <w:delText xml:space="preserve">S </w:delText>
        </w:r>
        <w:r w:rsidRPr="00EC4C92" w:rsidDel="005921A8">
          <w:rPr>
            <w:rFonts w:ascii="CMR8" w:cs="CMR8"/>
            <w:sz w:val="24"/>
            <w:szCs w:val="24"/>
          </w:rPr>
          <w:delText xml:space="preserve">computes </w:delText>
        </w:r>
        <w:r w:rsidRPr="00EC4C92" w:rsidDel="005921A8">
          <w:rPr>
            <w:rFonts w:ascii="CMMI8" w:hAnsi="CMMI8" w:cs="CMMI8"/>
            <w:i/>
            <w:iCs/>
            <w:sz w:val="24"/>
            <w:szCs w:val="24"/>
          </w:rPr>
          <w:delText>c</w:delText>
        </w:r>
        <w:r w:rsidRPr="00EC4C92" w:rsidDel="005921A8">
          <w:rPr>
            <w:rFonts w:ascii="CMR6" w:hAnsi="CMR6" w:cs="CMR6"/>
            <w:sz w:val="24"/>
            <w:szCs w:val="24"/>
            <w:vertAlign w:val="subscript"/>
          </w:rPr>
          <w:delText>0</w:delText>
        </w:r>
        <w:r w:rsidRPr="00EC4C92" w:rsidDel="005921A8">
          <w:rPr>
            <w:rFonts w:ascii="CMR6" w:hAnsi="CMR6" w:cs="CMR6"/>
            <w:sz w:val="24"/>
            <w:szCs w:val="24"/>
          </w:rPr>
          <w:delText xml:space="preserve"> </w:delText>
        </w:r>
        <w:r w:rsidRPr="00EC4C92" w:rsidDel="005921A8">
          <w:rPr>
            <w:rFonts w:ascii="CMR8" w:cs="CMR8"/>
            <w:sz w:val="24"/>
            <w:szCs w:val="24"/>
          </w:rPr>
          <w:delText xml:space="preserve">= </w:delText>
        </w:r>
        <w:r w:rsidRPr="00EC4C92" w:rsidDel="005921A8">
          <w:rPr>
            <w:rFonts w:ascii="CMMI8" w:hAnsi="CMMI8" w:cs="CMMI8"/>
            <w:i/>
            <w:iCs/>
            <w:sz w:val="24"/>
            <w:szCs w:val="24"/>
          </w:rPr>
          <w:delText>x</w:delText>
        </w:r>
        <w:r w:rsidRPr="00EC4C92" w:rsidDel="005921A8">
          <w:rPr>
            <w:rFonts w:ascii="CMR6" w:hAnsi="CMR6" w:cs="CMR6"/>
            <w:sz w:val="24"/>
            <w:szCs w:val="24"/>
            <w:vertAlign w:val="subscript"/>
          </w:rPr>
          <w:delText>0</w:delText>
        </w:r>
        <w:r w:rsidRPr="00EC4C92" w:rsidDel="005921A8">
          <w:rPr>
            <w:rFonts w:ascii="CMR6" w:hAnsi="CMR6" w:cs="CMR6"/>
            <w:sz w:val="24"/>
            <w:szCs w:val="24"/>
          </w:rPr>
          <w:delText xml:space="preserve"> </w:delText>
        </w:r>
        <w:r w:rsidRPr="00EC4C92" w:rsidDel="005921A8">
          <w:rPr>
            <w:rFonts w:ascii="CMSY8" w:cs="CMSY8" w:hint="eastAsia"/>
            <w:i/>
            <w:iCs/>
            <w:sz w:val="24"/>
            <w:szCs w:val="24"/>
          </w:rPr>
          <w:delText>·</w:delText>
        </w:r>
        <w:r w:rsidRPr="00EC4C92" w:rsidDel="005921A8">
          <w:rPr>
            <w:rFonts w:ascii="CMSY8" w:cs="CMSY8"/>
            <w:i/>
            <w:iCs/>
            <w:sz w:val="24"/>
            <w:szCs w:val="24"/>
          </w:rPr>
          <w:delText xml:space="preserve"> </w:delText>
        </w:r>
        <w:r w:rsidRPr="00EC4C92" w:rsidDel="005921A8">
          <w:rPr>
            <w:rFonts w:ascii="CMMI8" w:hAnsi="CMMI8" w:cs="CMMI8"/>
            <w:i/>
            <w:iCs/>
            <w:sz w:val="24"/>
            <w:szCs w:val="24"/>
          </w:rPr>
          <w:delText>k</w:delText>
        </w:r>
        <w:r w:rsidRPr="00EC4C92" w:rsidDel="005921A8">
          <w:rPr>
            <w:rFonts w:ascii="CMR6" w:hAnsi="CMR6" w:cs="CMR6"/>
            <w:sz w:val="24"/>
            <w:szCs w:val="24"/>
            <w:vertAlign w:val="subscript"/>
          </w:rPr>
          <w:delText>0</w:delText>
        </w:r>
        <w:r w:rsidRPr="00EC4C92" w:rsidDel="005921A8">
          <w:rPr>
            <w:rFonts w:ascii="CMR6" w:hAnsi="CMR6" w:cs="CMR6"/>
            <w:sz w:val="24"/>
            <w:szCs w:val="24"/>
          </w:rPr>
          <w:delText xml:space="preserve"> </w:delText>
        </w:r>
        <w:r w:rsidRPr="00EC4C92" w:rsidDel="005921A8">
          <w:rPr>
            <w:rFonts w:ascii="CMR8" w:cs="CMR8"/>
            <w:sz w:val="24"/>
            <w:szCs w:val="24"/>
          </w:rPr>
          <w:delText xml:space="preserve">and </w:delText>
        </w:r>
        <w:r w:rsidRPr="00EC4C92" w:rsidDel="005921A8">
          <w:rPr>
            <w:rFonts w:ascii="CMMI8" w:hAnsi="CMMI8" w:cs="CMMI8"/>
            <w:i/>
            <w:iCs/>
            <w:sz w:val="24"/>
            <w:szCs w:val="24"/>
          </w:rPr>
          <w:delText>c</w:delText>
        </w:r>
        <w:r w:rsidRPr="00EC4C92" w:rsidDel="005921A8">
          <w:rPr>
            <w:rFonts w:ascii="CMR6" w:hAnsi="CMR6" w:cs="CMR6"/>
            <w:sz w:val="24"/>
            <w:szCs w:val="24"/>
            <w:vertAlign w:val="subscript"/>
          </w:rPr>
          <w:delText>1</w:delText>
        </w:r>
        <w:r w:rsidRPr="00EC4C92" w:rsidDel="005921A8">
          <w:rPr>
            <w:rFonts w:ascii="CMR6" w:hAnsi="CMR6" w:cs="CMR6"/>
            <w:sz w:val="24"/>
            <w:szCs w:val="24"/>
          </w:rPr>
          <w:delText xml:space="preserve"> </w:delText>
        </w:r>
        <w:r w:rsidRPr="00EC4C92" w:rsidDel="005921A8">
          <w:rPr>
            <w:rFonts w:ascii="CMR8" w:cs="CMR8"/>
            <w:sz w:val="24"/>
            <w:szCs w:val="24"/>
          </w:rPr>
          <w:delText xml:space="preserve">= </w:delText>
        </w:r>
        <w:r w:rsidRPr="00EC4C92" w:rsidDel="005921A8">
          <w:rPr>
            <w:rFonts w:ascii="CMMI8" w:hAnsi="CMMI8" w:cs="CMMI8"/>
            <w:i/>
            <w:iCs/>
            <w:sz w:val="24"/>
            <w:szCs w:val="24"/>
          </w:rPr>
          <w:delText>x</w:delText>
        </w:r>
        <w:r w:rsidRPr="00EC4C92" w:rsidDel="005921A8">
          <w:rPr>
            <w:rFonts w:ascii="CMR6" w:hAnsi="CMR6" w:cs="CMR6"/>
            <w:sz w:val="24"/>
            <w:szCs w:val="24"/>
            <w:vertAlign w:val="subscript"/>
          </w:rPr>
          <w:delText>1</w:delText>
        </w:r>
        <w:r w:rsidRPr="00EC4C92" w:rsidDel="005921A8">
          <w:rPr>
            <w:rFonts w:ascii="CMR6" w:hAnsi="CMR6" w:cs="CMR6"/>
            <w:sz w:val="24"/>
            <w:szCs w:val="24"/>
          </w:rPr>
          <w:delText xml:space="preserve"> </w:delText>
        </w:r>
        <w:r w:rsidRPr="00EC4C92" w:rsidDel="005921A8">
          <w:rPr>
            <w:rFonts w:ascii="CMSY8" w:cs="CMSY8" w:hint="eastAsia"/>
            <w:i/>
            <w:iCs/>
            <w:sz w:val="24"/>
            <w:szCs w:val="24"/>
          </w:rPr>
          <w:delText>·</w:delText>
        </w:r>
        <w:r w:rsidRPr="00EC4C92" w:rsidDel="005921A8">
          <w:rPr>
            <w:rFonts w:ascii="CMSY8" w:cs="CMSY8"/>
            <w:i/>
            <w:iCs/>
            <w:sz w:val="24"/>
            <w:szCs w:val="24"/>
          </w:rPr>
          <w:delText xml:space="preserve"> </w:delText>
        </w:r>
        <w:r w:rsidRPr="00EC4C92" w:rsidDel="005921A8">
          <w:rPr>
            <w:rFonts w:ascii="CMMI8" w:hAnsi="CMMI8" w:cs="CMMI8"/>
            <w:i/>
            <w:iCs/>
            <w:sz w:val="24"/>
            <w:szCs w:val="24"/>
          </w:rPr>
          <w:delText>k</w:delText>
        </w:r>
        <w:r w:rsidRPr="00EC4C92" w:rsidDel="005921A8">
          <w:rPr>
            <w:rFonts w:ascii="CMR6" w:hAnsi="CMR6" w:cs="CMR6"/>
            <w:sz w:val="24"/>
            <w:szCs w:val="24"/>
            <w:vertAlign w:val="subscript"/>
          </w:rPr>
          <w:delText>1</w:delText>
        </w:r>
        <w:r w:rsidRPr="00EC4C92" w:rsidDel="005921A8">
          <w:rPr>
            <w:rFonts w:ascii="CMR6" w:hAnsi="CMR6" w:cs="CMR6"/>
            <w:sz w:val="24"/>
            <w:szCs w:val="24"/>
          </w:rPr>
          <w:delText xml:space="preserve"> </w:delText>
        </w:r>
        <w:r w:rsidRPr="00EC4C92" w:rsidDel="005921A8">
          <w:rPr>
            <w:rFonts w:ascii="CMR8" w:cs="CMR8"/>
            <w:sz w:val="24"/>
            <w:szCs w:val="24"/>
          </w:rPr>
          <w:delText xml:space="preserve">where multiplication is in the group </w:delText>
        </w:r>
        <w:r w:rsidRPr="00EC4C92" w:rsidDel="005921A8">
          <w:rPr>
            <w:rFonts w:ascii="MSBM10" w:hAnsi="MSBM10" w:cs="MSBM10"/>
            <w:sz w:val="24"/>
            <w:szCs w:val="24"/>
          </w:rPr>
          <w:delText>G</w:delText>
        </w:r>
        <w:r w:rsidRPr="00EC4C92" w:rsidDel="005921A8">
          <w:rPr>
            <w:rFonts w:ascii="CMR8" w:cs="CMR8"/>
            <w:sz w:val="24"/>
            <w:szCs w:val="24"/>
          </w:rPr>
          <w:delText>.</w:delText>
        </w:r>
        <w:r w:rsidDel="005921A8">
          <w:rPr>
            <w:rFonts w:ascii="CMR8" w:cs="CMR8"/>
            <w:sz w:val="24"/>
            <w:szCs w:val="24"/>
          </w:rPr>
          <w:delText xml:space="preserve"> Alternatively, use any other encryption scheme with the relevant key. </w:delText>
        </w:r>
        <w:r w:rsidRPr="00551468" w:rsidDel="005921A8">
          <w:rPr>
            <w:rFonts w:ascii="CMR8" w:cs="CMR8"/>
            <w:i/>
            <w:iCs/>
            <w:color w:val="FF0000"/>
            <w:sz w:val="24"/>
            <w:szCs w:val="24"/>
          </w:rPr>
          <w:delText>(</w:delText>
        </w:r>
        <w:r w:rsidDel="005921A8">
          <w:rPr>
            <w:rFonts w:ascii="CMR8" w:cs="CMR8"/>
            <w:i/>
            <w:iCs/>
            <w:color w:val="FF0000"/>
            <w:sz w:val="24"/>
            <w:szCs w:val="24"/>
          </w:rPr>
          <w:delText xml:space="preserve">Alternatively, </w:delText>
        </w:r>
        <w:r w:rsidRPr="00551468" w:rsidDel="005921A8">
          <w:rPr>
            <w:rFonts w:ascii="CMR8" w:cs="CMR8"/>
            <w:i/>
            <w:iCs/>
            <w:color w:val="FF0000"/>
            <w:sz w:val="24"/>
            <w:szCs w:val="24"/>
          </w:rPr>
          <w:delText>How do we get relevant keys?)</w:delText>
        </w:r>
      </w:del>
    </w:p>
    <w:p w:rsidR="00D5202E" w:rsidRPr="00EC4C92" w:rsidRDefault="00D5202E" w:rsidP="00D11AAB">
      <w:pPr>
        <w:pStyle w:val="ListParagraph"/>
        <w:numPr>
          <w:ilvl w:val="0"/>
          <w:numId w:val="19"/>
        </w:numPr>
        <w:autoSpaceDE w:val="0"/>
        <w:autoSpaceDN w:val="0"/>
        <w:bidi w:val="0"/>
        <w:adjustRightInd w:val="0"/>
        <w:spacing w:after="0" w:line="240" w:lineRule="auto"/>
        <w:rPr>
          <w:rFonts w:ascii="CMR8" w:cs="CMR8"/>
          <w:sz w:val="24"/>
          <w:szCs w:val="24"/>
        </w:rPr>
      </w:pPr>
      <w:r w:rsidRPr="00EC4C92">
        <w:rPr>
          <w:rFonts w:ascii="CMMI8" w:hAnsi="CMMI8" w:cs="CMMI8"/>
          <w:i/>
          <w:iCs/>
          <w:sz w:val="24"/>
          <w:szCs w:val="24"/>
        </w:rPr>
        <w:t xml:space="preserve">S </w:t>
      </w:r>
      <w:r w:rsidRPr="00EC4C92">
        <w:rPr>
          <w:rFonts w:ascii="CMR8" w:cs="CMR8"/>
          <w:sz w:val="24"/>
          <w:szCs w:val="24"/>
        </w:rPr>
        <w:t xml:space="preserve">sends </w:t>
      </w:r>
      <w:r w:rsidRPr="00EC4C92">
        <w:rPr>
          <w:rFonts w:ascii="CMMI8" w:hAnsi="CMMI8" w:cs="CMMI8"/>
          <w:i/>
          <w:iCs/>
          <w:sz w:val="24"/>
          <w:szCs w:val="24"/>
        </w:rPr>
        <w:t xml:space="preserve">R </w:t>
      </w:r>
      <w:r w:rsidRPr="00EC4C92">
        <w:rPr>
          <w:rFonts w:ascii="CMR8" w:cs="CMR8"/>
          <w:sz w:val="24"/>
          <w:szCs w:val="24"/>
        </w:rPr>
        <w:t>the pairs (</w:t>
      </w:r>
      <w:r w:rsidRPr="00EC4C92">
        <w:rPr>
          <w:rFonts w:ascii="CMMI8" w:hAnsi="CMMI8" w:cs="CMMI8"/>
          <w:i/>
          <w:iCs/>
          <w:sz w:val="24"/>
          <w:szCs w:val="24"/>
        </w:rPr>
        <w:t>w</w:t>
      </w:r>
      <w:r w:rsidRPr="00EC4C92">
        <w:rPr>
          <w:rFonts w:ascii="CMR6" w:hAnsi="CMR6" w:cs="CMR6"/>
          <w:sz w:val="24"/>
          <w:szCs w:val="24"/>
          <w:vertAlign w:val="subscript"/>
        </w:rPr>
        <w:t>0</w:t>
      </w:r>
      <w:r w:rsidRPr="00EC4C92">
        <w:rPr>
          <w:rFonts w:ascii="CMMI8" w:hAnsi="CMMI8" w:cs="CMMI8"/>
          <w:i/>
          <w:iCs/>
          <w:sz w:val="24"/>
          <w:szCs w:val="24"/>
        </w:rPr>
        <w:t>, c</w:t>
      </w:r>
      <w:r w:rsidRPr="00EC4C92">
        <w:rPr>
          <w:rFonts w:ascii="CMR6" w:hAnsi="CMR6" w:cs="CMR6"/>
          <w:sz w:val="24"/>
          <w:szCs w:val="24"/>
          <w:vertAlign w:val="subscript"/>
        </w:rPr>
        <w:t>0</w:t>
      </w:r>
      <w:r w:rsidRPr="00EC4C92">
        <w:rPr>
          <w:rFonts w:ascii="CMR8" w:cs="CMR8"/>
          <w:sz w:val="24"/>
          <w:szCs w:val="24"/>
        </w:rPr>
        <w:t>) and (</w:t>
      </w:r>
      <w:r w:rsidRPr="00EC4C92">
        <w:rPr>
          <w:rFonts w:ascii="CMMI8" w:hAnsi="CMMI8" w:cs="CMMI8"/>
          <w:i/>
          <w:iCs/>
          <w:sz w:val="24"/>
          <w:szCs w:val="24"/>
        </w:rPr>
        <w:t>w</w:t>
      </w:r>
      <w:r w:rsidRPr="00EC4C92">
        <w:rPr>
          <w:rFonts w:ascii="CMR6" w:hAnsi="CMR6" w:cs="CMR6"/>
          <w:sz w:val="24"/>
          <w:szCs w:val="24"/>
          <w:vertAlign w:val="subscript"/>
        </w:rPr>
        <w:t>1</w:t>
      </w:r>
      <w:r w:rsidRPr="00EC4C92">
        <w:rPr>
          <w:rFonts w:ascii="CMMI8" w:hAnsi="CMMI8" w:cs="CMMI8"/>
          <w:i/>
          <w:iCs/>
          <w:sz w:val="24"/>
          <w:szCs w:val="24"/>
        </w:rPr>
        <w:t>, c</w:t>
      </w:r>
      <w:r w:rsidRPr="00EC4C92">
        <w:rPr>
          <w:rFonts w:ascii="CMR6" w:hAnsi="CMR6" w:cs="CMR6"/>
          <w:sz w:val="24"/>
          <w:szCs w:val="24"/>
          <w:vertAlign w:val="subscript"/>
        </w:rPr>
        <w:t>1</w:t>
      </w:r>
      <w:r w:rsidRPr="00EC4C92">
        <w:rPr>
          <w:rFonts w:ascii="CMR8" w:cs="CMR8"/>
          <w:sz w:val="24"/>
          <w:szCs w:val="24"/>
        </w:rPr>
        <w:t>).</w:t>
      </w:r>
    </w:p>
    <w:p w:rsidR="007151FB" w:rsidRDefault="005921A8">
      <w:pPr>
        <w:pStyle w:val="ListParagraph"/>
        <w:numPr>
          <w:ilvl w:val="0"/>
          <w:numId w:val="19"/>
        </w:numPr>
        <w:autoSpaceDE w:val="0"/>
        <w:autoSpaceDN w:val="0"/>
        <w:bidi w:val="0"/>
        <w:adjustRightInd w:val="0"/>
        <w:spacing w:after="0" w:line="240" w:lineRule="auto"/>
        <w:rPr>
          <w:del w:id="159" w:author="lindell" w:date="2010-07-04T17:09:00Z"/>
          <w:rFonts w:ascii="CMR8" w:cs="CMR8"/>
          <w:sz w:val="24"/>
          <w:szCs w:val="24"/>
        </w:rPr>
      </w:pPr>
      <w:ins w:id="160" w:author="lindell" w:date="2010-07-04T17:11:00Z">
        <w:r w:rsidRPr="00EC4C92">
          <w:rPr>
            <w:rFonts w:ascii="CMMI8" w:hAnsi="CMMI8" w:cs="CMMI8"/>
            <w:i/>
            <w:iCs/>
            <w:sz w:val="24"/>
            <w:szCs w:val="24"/>
          </w:rPr>
          <w:t xml:space="preserve">R </w:t>
        </w:r>
        <w:r>
          <w:rPr>
            <w:rFonts w:ascii="CMMI8" w:hAnsi="CMMI8" w:cs="CMMI8"/>
            <w:sz w:val="24"/>
            <w:szCs w:val="24"/>
          </w:rPr>
          <w:t>check that w0</w:t>
        </w:r>
        <w:proofErr w:type="gramStart"/>
        <w:r>
          <w:rPr>
            <w:rFonts w:ascii="CMMI8" w:hAnsi="CMMI8" w:cs="CMMI8"/>
            <w:sz w:val="24"/>
            <w:szCs w:val="24"/>
          </w:rPr>
          <w:t>,w1</w:t>
        </w:r>
        <w:proofErr w:type="gramEnd"/>
        <w:r>
          <w:rPr>
            <w:rFonts w:ascii="CMMI8" w:hAnsi="CMMI8" w:cs="CMMI8"/>
            <w:sz w:val="24"/>
            <w:szCs w:val="24"/>
          </w:rPr>
          <w:t xml:space="preserve"> are in the group and the c0,c1 are binary strings of the same length. If not, sends error as in step 5. Otherwise, </w:t>
        </w:r>
      </w:ins>
      <w:r w:rsidR="00D5202E" w:rsidRPr="00EC4C92">
        <w:rPr>
          <w:rFonts w:ascii="CMMI8" w:hAnsi="CMMI8" w:cs="CMMI8"/>
          <w:i/>
          <w:iCs/>
          <w:sz w:val="24"/>
          <w:szCs w:val="24"/>
        </w:rPr>
        <w:t xml:space="preserve">R </w:t>
      </w:r>
      <w:r w:rsidR="00D5202E" w:rsidRPr="00EC4C92">
        <w:rPr>
          <w:rFonts w:ascii="CMR8" w:cs="CMR8"/>
          <w:sz w:val="24"/>
          <w:szCs w:val="24"/>
        </w:rPr>
        <w:t xml:space="preserve">computes </w:t>
      </w:r>
      <w:proofErr w:type="spellStart"/>
      <w:r w:rsidR="00D5202E" w:rsidRPr="00EC4C92">
        <w:rPr>
          <w:rFonts w:ascii="CMMI8" w:hAnsi="CMMI8" w:cs="CMMI8"/>
          <w:i/>
          <w:iCs/>
          <w:sz w:val="24"/>
          <w:szCs w:val="24"/>
        </w:rPr>
        <w:t>k</w:t>
      </w:r>
      <w:r w:rsidR="00D5202E" w:rsidRPr="00F43C8F">
        <w:rPr>
          <w:rFonts w:ascii="CMMI6" w:hAnsi="CMMI6" w:cs="CMMI6"/>
          <w:i/>
          <w:iCs/>
          <w:sz w:val="24"/>
          <w:szCs w:val="24"/>
          <w:vertAlign w:val="subscript"/>
        </w:rPr>
        <w:t>σ</w:t>
      </w:r>
      <w:proofErr w:type="spellEnd"/>
      <w:r w:rsidR="00D5202E" w:rsidRPr="00EC4C92">
        <w:rPr>
          <w:rFonts w:ascii="CMMI6" w:hAnsi="CMMI6" w:cs="CMMI6"/>
          <w:i/>
          <w:iCs/>
          <w:sz w:val="24"/>
          <w:szCs w:val="24"/>
        </w:rPr>
        <w:t xml:space="preserve"> </w:t>
      </w:r>
      <w:r w:rsidR="00D5202E" w:rsidRPr="00EC4C92">
        <w:rPr>
          <w:rFonts w:ascii="CMR8" w:cs="CMR8"/>
          <w:sz w:val="24"/>
          <w:szCs w:val="24"/>
        </w:rPr>
        <w:t>= (</w:t>
      </w:r>
      <w:proofErr w:type="spellStart"/>
      <w:r w:rsidR="00D5202E" w:rsidRPr="00EC4C92">
        <w:rPr>
          <w:rFonts w:ascii="CMMI8" w:hAnsi="CMMI8" w:cs="CMMI8"/>
          <w:i/>
          <w:iCs/>
          <w:sz w:val="24"/>
          <w:szCs w:val="24"/>
        </w:rPr>
        <w:t>w</w:t>
      </w:r>
      <w:r w:rsidR="00D5202E" w:rsidRPr="00F43C8F">
        <w:rPr>
          <w:rFonts w:ascii="CMMI6" w:hAnsi="CMMI6" w:cs="CMMI6"/>
          <w:i/>
          <w:iCs/>
          <w:sz w:val="24"/>
          <w:szCs w:val="24"/>
          <w:vertAlign w:val="subscript"/>
        </w:rPr>
        <w:t>σ</w:t>
      </w:r>
      <w:proofErr w:type="spellEnd"/>
      <w:proofErr w:type="gramStart"/>
      <w:r w:rsidR="00D5202E" w:rsidRPr="00EC4C92">
        <w:rPr>
          <w:rFonts w:ascii="CMR8" w:cs="CMR8"/>
          <w:sz w:val="24"/>
          <w:szCs w:val="24"/>
        </w:rPr>
        <w:t>)</w:t>
      </w:r>
      <w:r w:rsidR="00D5202E" w:rsidRPr="00F43C8F">
        <w:rPr>
          <w:rFonts w:ascii="CMMI6" w:hAnsi="CMMI6" w:cs="CMMI6"/>
          <w:i/>
          <w:iCs/>
          <w:sz w:val="24"/>
          <w:szCs w:val="24"/>
          <w:vertAlign w:val="superscript"/>
        </w:rPr>
        <w:t>β</w:t>
      </w:r>
      <w:proofErr w:type="gramEnd"/>
      <w:r w:rsidR="00D5202E" w:rsidRPr="00EC4C92">
        <w:rPr>
          <w:rFonts w:ascii="CMMI6" w:hAnsi="CMMI6" w:cs="CMMI6"/>
          <w:i/>
          <w:iCs/>
          <w:sz w:val="24"/>
          <w:szCs w:val="24"/>
        </w:rPr>
        <w:t xml:space="preserve"> </w:t>
      </w:r>
      <w:r w:rsidR="00D5202E" w:rsidRPr="00EC4C92">
        <w:rPr>
          <w:rFonts w:ascii="CMR8" w:cs="CMR8"/>
          <w:sz w:val="24"/>
          <w:szCs w:val="24"/>
        </w:rPr>
        <w:t xml:space="preserve">and outputs </w:t>
      </w:r>
      <w:proofErr w:type="spellStart"/>
      <w:r w:rsidR="00D5202E" w:rsidRPr="00EC4C92">
        <w:rPr>
          <w:rFonts w:ascii="CMMI8" w:hAnsi="CMMI8" w:cs="CMMI8"/>
          <w:i/>
          <w:iCs/>
          <w:sz w:val="24"/>
          <w:szCs w:val="24"/>
        </w:rPr>
        <w:t>x</w:t>
      </w:r>
      <w:r w:rsidR="00D5202E" w:rsidRPr="00F43C8F">
        <w:rPr>
          <w:rFonts w:ascii="CMMI6" w:hAnsi="CMMI6" w:cs="CMMI6"/>
          <w:i/>
          <w:iCs/>
          <w:sz w:val="24"/>
          <w:szCs w:val="24"/>
          <w:vertAlign w:val="subscript"/>
        </w:rPr>
        <w:t>σ</w:t>
      </w:r>
      <w:proofErr w:type="spellEnd"/>
      <w:r w:rsidR="00D5202E" w:rsidRPr="00EC4C92">
        <w:rPr>
          <w:rFonts w:ascii="CMMI6" w:hAnsi="CMMI6" w:cs="CMMI6"/>
          <w:i/>
          <w:iCs/>
          <w:sz w:val="24"/>
          <w:szCs w:val="24"/>
        </w:rPr>
        <w:t xml:space="preserve"> </w:t>
      </w:r>
      <w:r w:rsidR="00D5202E" w:rsidRPr="00EC4C92">
        <w:rPr>
          <w:rFonts w:ascii="CMR8" w:cs="CMR8"/>
          <w:sz w:val="24"/>
          <w:szCs w:val="24"/>
        </w:rPr>
        <w:t xml:space="preserve">= </w:t>
      </w:r>
      <w:proofErr w:type="spellStart"/>
      <w:r w:rsidR="00D5202E" w:rsidRPr="00EC4C92">
        <w:rPr>
          <w:rFonts w:ascii="CMMI8" w:hAnsi="CMMI8" w:cs="CMMI8"/>
          <w:i/>
          <w:iCs/>
          <w:sz w:val="24"/>
          <w:szCs w:val="24"/>
        </w:rPr>
        <w:t>c</w:t>
      </w:r>
      <w:r w:rsidR="00D5202E" w:rsidRPr="00F43C8F">
        <w:rPr>
          <w:rFonts w:ascii="CMMI6" w:hAnsi="CMMI6" w:cs="CMMI6"/>
          <w:i/>
          <w:iCs/>
          <w:sz w:val="24"/>
          <w:szCs w:val="24"/>
          <w:vertAlign w:val="subscript"/>
        </w:rPr>
        <w:t>σ</w:t>
      </w:r>
      <w:proofErr w:type="spellEnd"/>
      <w:r w:rsidR="00D5202E" w:rsidRPr="00EC4C92">
        <w:rPr>
          <w:rFonts w:ascii="CMMI6" w:hAnsi="CMMI6" w:cs="CMMI6"/>
          <w:i/>
          <w:iCs/>
          <w:sz w:val="24"/>
          <w:szCs w:val="24"/>
        </w:rPr>
        <w:t xml:space="preserve"> </w:t>
      </w:r>
      <w:del w:id="161" w:author="lindell" w:date="2010-07-04T17:08:00Z">
        <w:r w:rsidR="00D5202E" w:rsidRPr="00EC4C92" w:rsidDel="005921A8">
          <w:rPr>
            <w:rFonts w:ascii="CMSY8" w:cs="CMSY8" w:hint="eastAsia"/>
            <w:i/>
            <w:iCs/>
            <w:sz w:val="24"/>
            <w:szCs w:val="24"/>
          </w:rPr>
          <w:delText>·</w:delText>
        </w:r>
        <w:r w:rsidR="00D5202E" w:rsidRPr="00EC4C92" w:rsidDel="005921A8">
          <w:rPr>
            <w:rFonts w:ascii="CMSY8" w:cs="CMSY8"/>
            <w:i/>
            <w:iCs/>
            <w:sz w:val="24"/>
            <w:szCs w:val="24"/>
          </w:rPr>
          <w:delText xml:space="preserve"> </w:delText>
        </w:r>
      </w:del>
      <w:ins w:id="162" w:author="lindell" w:date="2010-07-04T17:08:00Z">
        <w:r>
          <w:rPr>
            <w:rFonts w:ascii="CMSY8" w:cs="CMSY8"/>
            <w:i/>
            <w:iCs/>
            <w:sz w:val="24"/>
            <w:szCs w:val="24"/>
          </w:rPr>
          <w:t>XOR</w:t>
        </w:r>
        <w:r w:rsidRPr="00EC4C92">
          <w:rPr>
            <w:rFonts w:ascii="CMSY8" w:cs="CMSY8"/>
            <w:i/>
            <w:iCs/>
            <w:sz w:val="24"/>
            <w:szCs w:val="24"/>
          </w:rPr>
          <w:t xml:space="preserve"> </w:t>
        </w:r>
        <w:r>
          <w:rPr>
            <w:rFonts w:ascii="CMSY8" w:cs="CMSY8"/>
            <w:i/>
            <w:iCs/>
            <w:sz w:val="24"/>
            <w:szCs w:val="24"/>
          </w:rPr>
          <w:t>KDF</w:t>
        </w:r>
      </w:ins>
      <w:r w:rsidR="00D5202E" w:rsidRPr="00EC4C92">
        <w:rPr>
          <w:rFonts w:ascii="CMR8" w:cs="CMR8"/>
          <w:sz w:val="24"/>
          <w:szCs w:val="24"/>
        </w:rPr>
        <w:t>(</w:t>
      </w:r>
      <w:proofErr w:type="spellStart"/>
      <w:r w:rsidR="00D5202E" w:rsidRPr="00EC4C92">
        <w:rPr>
          <w:rFonts w:ascii="CMMI8" w:hAnsi="CMMI8" w:cs="CMMI8"/>
          <w:i/>
          <w:iCs/>
          <w:sz w:val="24"/>
          <w:szCs w:val="24"/>
        </w:rPr>
        <w:t>k</w:t>
      </w:r>
      <w:r w:rsidR="00D5202E" w:rsidRPr="00F43C8F">
        <w:rPr>
          <w:rFonts w:ascii="CMMI6" w:hAnsi="CMMI6" w:cs="CMMI6"/>
          <w:i/>
          <w:iCs/>
          <w:sz w:val="24"/>
          <w:szCs w:val="24"/>
          <w:vertAlign w:val="subscript"/>
        </w:rPr>
        <w:t>σ</w:t>
      </w:r>
      <w:proofErr w:type="spellEnd"/>
      <w:r w:rsidR="00D5202E" w:rsidRPr="00EC4C92">
        <w:rPr>
          <w:rFonts w:ascii="CMR8" w:cs="CMR8"/>
          <w:sz w:val="24"/>
          <w:szCs w:val="24"/>
        </w:rPr>
        <w:t>)</w:t>
      </w:r>
      <w:del w:id="163" w:author="lindell" w:date="2010-07-04T17:08:00Z">
        <w:r w:rsidR="00D5202E" w:rsidRPr="00F43C8F" w:rsidDel="005921A8">
          <w:rPr>
            <w:rFonts w:ascii="CMSY6" w:cs="CMSY6" w:hint="cs"/>
            <w:i/>
            <w:iCs/>
            <w:sz w:val="24"/>
            <w:szCs w:val="24"/>
            <w:vertAlign w:val="superscript"/>
          </w:rPr>
          <w:delText>−</w:delText>
        </w:r>
        <w:r w:rsidR="00D5202E" w:rsidRPr="00F43C8F" w:rsidDel="005921A8">
          <w:rPr>
            <w:rFonts w:ascii="CMR6" w:hAnsi="CMR6" w:cs="CMR6"/>
            <w:sz w:val="24"/>
            <w:szCs w:val="24"/>
            <w:vertAlign w:val="superscript"/>
          </w:rPr>
          <w:delText>1</w:delText>
        </w:r>
      </w:del>
      <w:r w:rsidR="00D5202E" w:rsidRPr="00EC4C92">
        <w:rPr>
          <w:rFonts w:ascii="CMR8" w:cs="CMR8"/>
          <w:sz w:val="24"/>
          <w:szCs w:val="24"/>
        </w:rPr>
        <w:t>.</w:t>
      </w:r>
    </w:p>
    <w:p w:rsidR="000A2E24" w:rsidRDefault="000A2E24" w:rsidP="000A2E24">
      <w:pPr>
        <w:pStyle w:val="ListParagraph"/>
        <w:numPr>
          <w:ilvl w:val="0"/>
          <w:numId w:val="19"/>
        </w:numPr>
        <w:autoSpaceDE w:val="0"/>
        <w:autoSpaceDN w:val="0"/>
        <w:bidi w:val="0"/>
        <w:adjustRightInd w:val="0"/>
        <w:spacing w:after="0" w:line="240" w:lineRule="auto"/>
        <w:rPr>
          <w:del w:id="164" w:author="lindell" w:date="2010-07-04T17:09:00Z"/>
          <w:rFonts w:ascii="CMR8" w:cs="CMR8"/>
          <w:sz w:val="24"/>
          <w:szCs w:val="24"/>
        </w:rPr>
        <w:pPrChange w:id="165" w:author="lindell" w:date="2010-07-04T17:09:00Z">
          <w:pPr>
            <w:autoSpaceDE w:val="0"/>
            <w:autoSpaceDN w:val="0"/>
            <w:bidi w:val="0"/>
            <w:adjustRightInd w:val="0"/>
            <w:spacing w:after="0" w:line="240" w:lineRule="auto"/>
          </w:pPr>
        </w:pPrChange>
      </w:pPr>
    </w:p>
    <w:p w:rsidR="000A2E24" w:rsidRDefault="000A2E24" w:rsidP="000A2E24">
      <w:pPr>
        <w:pStyle w:val="ListParagraph"/>
        <w:bidi w:val="0"/>
        <w:rPr>
          <w:del w:id="166" w:author="lindell" w:date="2010-07-04T17:09:00Z"/>
        </w:rPr>
        <w:pPrChange w:id="167" w:author="lindell" w:date="2010-07-04T17:09:00Z">
          <w:pPr>
            <w:pStyle w:val="Heading1"/>
            <w:bidi w:val="0"/>
          </w:pPr>
        </w:pPrChange>
      </w:pPr>
    </w:p>
    <w:p w:rsidR="000A2E24" w:rsidRDefault="000A2E24" w:rsidP="000A2E24">
      <w:pPr>
        <w:pStyle w:val="ListParagraph"/>
        <w:bidi w:val="0"/>
        <w:rPr>
          <w:del w:id="168" w:author="lindell" w:date="2010-07-04T17:09:00Z"/>
        </w:rPr>
        <w:pPrChange w:id="169" w:author="lindell" w:date="2010-07-04T17:09:00Z">
          <w:pPr>
            <w:pStyle w:val="Heading1"/>
            <w:bidi w:val="0"/>
          </w:pPr>
        </w:pPrChange>
      </w:pPr>
    </w:p>
    <w:p w:rsidR="000A2E24" w:rsidRDefault="000A2E24" w:rsidP="000A2E24">
      <w:pPr>
        <w:pStyle w:val="ListParagraph"/>
        <w:bidi w:val="0"/>
        <w:rPr>
          <w:del w:id="170" w:author="lindell" w:date="2010-07-04T17:09:00Z"/>
        </w:rPr>
        <w:pPrChange w:id="171" w:author="lindell" w:date="2010-07-04T17:09:00Z">
          <w:pPr>
            <w:pStyle w:val="Heading1"/>
            <w:bidi w:val="0"/>
          </w:pPr>
        </w:pPrChange>
      </w:pPr>
    </w:p>
    <w:p w:rsidR="000A2E24" w:rsidRDefault="000A2E24" w:rsidP="000A2E24">
      <w:pPr>
        <w:pStyle w:val="ListParagraph"/>
        <w:numPr>
          <w:ilvl w:val="0"/>
          <w:numId w:val="19"/>
        </w:numPr>
        <w:autoSpaceDE w:val="0"/>
        <w:autoSpaceDN w:val="0"/>
        <w:bidi w:val="0"/>
        <w:adjustRightInd w:val="0"/>
        <w:spacing w:after="0" w:line="240" w:lineRule="auto"/>
        <w:pPrChange w:id="172" w:author="lindell" w:date="2010-07-04T17:09:00Z">
          <w:pPr>
            <w:pStyle w:val="Heading1"/>
            <w:bidi w:val="0"/>
          </w:pPr>
        </w:pPrChange>
      </w:pPr>
    </w:p>
    <w:p w:rsidR="00142F69" w:rsidRDefault="00142F69" w:rsidP="006A64D8">
      <w:pPr>
        <w:pStyle w:val="Heading1"/>
        <w:bidi w:val="0"/>
        <w:rPr>
          <w:rFonts w:ascii="CMR8" w:cs="CMR8"/>
          <w:sz w:val="24"/>
          <w:szCs w:val="24"/>
        </w:rPr>
      </w:pPr>
      <w:r w:rsidRPr="00142F69">
        <w:t xml:space="preserve">HL-full simulation </w:t>
      </w:r>
      <w:r w:rsidRPr="00142F69">
        <w:rPr>
          <w:lang w:val="en-GB"/>
        </w:rPr>
        <w:t>(using any DH group)</w:t>
      </w:r>
    </w:p>
    <w:p w:rsidR="00142F69" w:rsidRDefault="00142F69" w:rsidP="00142F69">
      <w:pPr>
        <w:autoSpaceDE w:val="0"/>
        <w:autoSpaceDN w:val="0"/>
        <w:bidi w:val="0"/>
        <w:adjustRightInd w:val="0"/>
        <w:spacing w:after="0" w:line="240" w:lineRule="auto"/>
        <w:rPr>
          <w:rFonts w:ascii="CMR8" w:cs="CMR8"/>
          <w:sz w:val="24"/>
          <w:szCs w:val="24"/>
        </w:rPr>
      </w:pPr>
    </w:p>
    <w:p w:rsidR="00142F69" w:rsidRDefault="00142F69" w:rsidP="00142F69">
      <w:pPr>
        <w:autoSpaceDE w:val="0"/>
        <w:autoSpaceDN w:val="0"/>
        <w:bidi w:val="0"/>
        <w:adjustRightInd w:val="0"/>
        <w:spacing w:after="0" w:line="240" w:lineRule="auto"/>
        <w:rPr>
          <w:rFonts w:ascii="CMR8" w:cs="CMR8"/>
          <w:sz w:val="24"/>
          <w:szCs w:val="24"/>
        </w:rPr>
      </w:pPr>
    </w:p>
    <w:p w:rsidR="00B10966" w:rsidRPr="00B10966" w:rsidRDefault="00B10966" w:rsidP="00B10966">
      <w:pPr>
        <w:autoSpaceDE w:val="0"/>
        <w:autoSpaceDN w:val="0"/>
        <w:bidi w:val="0"/>
        <w:adjustRightInd w:val="0"/>
        <w:spacing w:after="0" w:line="240" w:lineRule="auto"/>
        <w:rPr>
          <w:rFonts w:ascii="CMBX8" w:cs="CMBX8"/>
          <w:b/>
          <w:bCs/>
          <w:sz w:val="24"/>
          <w:szCs w:val="24"/>
        </w:rPr>
      </w:pPr>
      <w:r w:rsidRPr="00B10966">
        <w:rPr>
          <w:rFonts w:ascii="CMBX8" w:cs="CMBX8"/>
          <w:b/>
          <w:bCs/>
          <w:sz w:val="24"/>
          <w:szCs w:val="24"/>
        </w:rPr>
        <w:t xml:space="preserve">PROTOCOL 7.4.1 (Fully </w:t>
      </w:r>
      <w:proofErr w:type="spellStart"/>
      <w:r w:rsidRPr="00B10966">
        <w:rPr>
          <w:rFonts w:ascii="CMBX8" w:cs="CMBX8"/>
          <w:b/>
          <w:bCs/>
          <w:sz w:val="24"/>
          <w:szCs w:val="24"/>
        </w:rPr>
        <w:t>Simulatable</w:t>
      </w:r>
      <w:proofErr w:type="spellEnd"/>
      <w:r w:rsidRPr="00B10966">
        <w:rPr>
          <w:rFonts w:ascii="CMBX8" w:cs="CMBX8"/>
          <w:b/>
          <w:bCs/>
          <w:sz w:val="24"/>
          <w:szCs w:val="24"/>
        </w:rPr>
        <w:t xml:space="preserve"> Oblivious Transfer </w:t>
      </w:r>
      <w:proofErr w:type="spellStart"/>
      <w:r w:rsidRPr="00B10966">
        <w:rPr>
          <w:rFonts w:ascii="CMMIB8" w:cs="CMMIB8" w:hint="cs"/>
          <w:b/>
          <w:bCs/>
          <w:i/>
          <w:iCs/>
          <w:sz w:val="24"/>
          <w:szCs w:val="24"/>
        </w:rPr>
        <w:t>π</w:t>
      </w:r>
      <w:r w:rsidRPr="00B10966">
        <w:rPr>
          <w:rFonts w:ascii="CMBX5" w:hAnsi="CMBX5" w:cs="CMBX5"/>
          <w:b/>
          <w:bCs/>
          <w:sz w:val="24"/>
          <w:szCs w:val="24"/>
        </w:rPr>
        <w:t>OT</w:t>
      </w:r>
      <w:proofErr w:type="spellEnd"/>
      <w:r w:rsidRPr="00B10966">
        <w:rPr>
          <w:rFonts w:ascii="CMBX8" w:cs="CMBX8"/>
          <w:b/>
          <w:bCs/>
          <w:sz w:val="24"/>
          <w:szCs w:val="24"/>
        </w:rPr>
        <w:t>)</w:t>
      </w:r>
    </w:p>
    <w:p w:rsidR="00B10966" w:rsidRPr="00B10966" w:rsidRDefault="00B10966" w:rsidP="001348F7">
      <w:pPr>
        <w:autoSpaceDE w:val="0"/>
        <w:autoSpaceDN w:val="0"/>
        <w:bidi w:val="0"/>
        <w:adjustRightInd w:val="0"/>
        <w:spacing w:after="0" w:line="240" w:lineRule="auto"/>
        <w:rPr>
          <w:rFonts w:ascii="CMR8" w:cs="CMR8"/>
          <w:sz w:val="24"/>
          <w:szCs w:val="24"/>
        </w:rPr>
      </w:pPr>
      <w:r w:rsidRPr="00B10966">
        <w:rPr>
          <w:rFonts w:ascii="CMSY8" w:cs="CMSY8" w:hint="cs"/>
          <w:i/>
          <w:iCs/>
          <w:sz w:val="24"/>
          <w:szCs w:val="24"/>
        </w:rPr>
        <w:t>•</w:t>
      </w:r>
      <w:r w:rsidRPr="00B10966">
        <w:rPr>
          <w:rFonts w:ascii="CMSY8" w:cs="CMSY8"/>
          <w:i/>
          <w:iCs/>
          <w:sz w:val="24"/>
          <w:szCs w:val="24"/>
        </w:rPr>
        <w:t xml:space="preserve"> </w:t>
      </w:r>
      <w:r w:rsidRPr="00B10966">
        <w:rPr>
          <w:rFonts w:ascii="CMBX8" w:cs="CMBX8"/>
          <w:b/>
          <w:bCs/>
          <w:sz w:val="24"/>
          <w:szCs w:val="24"/>
        </w:rPr>
        <w:t xml:space="preserve">Inputs: </w:t>
      </w:r>
      <w:r w:rsidRPr="00B10966">
        <w:rPr>
          <w:rFonts w:ascii="CMR8" w:cs="CMR8"/>
          <w:sz w:val="24"/>
          <w:szCs w:val="24"/>
        </w:rPr>
        <w:t xml:space="preserve">The sender has a pair of strings </w:t>
      </w:r>
      <w:r w:rsidRPr="00B10966">
        <w:rPr>
          <w:rFonts w:ascii="CMMI8" w:hAnsi="CMMI8" w:cs="CMMI8"/>
          <w:i/>
          <w:iCs/>
          <w:sz w:val="24"/>
          <w:szCs w:val="24"/>
        </w:rPr>
        <w:t>x</w:t>
      </w:r>
      <w:r w:rsidRPr="00B10966">
        <w:rPr>
          <w:rFonts w:ascii="CMR6" w:hAnsi="CMR6" w:cs="CMR6"/>
          <w:sz w:val="24"/>
          <w:szCs w:val="24"/>
        </w:rPr>
        <w:t>0</w:t>
      </w:r>
      <w:r w:rsidRPr="00B10966">
        <w:rPr>
          <w:rFonts w:ascii="CMMI8" w:hAnsi="CMMI8" w:cs="CMMI8"/>
          <w:i/>
          <w:iCs/>
          <w:sz w:val="24"/>
          <w:szCs w:val="24"/>
        </w:rPr>
        <w:t>, x</w:t>
      </w:r>
      <w:r w:rsidRPr="00B10966">
        <w:rPr>
          <w:rFonts w:ascii="CMR6" w:hAnsi="CMR6" w:cs="CMR6"/>
          <w:sz w:val="24"/>
          <w:szCs w:val="24"/>
        </w:rPr>
        <w:t xml:space="preserve">1 </w:t>
      </w:r>
      <w:del w:id="173" w:author="Yael" w:date="2010-07-08T13:47:00Z">
        <w:r w:rsidRPr="00B10966" w:rsidDel="001348F7">
          <w:rPr>
            <w:rFonts w:ascii="Cambria Math" w:hAnsi="Cambria Math" w:cs="Cambria Math"/>
            <w:i/>
            <w:iCs/>
            <w:sz w:val="24"/>
            <w:szCs w:val="24"/>
          </w:rPr>
          <w:delText>∈</w:delText>
        </w:r>
        <w:r w:rsidRPr="00B10966" w:rsidDel="001348F7">
          <w:rPr>
            <w:rFonts w:ascii="CMSY8" w:cs="CMSY8"/>
            <w:i/>
            <w:iCs/>
            <w:sz w:val="24"/>
            <w:szCs w:val="24"/>
          </w:rPr>
          <w:delText xml:space="preserve"> </w:delText>
        </w:r>
        <w:r w:rsidRPr="00B10966" w:rsidDel="001348F7">
          <w:rPr>
            <w:rFonts w:ascii="MSBM10" w:hAnsi="MSBM10" w:cs="MSBM10"/>
            <w:sz w:val="24"/>
            <w:szCs w:val="24"/>
          </w:rPr>
          <w:delText xml:space="preserve">G </w:delText>
        </w:r>
      </w:del>
      <w:ins w:id="174" w:author="Yael" w:date="2010-07-08T13:47:00Z">
        <w:r w:rsidR="001348F7">
          <w:rPr>
            <w:rFonts w:ascii="MSBM10" w:hAnsi="MSBM10" w:cs="MSBM10"/>
            <w:sz w:val="24"/>
            <w:szCs w:val="24"/>
          </w:rPr>
          <w:t xml:space="preserve"> arbitrary same length </w:t>
        </w:r>
      </w:ins>
      <w:r w:rsidRPr="00B10966">
        <w:rPr>
          <w:rFonts w:ascii="CMR8" w:cs="CMR8"/>
          <w:sz w:val="24"/>
          <w:szCs w:val="24"/>
        </w:rPr>
        <w:t>and the receiver has a bit</w:t>
      </w:r>
    </w:p>
    <w:p w:rsidR="00B10966" w:rsidRPr="00B10966" w:rsidRDefault="00B10966" w:rsidP="00B10966">
      <w:pPr>
        <w:autoSpaceDE w:val="0"/>
        <w:autoSpaceDN w:val="0"/>
        <w:bidi w:val="0"/>
        <w:adjustRightInd w:val="0"/>
        <w:spacing w:after="0" w:line="240" w:lineRule="auto"/>
        <w:rPr>
          <w:rFonts w:ascii="CMR8" w:cs="CMR8"/>
          <w:sz w:val="24"/>
          <w:szCs w:val="24"/>
        </w:rPr>
      </w:pPr>
      <w:proofErr w:type="gramStart"/>
      <w:r w:rsidRPr="00B10966">
        <w:rPr>
          <w:rFonts w:ascii="CMMI8" w:hAnsi="CMMI8" w:cs="CMMI8"/>
          <w:i/>
          <w:iCs/>
          <w:sz w:val="24"/>
          <w:szCs w:val="24"/>
        </w:rPr>
        <w:t>σ</w:t>
      </w:r>
      <w:proofErr w:type="gramEnd"/>
      <w:r w:rsidRPr="00B10966">
        <w:rPr>
          <w:rFonts w:ascii="CMMI8" w:hAnsi="CMMI8" w:cs="CMMI8"/>
          <w:i/>
          <w:iCs/>
          <w:sz w:val="24"/>
          <w:szCs w:val="24"/>
        </w:rPr>
        <w:t xml:space="preserve"> </w:t>
      </w:r>
      <w:r w:rsidRPr="00B10966">
        <w:rPr>
          <w:rFonts w:ascii="Cambria Math" w:hAnsi="Cambria Math" w:cs="Cambria Math"/>
          <w:i/>
          <w:iCs/>
          <w:sz w:val="24"/>
          <w:szCs w:val="24"/>
        </w:rPr>
        <w:t>∈</w:t>
      </w:r>
      <w:r w:rsidRPr="00B10966">
        <w:rPr>
          <w:rFonts w:ascii="CMSY8" w:cs="CMSY8"/>
          <w:i/>
          <w:iCs/>
          <w:sz w:val="24"/>
          <w:szCs w:val="24"/>
        </w:rPr>
        <w:t xml:space="preserve"> {</w:t>
      </w:r>
      <w:r w:rsidRPr="00B10966">
        <w:rPr>
          <w:rFonts w:ascii="CMR8" w:cs="CMR8"/>
          <w:sz w:val="24"/>
          <w:szCs w:val="24"/>
        </w:rPr>
        <w:t>0</w:t>
      </w:r>
      <w:r w:rsidRPr="00B10966">
        <w:rPr>
          <w:rFonts w:ascii="CMMI8" w:hAnsi="CMMI8" w:cs="CMMI8"/>
          <w:i/>
          <w:iCs/>
          <w:sz w:val="24"/>
          <w:szCs w:val="24"/>
        </w:rPr>
        <w:t xml:space="preserve">, </w:t>
      </w:r>
      <w:r w:rsidRPr="00B10966">
        <w:rPr>
          <w:rFonts w:ascii="CMR8" w:cs="CMR8"/>
          <w:sz w:val="24"/>
          <w:szCs w:val="24"/>
        </w:rPr>
        <w:t>1</w:t>
      </w:r>
      <w:r w:rsidRPr="00B10966">
        <w:rPr>
          <w:rFonts w:ascii="CMSY8" w:cs="CMSY8"/>
          <w:i/>
          <w:iCs/>
          <w:sz w:val="24"/>
          <w:szCs w:val="24"/>
        </w:rPr>
        <w:t>}</w:t>
      </w:r>
      <w:r w:rsidRPr="00B10966">
        <w:rPr>
          <w:rFonts w:ascii="CMR8" w:cs="CMR8"/>
          <w:sz w:val="24"/>
          <w:szCs w:val="24"/>
        </w:rPr>
        <w:t>.</w:t>
      </w:r>
      <w:ins w:id="175" w:author="Yael" w:date="2010-07-06T13:13:00Z">
        <w:r w:rsidR="005A6B5A">
          <w:rPr>
            <w:rFonts w:ascii="CMR8" w:cs="CMR8"/>
            <w:sz w:val="24"/>
            <w:szCs w:val="24"/>
          </w:rPr>
          <w:t xml:space="preserve"> </w:t>
        </w:r>
        <w:proofErr w:type="gramStart"/>
        <w:r w:rsidR="005A6B5A">
          <w:rPr>
            <w:rFonts w:ascii="CMR8" w:cs="CMR8"/>
            <w:sz w:val="24"/>
            <w:szCs w:val="24"/>
          </w:rPr>
          <w:t xml:space="preserve">In this protocol </w:t>
        </w:r>
        <w:r w:rsidR="005A6B5A" w:rsidRPr="00B10966">
          <w:rPr>
            <w:rFonts w:ascii="CMMI8" w:hAnsi="CMMI8" w:cs="CMMI8"/>
            <w:i/>
            <w:iCs/>
            <w:sz w:val="24"/>
            <w:szCs w:val="24"/>
          </w:rPr>
          <w:t>x</w:t>
        </w:r>
        <w:r w:rsidR="005A6B5A" w:rsidRPr="00B10966">
          <w:rPr>
            <w:rFonts w:ascii="CMR6" w:hAnsi="CMR6" w:cs="CMR6"/>
            <w:sz w:val="24"/>
            <w:szCs w:val="24"/>
          </w:rPr>
          <w:t>0</w:t>
        </w:r>
        <w:r w:rsidR="005A6B5A" w:rsidRPr="00B10966">
          <w:rPr>
            <w:rFonts w:ascii="CMMI8" w:hAnsi="CMMI8" w:cs="CMMI8"/>
            <w:i/>
            <w:iCs/>
            <w:sz w:val="24"/>
            <w:szCs w:val="24"/>
          </w:rPr>
          <w:t>, x</w:t>
        </w:r>
        <w:r w:rsidR="005A6B5A" w:rsidRPr="00B10966">
          <w:rPr>
            <w:rFonts w:ascii="CMR6" w:hAnsi="CMR6" w:cs="CMR6"/>
            <w:sz w:val="24"/>
            <w:szCs w:val="24"/>
          </w:rPr>
          <w:t xml:space="preserve">1 </w:t>
        </w:r>
        <w:r w:rsidR="005A6B5A" w:rsidRPr="00B10966">
          <w:rPr>
            <w:rFonts w:ascii="Cambria Math" w:hAnsi="Cambria Math" w:cs="Cambria Math"/>
            <w:i/>
            <w:iCs/>
            <w:sz w:val="24"/>
            <w:szCs w:val="24"/>
          </w:rPr>
          <w:t>∈</w:t>
        </w:r>
        <w:r w:rsidR="005A6B5A" w:rsidRPr="00B10966">
          <w:rPr>
            <w:rFonts w:ascii="CMSY8" w:cs="CMSY8"/>
            <w:i/>
            <w:iCs/>
            <w:sz w:val="24"/>
            <w:szCs w:val="24"/>
          </w:rPr>
          <w:t xml:space="preserve"> </w:t>
        </w:r>
        <w:r w:rsidR="005A6B5A" w:rsidRPr="00B10966">
          <w:rPr>
            <w:rFonts w:ascii="MSBM10" w:hAnsi="MSBM10" w:cs="MSBM10"/>
            <w:sz w:val="24"/>
            <w:szCs w:val="24"/>
          </w:rPr>
          <w:t>G</w:t>
        </w:r>
      </w:ins>
      <w:ins w:id="176" w:author="Yael" w:date="2010-07-06T13:14:00Z">
        <w:r w:rsidR="005A6B5A">
          <w:rPr>
            <w:rFonts w:ascii="MSBM10" w:hAnsi="MSBM10" w:cs="MSBM10"/>
            <w:sz w:val="24"/>
            <w:szCs w:val="24"/>
          </w:rPr>
          <w:t>?</w:t>
        </w:r>
        <w:proofErr w:type="gramEnd"/>
        <w:r w:rsidR="005A6B5A">
          <w:rPr>
            <w:rFonts w:ascii="MSBM10" w:hAnsi="MSBM10" w:cs="MSBM10"/>
            <w:sz w:val="24"/>
            <w:szCs w:val="24"/>
          </w:rPr>
          <w:t xml:space="preserve"> Or we need to check their lengths?</w:t>
        </w:r>
      </w:ins>
      <w:ins w:id="177" w:author="Yael" w:date="2010-07-06T13:13:00Z">
        <w:r w:rsidR="005A6B5A">
          <w:rPr>
            <w:rFonts w:ascii="CMR8" w:cs="CMR8"/>
            <w:sz w:val="24"/>
            <w:szCs w:val="24"/>
          </w:rPr>
          <w:t xml:space="preserve"> </w:t>
        </w:r>
      </w:ins>
    </w:p>
    <w:p w:rsidR="00BE7A53" w:rsidRDefault="00B10966" w:rsidP="00B10966">
      <w:pPr>
        <w:autoSpaceDE w:val="0"/>
        <w:autoSpaceDN w:val="0"/>
        <w:bidi w:val="0"/>
        <w:adjustRightInd w:val="0"/>
        <w:spacing w:after="0" w:line="240" w:lineRule="auto"/>
        <w:rPr>
          <w:rFonts w:ascii="CMBX8" w:cs="CMBX8"/>
          <w:b/>
          <w:bCs/>
          <w:sz w:val="24"/>
          <w:szCs w:val="24"/>
        </w:rPr>
      </w:pPr>
      <w:r w:rsidRPr="00B10966">
        <w:rPr>
          <w:rFonts w:ascii="CMSY8" w:cs="CMSY8" w:hint="cs"/>
          <w:i/>
          <w:iCs/>
          <w:sz w:val="24"/>
          <w:szCs w:val="24"/>
        </w:rPr>
        <w:t>•</w:t>
      </w:r>
      <w:r w:rsidRPr="00B10966">
        <w:rPr>
          <w:rFonts w:ascii="CMSY8" w:cs="CMSY8"/>
          <w:i/>
          <w:iCs/>
          <w:sz w:val="24"/>
          <w:szCs w:val="24"/>
        </w:rPr>
        <w:t xml:space="preserve"> </w:t>
      </w:r>
      <w:r w:rsidRPr="00B10966">
        <w:rPr>
          <w:rFonts w:ascii="CMBX8" w:cs="CMBX8"/>
          <w:b/>
          <w:bCs/>
          <w:sz w:val="24"/>
          <w:szCs w:val="24"/>
        </w:rPr>
        <w:t xml:space="preserve">Auxiliary inputs: </w:t>
      </w:r>
    </w:p>
    <w:p w:rsidR="00BE7A53" w:rsidRPr="00BE7A53" w:rsidRDefault="00B10966" w:rsidP="00D11AAB">
      <w:pPr>
        <w:pStyle w:val="ListParagraph"/>
        <w:numPr>
          <w:ilvl w:val="0"/>
          <w:numId w:val="17"/>
        </w:numPr>
        <w:autoSpaceDE w:val="0"/>
        <w:autoSpaceDN w:val="0"/>
        <w:bidi w:val="0"/>
        <w:adjustRightInd w:val="0"/>
        <w:spacing w:after="0" w:line="240" w:lineRule="auto"/>
        <w:rPr>
          <w:rFonts w:ascii="CMMI6" w:hAnsi="CMMI6" w:cs="CMMI6"/>
          <w:i/>
          <w:iCs/>
          <w:sz w:val="24"/>
          <w:szCs w:val="24"/>
        </w:rPr>
      </w:pPr>
      <w:r w:rsidRPr="00BE7A53">
        <w:rPr>
          <w:rFonts w:ascii="CMR8" w:cs="CMR8"/>
          <w:sz w:val="24"/>
          <w:szCs w:val="24"/>
        </w:rPr>
        <w:t>Both parties have the security parameter 1</w:t>
      </w:r>
      <w:r w:rsidRPr="00BE7A53">
        <w:rPr>
          <w:rFonts w:ascii="CMMI6" w:hAnsi="CMMI6" w:cs="CMMI6"/>
          <w:i/>
          <w:iCs/>
          <w:sz w:val="24"/>
          <w:szCs w:val="24"/>
          <w:vertAlign w:val="superscript"/>
        </w:rPr>
        <w:t>n</w:t>
      </w:r>
      <w:r w:rsidRPr="00BE7A53">
        <w:rPr>
          <w:rFonts w:ascii="CMMI6" w:hAnsi="CMMI6" w:cs="CMMI6"/>
          <w:i/>
          <w:iCs/>
          <w:sz w:val="24"/>
          <w:szCs w:val="24"/>
        </w:rPr>
        <w:t xml:space="preserve"> </w:t>
      </w:r>
    </w:p>
    <w:p w:rsidR="00BE7A53" w:rsidRPr="00BE7A53" w:rsidRDefault="00BE7A53" w:rsidP="00D11AAB">
      <w:pPr>
        <w:pStyle w:val="ListParagraph"/>
        <w:numPr>
          <w:ilvl w:val="0"/>
          <w:numId w:val="17"/>
        </w:numPr>
        <w:autoSpaceDE w:val="0"/>
        <w:autoSpaceDN w:val="0"/>
        <w:bidi w:val="0"/>
        <w:adjustRightInd w:val="0"/>
        <w:spacing w:after="0" w:line="240" w:lineRule="auto"/>
        <w:rPr>
          <w:rFonts w:ascii="CMMI8" w:hAnsi="CMMI8" w:cs="CMMI8"/>
          <w:i/>
          <w:iCs/>
          <w:color w:val="FF0000"/>
          <w:sz w:val="24"/>
          <w:szCs w:val="24"/>
        </w:rPr>
      </w:pPr>
      <w:r>
        <w:rPr>
          <w:rFonts w:ascii="CMR8" w:cs="CMR8"/>
          <w:sz w:val="24"/>
          <w:szCs w:val="24"/>
        </w:rPr>
        <w:t>T</w:t>
      </w:r>
      <w:r w:rsidR="00B10966" w:rsidRPr="00BE7A53">
        <w:rPr>
          <w:rFonts w:ascii="CMR8" w:cs="CMR8"/>
          <w:sz w:val="24"/>
          <w:szCs w:val="24"/>
        </w:rPr>
        <w:t>he description</w:t>
      </w:r>
      <w:r w:rsidRPr="00BE7A53">
        <w:rPr>
          <w:rFonts w:ascii="CMR8" w:cs="CMR8"/>
          <w:sz w:val="24"/>
          <w:szCs w:val="24"/>
        </w:rPr>
        <w:t xml:space="preserve"> </w:t>
      </w:r>
      <w:r w:rsidR="00B10966" w:rsidRPr="00BE7A53">
        <w:rPr>
          <w:rFonts w:ascii="CMR8" w:cs="CMR8"/>
          <w:sz w:val="24"/>
          <w:szCs w:val="24"/>
        </w:rPr>
        <w:t xml:space="preserve">of a group </w:t>
      </w:r>
      <w:r w:rsidR="00B10966" w:rsidRPr="00BE7A53">
        <w:rPr>
          <w:rFonts w:ascii="MSBM10" w:hAnsi="MSBM10" w:cs="MSBM10"/>
          <w:sz w:val="24"/>
          <w:szCs w:val="24"/>
        </w:rPr>
        <w:t xml:space="preserve">G </w:t>
      </w:r>
      <w:r w:rsidR="00B10966" w:rsidRPr="00BE7A53">
        <w:rPr>
          <w:rFonts w:ascii="CMR8" w:cs="CMR8"/>
          <w:sz w:val="24"/>
          <w:szCs w:val="24"/>
        </w:rPr>
        <w:t xml:space="preserve">of </w:t>
      </w:r>
      <w:r w:rsidR="00B10966" w:rsidRPr="00BE7A53">
        <w:rPr>
          <w:rFonts w:ascii="CMTI8" w:hAnsi="CMTI8" w:cs="CMTI8"/>
          <w:i/>
          <w:iCs/>
          <w:sz w:val="24"/>
          <w:szCs w:val="24"/>
        </w:rPr>
        <w:t>prime order</w:t>
      </w:r>
      <w:r w:rsidR="00B10966" w:rsidRPr="00BE7A53">
        <w:rPr>
          <w:rFonts w:ascii="CMR8" w:cs="CMR8"/>
          <w:sz w:val="24"/>
          <w:szCs w:val="24"/>
        </w:rPr>
        <w:t xml:space="preserve">, including a generator </w:t>
      </w:r>
      <w:r w:rsidR="00B10966" w:rsidRPr="00BE7A53">
        <w:rPr>
          <w:rFonts w:ascii="CMMI8" w:hAnsi="CMMI8" w:cs="CMMI8"/>
          <w:i/>
          <w:iCs/>
          <w:sz w:val="24"/>
          <w:szCs w:val="24"/>
        </w:rPr>
        <w:t xml:space="preserve">g </w:t>
      </w:r>
      <w:r w:rsidR="00B10966" w:rsidRPr="00BE7A53">
        <w:rPr>
          <w:rFonts w:ascii="CMR8" w:cs="CMR8"/>
          <w:sz w:val="24"/>
          <w:szCs w:val="24"/>
        </w:rPr>
        <w:t>for the group and</w:t>
      </w:r>
      <w:r w:rsidRPr="00BE7A53">
        <w:rPr>
          <w:rFonts w:ascii="CMR8" w:cs="CMR8"/>
          <w:sz w:val="24"/>
          <w:szCs w:val="24"/>
        </w:rPr>
        <w:t xml:space="preserve"> </w:t>
      </w:r>
      <w:r w:rsidR="00B10966" w:rsidRPr="00BE7A53">
        <w:rPr>
          <w:rFonts w:ascii="CMR8" w:cs="CMR8"/>
          <w:sz w:val="24"/>
          <w:szCs w:val="24"/>
        </w:rPr>
        <w:t xml:space="preserve">its order </w:t>
      </w:r>
      <w:r w:rsidR="00B10966" w:rsidRPr="00BE7A53">
        <w:rPr>
          <w:rFonts w:ascii="CMMI8" w:hAnsi="CMMI8" w:cs="CMMI8"/>
          <w:i/>
          <w:iCs/>
          <w:sz w:val="24"/>
          <w:szCs w:val="24"/>
        </w:rPr>
        <w:t>q</w:t>
      </w:r>
      <w:r w:rsidR="00B10966" w:rsidRPr="00796135">
        <w:rPr>
          <w:rFonts w:ascii="CMR8" w:cs="CMR8"/>
          <w:color w:val="00B050"/>
          <w:sz w:val="24"/>
          <w:szCs w:val="24"/>
        </w:rPr>
        <w:t>.</w:t>
      </w:r>
      <w:r w:rsidR="00B10966" w:rsidRPr="00796135">
        <w:rPr>
          <w:rFonts w:ascii="CMR6" w:hAnsi="CMR6" w:cs="CMR6"/>
          <w:color w:val="00B050"/>
          <w:sz w:val="24"/>
          <w:szCs w:val="24"/>
        </w:rPr>
        <w:t xml:space="preserve"> </w:t>
      </w:r>
      <w:r w:rsidRPr="00796135">
        <w:rPr>
          <w:rFonts w:ascii="CMR6" w:hAnsi="CMR6" w:cs="CMR6"/>
          <w:color w:val="00B050"/>
          <w:sz w:val="24"/>
          <w:szCs w:val="24"/>
        </w:rPr>
        <w:t xml:space="preserve"> (</w:t>
      </w:r>
      <w:proofErr w:type="gramStart"/>
      <w:r w:rsidRPr="00796135">
        <w:rPr>
          <w:rFonts w:ascii="CMR6" w:hAnsi="CMR6" w:cs="CMR6"/>
          <w:color w:val="00B050"/>
          <w:sz w:val="24"/>
          <w:szCs w:val="24"/>
        </w:rPr>
        <w:t>should</w:t>
      </w:r>
      <w:proofErr w:type="gramEnd"/>
      <w:r w:rsidRPr="00796135">
        <w:rPr>
          <w:rFonts w:ascii="CMR6" w:hAnsi="CMR6" w:cs="CMR6"/>
          <w:color w:val="00B050"/>
          <w:sz w:val="24"/>
          <w:szCs w:val="24"/>
        </w:rPr>
        <w:t xml:space="preserve"> we check that the given group is of prime order?)</w:t>
      </w:r>
      <w:ins w:id="178" w:author="lindell" w:date="2010-07-04T17:09:00Z">
        <w:r w:rsidR="005921A8" w:rsidRPr="00796135">
          <w:rPr>
            <w:rFonts w:ascii="CMR6" w:hAnsi="CMR6" w:cs="CMR6"/>
            <w:color w:val="00B050"/>
            <w:sz w:val="24"/>
            <w:szCs w:val="24"/>
          </w:rPr>
          <w:t xml:space="preserve"> </w:t>
        </w:r>
        <w:r w:rsidR="005921A8">
          <w:rPr>
            <w:rFonts w:ascii="CMR6" w:hAnsi="CMR6" w:cs="CMR6"/>
            <w:color w:val="FF0000"/>
            <w:sz w:val="24"/>
            <w:szCs w:val="24"/>
          </w:rPr>
          <w:t>If given as auxiliary input then no need. Otherwise, this is as when chosen by P2.</w:t>
        </w:r>
      </w:ins>
    </w:p>
    <w:p w:rsidR="00B10966" w:rsidRPr="00BE7A53" w:rsidRDefault="00BE7A53" w:rsidP="00D11AAB">
      <w:pPr>
        <w:pStyle w:val="ListParagraph"/>
        <w:numPr>
          <w:ilvl w:val="0"/>
          <w:numId w:val="17"/>
        </w:numPr>
        <w:autoSpaceDE w:val="0"/>
        <w:autoSpaceDN w:val="0"/>
        <w:bidi w:val="0"/>
        <w:adjustRightInd w:val="0"/>
        <w:spacing w:after="0" w:line="240" w:lineRule="auto"/>
        <w:rPr>
          <w:rFonts w:ascii="CMMI8" w:hAnsi="CMMI8" w:cs="CMMI8"/>
          <w:i/>
          <w:iCs/>
          <w:sz w:val="24"/>
          <w:szCs w:val="24"/>
        </w:rPr>
      </w:pPr>
      <w:r>
        <w:rPr>
          <w:rFonts w:ascii="CMR8" w:cs="CMR8"/>
          <w:sz w:val="24"/>
          <w:szCs w:val="24"/>
        </w:rPr>
        <w:t xml:space="preserve">Both parties have </w:t>
      </w:r>
      <w:r w:rsidR="00B10966" w:rsidRPr="00BE7A53">
        <w:rPr>
          <w:rFonts w:ascii="CMR8" w:cs="CMR8"/>
          <w:sz w:val="24"/>
          <w:szCs w:val="24"/>
        </w:rPr>
        <w:t xml:space="preserve">a probabilistic polynomial-time algorithm </w:t>
      </w:r>
      <w:r w:rsidR="00B10966" w:rsidRPr="00BE7A53">
        <w:rPr>
          <w:rFonts w:ascii="CMMI8" w:hAnsi="CMMI8" w:cs="CMMI8"/>
          <w:i/>
          <w:iCs/>
          <w:sz w:val="24"/>
          <w:szCs w:val="24"/>
        </w:rPr>
        <w:t>V</w:t>
      </w:r>
    </w:p>
    <w:p w:rsidR="00B10966" w:rsidRDefault="00B10966" w:rsidP="00BE7A53">
      <w:pPr>
        <w:autoSpaceDE w:val="0"/>
        <w:autoSpaceDN w:val="0"/>
        <w:bidi w:val="0"/>
        <w:adjustRightInd w:val="0"/>
        <w:spacing w:after="0" w:line="240" w:lineRule="auto"/>
        <w:ind w:left="720"/>
        <w:rPr>
          <w:rFonts w:ascii="CMR8" w:cs="CMR8"/>
          <w:sz w:val="24"/>
          <w:szCs w:val="24"/>
        </w:rPr>
      </w:pPr>
      <w:r w:rsidRPr="00B10966">
        <w:rPr>
          <w:rFonts w:ascii="CMR8" w:cs="CMR8"/>
          <w:sz w:val="24"/>
          <w:szCs w:val="24"/>
        </w:rPr>
        <w:t xml:space="preserve">that checks membership in </w:t>
      </w:r>
      <w:r w:rsidRPr="00B10966">
        <w:rPr>
          <w:rFonts w:ascii="MSBM10" w:hAnsi="MSBM10" w:cs="MSBM10"/>
          <w:sz w:val="24"/>
          <w:szCs w:val="24"/>
        </w:rPr>
        <w:t xml:space="preserve">G </w:t>
      </w:r>
      <w:r w:rsidRPr="00B10966">
        <w:rPr>
          <w:rFonts w:ascii="CMR8" w:cs="CMR8"/>
          <w:sz w:val="24"/>
          <w:szCs w:val="24"/>
        </w:rPr>
        <w:t xml:space="preserve">(i.e., for every </w:t>
      </w:r>
      <w:r w:rsidRPr="00B10966">
        <w:rPr>
          <w:rFonts w:ascii="CMMI8" w:hAnsi="CMMI8" w:cs="CMMI8"/>
          <w:i/>
          <w:iCs/>
          <w:sz w:val="24"/>
          <w:szCs w:val="24"/>
        </w:rPr>
        <w:t>h</w:t>
      </w:r>
      <w:r w:rsidRPr="00B10966">
        <w:rPr>
          <w:rFonts w:ascii="CMR8" w:cs="CMR8"/>
          <w:sz w:val="24"/>
          <w:szCs w:val="24"/>
        </w:rPr>
        <w:t xml:space="preserve">, </w:t>
      </w:r>
      <w:r w:rsidRPr="00B10966">
        <w:rPr>
          <w:rFonts w:ascii="CMMI8" w:hAnsi="CMMI8" w:cs="CMMI8"/>
          <w:i/>
          <w:iCs/>
          <w:sz w:val="24"/>
          <w:szCs w:val="24"/>
        </w:rPr>
        <w:t xml:space="preserve">V </w:t>
      </w:r>
      <w:r w:rsidRPr="00B10966">
        <w:rPr>
          <w:rFonts w:ascii="CMR8" w:cs="CMR8"/>
          <w:sz w:val="24"/>
          <w:szCs w:val="24"/>
        </w:rPr>
        <w:t>(</w:t>
      </w:r>
      <w:r w:rsidRPr="00B10966">
        <w:rPr>
          <w:rFonts w:ascii="CMMI8" w:hAnsi="CMMI8" w:cs="CMMI8"/>
          <w:i/>
          <w:iCs/>
          <w:sz w:val="24"/>
          <w:szCs w:val="24"/>
        </w:rPr>
        <w:t>h</w:t>
      </w:r>
      <w:r w:rsidRPr="00B10966">
        <w:rPr>
          <w:rFonts w:ascii="CMR8" w:cs="CMR8"/>
          <w:sz w:val="24"/>
          <w:szCs w:val="24"/>
        </w:rPr>
        <w:t xml:space="preserve">) = 1 if and only if </w:t>
      </w:r>
      <w:r w:rsidRPr="00B10966">
        <w:rPr>
          <w:rFonts w:ascii="CMMI8" w:hAnsi="CMMI8" w:cs="CMMI8"/>
          <w:i/>
          <w:iCs/>
          <w:sz w:val="24"/>
          <w:szCs w:val="24"/>
        </w:rPr>
        <w:t xml:space="preserve">h </w:t>
      </w:r>
      <w:r w:rsidRPr="00B10966">
        <w:rPr>
          <w:rFonts w:ascii="Cambria Math" w:hAnsi="Cambria Math" w:cs="Cambria Math"/>
          <w:i/>
          <w:iCs/>
          <w:sz w:val="24"/>
          <w:szCs w:val="24"/>
        </w:rPr>
        <w:t>∈</w:t>
      </w:r>
      <w:r w:rsidRPr="00B10966">
        <w:rPr>
          <w:rFonts w:ascii="CMSY8" w:cs="CMSY8"/>
          <w:i/>
          <w:iCs/>
          <w:sz w:val="24"/>
          <w:szCs w:val="24"/>
        </w:rPr>
        <w:t xml:space="preserve"> </w:t>
      </w:r>
      <w:r w:rsidRPr="00B10966">
        <w:rPr>
          <w:rFonts w:ascii="MSBM10" w:hAnsi="MSBM10" w:cs="MSBM10"/>
          <w:sz w:val="24"/>
          <w:szCs w:val="24"/>
        </w:rPr>
        <w:t>G</w:t>
      </w:r>
      <w:r w:rsidRPr="00B10966">
        <w:rPr>
          <w:rFonts w:ascii="CMR8" w:cs="CMR8"/>
          <w:sz w:val="24"/>
          <w:szCs w:val="24"/>
        </w:rPr>
        <w:t>).</w:t>
      </w:r>
    </w:p>
    <w:p w:rsidR="001F3AE5" w:rsidRDefault="001F3AE5" w:rsidP="001F3AE5">
      <w:pPr>
        <w:autoSpaceDE w:val="0"/>
        <w:autoSpaceDN w:val="0"/>
        <w:bidi w:val="0"/>
        <w:adjustRightInd w:val="0"/>
        <w:spacing w:after="0" w:line="240" w:lineRule="auto"/>
        <w:ind w:left="720"/>
        <w:rPr>
          <w:rFonts w:ascii="CMR8" w:cs="CMR8"/>
          <w:sz w:val="24"/>
          <w:szCs w:val="24"/>
        </w:rPr>
      </w:pPr>
    </w:p>
    <w:p w:rsidR="001F3AE5" w:rsidRDefault="001F3AE5" w:rsidP="001F3AE5">
      <w:pPr>
        <w:autoSpaceDE w:val="0"/>
        <w:autoSpaceDN w:val="0"/>
        <w:bidi w:val="0"/>
        <w:adjustRightInd w:val="0"/>
        <w:spacing w:after="0" w:line="240" w:lineRule="auto"/>
        <w:ind w:firstLine="360"/>
        <w:rPr>
          <w:rFonts w:ascii="CMR6" w:hAnsi="CMR6" w:cs="CMR6"/>
          <w:sz w:val="24"/>
          <w:szCs w:val="24"/>
        </w:rPr>
      </w:pPr>
      <w:r>
        <w:rPr>
          <w:rFonts w:ascii="CMR8" w:cs="CMR8"/>
          <w:sz w:val="24"/>
          <w:szCs w:val="24"/>
        </w:rPr>
        <w:t xml:space="preserve">If the </w:t>
      </w:r>
      <w:r w:rsidRPr="004D1B45">
        <w:rPr>
          <w:rFonts w:ascii="CMR8" w:cs="CMR8"/>
          <w:sz w:val="24"/>
          <w:szCs w:val="24"/>
        </w:rPr>
        <w:t xml:space="preserve">group </w:t>
      </w:r>
      <w:r>
        <w:rPr>
          <w:rFonts w:ascii="CMR8" w:cs="CMR8"/>
          <w:sz w:val="24"/>
          <w:szCs w:val="24"/>
        </w:rPr>
        <w:t xml:space="preserve">is not given as an auxiliary input, </w:t>
      </w:r>
      <w:r w:rsidRPr="004D1B45">
        <w:rPr>
          <w:rFonts w:ascii="CMR8" w:cs="CMR8"/>
          <w:sz w:val="24"/>
          <w:szCs w:val="24"/>
        </w:rPr>
        <w:t xml:space="preserve">can </w:t>
      </w:r>
      <w:r>
        <w:rPr>
          <w:rFonts w:ascii="CMR8" w:cs="CMR8"/>
          <w:sz w:val="24"/>
          <w:szCs w:val="24"/>
        </w:rPr>
        <w:t xml:space="preserve">it </w:t>
      </w:r>
      <w:r w:rsidRPr="004D1B45">
        <w:rPr>
          <w:rFonts w:ascii="CMR8" w:cs="CMR8"/>
          <w:sz w:val="24"/>
          <w:szCs w:val="24"/>
        </w:rPr>
        <w:t xml:space="preserve">be chosen by </w:t>
      </w:r>
      <w:r w:rsidRPr="004D1B45">
        <w:rPr>
          <w:rFonts w:ascii="CMMI8" w:hAnsi="CMMI8" w:cs="CMMI8"/>
          <w:i/>
          <w:iCs/>
          <w:sz w:val="24"/>
          <w:szCs w:val="24"/>
        </w:rPr>
        <w:t>P</w:t>
      </w:r>
      <w:r w:rsidRPr="004D1B45">
        <w:rPr>
          <w:rFonts w:ascii="CMR6" w:hAnsi="CMR6" w:cs="CMR6"/>
          <w:sz w:val="24"/>
          <w:szCs w:val="24"/>
        </w:rPr>
        <w:t>2</w:t>
      </w:r>
      <w:r>
        <w:rPr>
          <w:rFonts w:ascii="CMR6" w:hAnsi="CMR6" w:cs="CMR6"/>
          <w:sz w:val="24"/>
          <w:szCs w:val="24"/>
        </w:rPr>
        <w:t xml:space="preserve">? </w:t>
      </w:r>
      <w:ins w:id="179" w:author="lindell" w:date="2010-07-04T17:09:00Z">
        <w:r w:rsidR="005921A8">
          <w:rPr>
            <w:rFonts w:ascii="CMR6" w:hAnsi="CMR6" w:cs="CMR6"/>
            <w:sz w:val="24"/>
            <w:szCs w:val="24"/>
          </w:rPr>
          <w:t xml:space="preserve"> Yes.</w:t>
        </w:r>
      </w:ins>
    </w:p>
    <w:p w:rsidR="001F3AE5" w:rsidRDefault="001F3AE5" w:rsidP="001F3AE5">
      <w:pPr>
        <w:autoSpaceDE w:val="0"/>
        <w:autoSpaceDN w:val="0"/>
        <w:bidi w:val="0"/>
        <w:adjustRightInd w:val="0"/>
        <w:spacing w:after="0" w:line="240" w:lineRule="auto"/>
        <w:ind w:firstLine="360"/>
        <w:rPr>
          <w:rFonts w:ascii="CMR8" w:cs="CMR8"/>
          <w:sz w:val="24"/>
          <w:szCs w:val="24"/>
        </w:rPr>
      </w:pPr>
    </w:p>
    <w:p w:rsidR="001F3AE5" w:rsidRDefault="001F3AE5" w:rsidP="00D11AAB">
      <w:pPr>
        <w:pStyle w:val="ListParagraph"/>
        <w:numPr>
          <w:ilvl w:val="0"/>
          <w:numId w:val="16"/>
        </w:numPr>
        <w:autoSpaceDE w:val="0"/>
        <w:autoSpaceDN w:val="0"/>
        <w:bidi w:val="0"/>
        <w:adjustRightInd w:val="0"/>
        <w:spacing w:after="0" w:line="240" w:lineRule="auto"/>
        <w:rPr>
          <w:rFonts w:ascii="CMBX8" w:cs="CMBX8"/>
          <w:b/>
          <w:bCs/>
          <w:sz w:val="24"/>
          <w:szCs w:val="24"/>
        </w:rPr>
      </w:pPr>
      <w:r w:rsidRPr="004242D2">
        <w:rPr>
          <w:rFonts w:ascii="CMBX8" w:cs="CMBX8"/>
          <w:b/>
          <w:bCs/>
          <w:sz w:val="24"/>
          <w:szCs w:val="24"/>
        </w:rPr>
        <w:t>Default behavior on wrong input:</w:t>
      </w:r>
    </w:p>
    <w:p w:rsidR="001F3AE5" w:rsidRPr="00440434" w:rsidRDefault="001F3AE5" w:rsidP="00D11AAB">
      <w:pPr>
        <w:pStyle w:val="ListParagraph"/>
        <w:numPr>
          <w:ilvl w:val="0"/>
          <w:numId w:val="16"/>
        </w:numPr>
        <w:autoSpaceDE w:val="0"/>
        <w:autoSpaceDN w:val="0"/>
        <w:bidi w:val="0"/>
        <w:adjustRightInd w:val="0"/>
        <w:spacing w:after="0" w:line="240" w:lineRule="auto"/>
        <w:rPr>
          <w:rFonts w:ascii="CMBX8" w:cs="CMBX8"/>
          <w:b/>
          <w:bCs/>
          <w:sz w:val="24"/>
          <w:szCs w:val="24"/>
        </w:rPr>
      </w:pPr>
      <w:r w:rsidRPr="00440434">
        <w:rPr>
          <w:rFonts w:ascii="CMBX8" w:cs="CMBX8"/>
          <w:b/>
          <w:bCs/>
          <w:sz w:val="24"/>
          <w:szCs w:val="24"/>
        </w:rPr>
        <w:t>Receiver</w:t>
      </w:r>
      <w:r w:rsidRPr="00440434">
        <w:rPr>
          <w:rFonts w:ascii="CMBX8" w:cs="CMBX8"/>
          <w:b/>
          <w:bCs/>
          <w:sz w:val="24"/>
          <w:szCs w:val="24"/>
        </w:rPr>
        <w:t>’</w:t>
      </w:r>
      <w:r w:rsidRPr="00440434">
        <w:rPr>
          <w:rFonts w:ascii="CMBX8" w:cs="CMBX8"/>
          <w:b/>
          <w:bCs/>
          <w:sz w:val="24"/>
          <w:szCs w:val="24"/>
        </w:rPr>
        <w:t>s Output:</w:t>
      </w:r>
      <w:r w:rsidRPr="00440434">
        <w:rPr>
          <w:rFonts w:ascii="CMMI8" w:hAnsi="CMMI8" w:cs="CMMI8"/>
          <w:i/>
          <w:iCs/>
          <w:sz w:val="24"/>
          <w:szCs w:val="24"/>
        </w:rPr>
        <w:t xml:space="preserve"> </w:t>
      </w:r>
      <w:proofErr w:type="spellStart"/>
      <w:r w:rsidR="008108E1" w:rsidRPr="00852968">
        <w:rPr>
          <w:rFonts w:ascii="CMMI6" w:hAnsi="CMMI6" w:cs="CMMI6"/>
          <w:i/>
          <w:iCs/>
          <w:sz w:val="24"/>
          <w:szCs w:val="24"/>
        </w:rPr>
        <w:t>z</w:t>
      </w:r>
      <w:r w:rsidR="008108E1" w:rsidRPr="00852968">
        <w:rPr>
          <w:rFonts w:ascii="CMMI5" w:cs="CMMI5" w:hint="cs"/>
          <w:i/>
          <w:iCs/>
          <w:sz w:val="24"/>
          <w:szCs w:val="24"/>
          <w:vertAlign w:val="subscript"/>
        </w:rPr>
        <w:t>σ</w:t>
      </w:r>
      <w:proofErr w:type="spellEnd"/>
      <w:r w:rsidR="008108E1" w:rsidRPr="00852968">
        <w:rPr>
          <w:rFonts w:ascii="CMMI5" w:cs="CMMI5"/>
          <w:i/>
          <w:iCs/>
          <w:sz w:val="24"/>
          <w:szCs w:val="24"/>
          <w:vertAlign w:val="subscript"/>
        </w:rPr>
        <w:t xml:space="preserve"> /</w:t>
      </w:r>
      <w:proofErr w:type="spellStart"/>
      <w:r w:rsidR="008108E1" w:rsidRPr="00852968">
        <w:rPr>
          <w:rFonts w:ascii="CMMI6" w:hAnsi="CMMI6" w:cs="CMMI6"/>
          <w:i/>
          <w:iCs/>
          <w:sz w:val="24"/>
          <w:szCs w:val="24"/>
        </w:rPr>
        <w:t>w</w:t>
      </w:r>
      <w:r w:rsidR="008108E1" w:rsidRPr="00852968">
        <w:rPr>
          <w:rFonts w:ascii="CMMI5" w:cs="CMMI5" w:hint="cs"/>
          <w:i/>
          <w:iCs/>
          <w:sz w:val="24"/>
          <w:szCs w:val="24"/>
          <w:vertAlign w:val="subscript"/>
        </w:rPr>
        <w:t>σ</w:t>
      </w:r>
      <w:r w:rsidR="008108E1" w:rsidRPr="00852968">
        <w:rPr>
          <w:rFonts w:ascii="CMMI5" w:cs="CMMI5" w:hint="cs"/>
          <w:i/>
          <w:iCs/>
          <w:sz w:val="24"/>
          <w:szCs w:val="24"/>
          <w:vertAlign w:val="superscript"/>
        </w:rPr>
        <w:t>ασ</w:t>
      </w:r>
      <w:proofErr w:type="spellEnd"/>
    </w:p>
    <w:p w:rsidR="001F3AE5" w:rsidRPr="00440434" w:rsidRDefault="001F3AE5" w:rsidP="00D11AAB">
      <w:pPr>
        <w:pStyle w:val="ListParagraph"/>
        <w:numPr>
          <w:ilvl w:val="0"/>
          <w:numId w:val="16"/>
        </w:numPr>
        <w:autoSpaceDE w:val="0"/>
        <w:autoSpaceDN w:val="0"/>
        <w:bidi w:val="0"/>
        <w:adjustRightInd w:val="0"/>
        <w:spacing w:after="0" w:line="240" w:lineRule="auto"/>
        <w:rPr>
          <w:rFonts w:ascii="CMBX8" w:cs="CMBX8"/>
          <w:b/>
          <w:bCs/>
          <w:sz w:val="24"/>
          <w:szCs w:val="24"/>
        </w:rPr>
      </w:pPr>
      <w:r w:rsidRPr="00440434">
        <w:rPr>
          <w:rFonts w:ascii="CMBX8" w:cs="CMBX8"/>
          <w:b/>
          <w:bCs/>
          <w:sz w:val="24"/>
          <w:szCs w:val="24"/>
        </w:rPr>
        <w:t>Sender</w:t>
      </w:r>
      <w:r w:rsidRPr="00440434">
        <w:rPr>
          <w:rFonts w:ascii="CMBX8" w:cs="CMBX8"/>
          <w:b/>
          <w:bCs/>
          <w:sz w:val="24"/>
          <w:szCs w:val="24"/>
        </w:rPr>
        <w:t>’</w:t>
      </w:r>
      <w:r w:rsidRPr="00440434">
        <w:rPr>
          <w:rFonts w:ascii="CMBX8" w:cs="CMBX8"/>
          <w:b/>
          <w:bCs/>
          <w:sz w:val="24"/>
          <w:szCs w:val="24"/>
        </w:rPr>
        <w:t>s output:</w:t>
      </w:r>
      <w:r>
        <w:rPr>
          <w:rFonts w:ascii="CMBX8" w:cs="CMBX8"/>
          <w:b/>
          <w:bCs/>
          <w:sz w:val="24"/>
          <w:szCs w:val="24"/>
        </w:rPr>
        <w:t xml:space="preserve"> </w:t>
      </w:r>
      <w:r w:rsidRPr="00F004E2">
        <w:rPr>
          <w:rFonts w:ascii="CMR8" w:cs="CMR8"/>
          <w:sz w:val="24"/>
          <w:szCs w:val="24"/>
        </w:rPr>
        <w:t>nothing</w:t>
      </w:r>
    </w:p>
    <w:p w:rsidR="001F3AE5" w:rsidRPr="004D1B45" w:rsidRDefault="001F3AE5" w:rsidP="001F3AE5">
      <w:pPr>
        <w:autoSpaceDE w:val="0"/>
        <w:autoSpaceDN w:val="0"/>
        <w:bidi w:val="0"/>
        <w:adjustRightInd w:val="0"/>
        <w:spacing w:after="0" w:line="240" w:lineRule="auto"/>
        <w:ind w:firstLine="360"/>
        <w:rPr>
          <w:rFonts w:ascii="CMR8" w:cs="CMR8"/>
          <w:sz w:val="24"/>
          <w:szCs w:val="24"/>
        </w:rPr>
      </w:pPr>
    </w:p>
    <w:p w:rsidR="001F3AE5" w:rsidRPr="00B10966" w:rsidRDefault="001F3AE5" w:rsidP="001F3AE5">
      <w:pPr>
        <w:autoSpaceDE w:val="0"/>
        <w:autoSpaceDN w:val="0"/>
        <w:bidi w:val="0"/>
        <w:adjustRightInd w:val="0"/>
        <w:spacing w:after="0" w:line="240" w:lineRule="auto"/>
        <w:ind w:left="720"/>
        <w:rPr>
          <w:rFonts w:ascii="CMR8" w:cs="CMR8"/>
          <w:sz w:val="24"/>
          <w:szCs w:val="24"/>
        </w:rPr>
      </w:pPr>
    </w:p>
    <w:p w:rsidR="00B10966" w:rsidRPr="00B10966" w:rsidRDefault="00B10966" w:rsidP="00B10966">
      <w:pPr>
        <w:autoSpaceDE w:val="0"/>
        <w:autoSpaceDN w:val="0"/>
        <w:bidi w:val="0"/>
        <w:adjustRightInd w:val="0"/>
        <w:spacing w:after="0" w:line="240" w:lineRule="auto"/>
        <w:rPr>
          <w:rFonts w:ascii="CMBX8" w:cs="CMBX8"/>
          <w:b/>
          <w:bCs/>
          <w:sz w:val="24"/>
          <w:szCs w:val="24"/>
        </w:rPr>
      </w:pPr>
      <w:r w:rsidRPr="00B10966">
        <w:rPr>
          <w:rFonts w:ascii="CMSY8" w:cs="CMSY8" w:hint="cs"/>
          <w:i/>
          <w:iCs/>
          <w:sz w:val="24"/>
          <w:szCs w:val="24"/>
        </w:rPr>
        <w:t>•</w:t>
      </w:r>
      <w:r w:rsidRPr="00B10966">
        <w:rPr>
          <w:rFonts w:ascii="CMSY8" w:cs="CMSY8"/>
          <w:i/>
          <w:iCs/>
          <w:sz w:val="24"/>
          <w:szCs w:val="24"/>
        </w:rPr>
        <w:t xml:space="preserve"> </w:t>
      </w:r>
      <w:r w:rsidRPr="00B10966">
        <w:rPr>
          <w:rFonts w:ascii="CMBX8" w:cs="CMBX8"/>
          <w:b/>
          <w:bCs/>
          <w:sz w:val="24"/>
          <w:szCs w:val="24"/>
        </w:rPr>
        <w:t>The protocol:</w:t>
      </w:r>
    </w:p>
    <w:p w:rsidR="00B10966" w:rsidRPr="00A40E54" w:rsidRDefault="00B10966" w:rsidP="00D11AAB">
      <w:pPr>
        <w:pStyle w:val="ListParagraph"/>
        <w:numPr>
          <w:ilvl w:val="0"/>
          <w:numId w:val="18"/>
        </w:numPr>
        <w:autoSpaceDE w:val="0"/>
        <w:autoSpaceDN w:val="0"/>
        <w:bidi w:val="0"/>
        <w:adjustRightInd w:val="0"/>
        <w:spacing w:after="0" w:line="240" w:lineRule="auto"/>
        <w:rPr>
          <w:rFonts w:ascii="CMR8" w:cs="CMR8"/>
          <w:sz w:val="24"/>
          <w:szCs w:val="24"/>
        </w:rPr>
      </w:pPr>
      <w:r w:rsidRPr="00A40E54">
        <w:rPr>
          <w:rFonts w:ascii="CMMI8" w:hAnsi="CMMI8" w:cs="CMMI8"/>
          <w:i/>
          <w:iCs/>
          <w:sz w:val="24"/>
          <w:szCs w:val="24"/>
        </w:rPr>
        <w:t xml:space="preserve">R </w:t>
      </w:r>
      <w:r w:rsidRPr="00A40E54">
        <w:rPr>
          <w:rFonts w:ascii="CMR8" w:cs="CMR8"/>
          <w:sz w:val="24"/>
          <w:szCs w:val="24"/>
        </w:rPr>
        <w:t xml:space="preserve">chooses </w:t>
      </w:r>
      <w:r w:rsidRPr="00A40E54">
        <w:rPr>
          <w:rFonts w:ascii="CMMI8" w:hAnsi="CMMI8" w:cs="CMMI8"/>
          <w:i/>
          <w:iCs/>
          <w:sz w:val="24"/>
          <w:szCs w:val="24"/>
        </w:rPr>
        <w:t>α</w:t>
      </w:r>
      <w:r w:rsidRPr="00BF3173">
        <w:rPr>
          <w:rFonts w:ascii="CMR6" w:hAnsi="CMR6" w:cs="CMR6"/>
          <w:sz w:val="24"/>
          <w:szCs w:val="24"/>
          <w:vertAlign w:val="subscript"/>
        </w:rPr>
        <w:t>0</w:t>
      </w:r>
      <w:r w:rsidRPr="00A40E54">
        <w:rPr>
          <w:rFonts w:ascii="CMMI8" w:hAnsi="CMMI8" w:cs="CMMI8"/>
          <w:i/>
          <w:iCs/>
          <w:sz w:val="24"/>
          <w:szCs w:val="24"/>
        </w:rPr>
        <w:t>, α</w:t>
      </w:r>
      <w:r w:rsidRPr="00BF3173">
        <w:rPr>
          <w:rFonts w:ascii="CMR6" w:hAnsi="CMR6" w:cs="CMR6"/>
          <w:sz w:val="24"/>
          <w:szCs w:val="24"/>
          <w:vertAlign w:val="subscript"/>
        </w:rPr>
        <w:t>1</w:t>
      </w:r>
      <w:r w:rsidRPr="00A40E54">
        <w:rPr>
          <w:rFonts w:ascii="CMMI8" w:hAnsi="CMMI8" w:cs="CMMI8"/>
          <w:i/>
          <w:iCs/>
          <w:sz w:val="24"/>
          <w:szCs w:val="24"/>
        </w:rPr>
        <w:t xml:space="preserve">, r </w:t>
      </w:r>
      <w:r w:rsidRPr="00A40E54">
        <w:rPr>
          <w:rFonts w:ascii="CMSY8" w:cs="CMSY8" w:hint="cs"/>
          <w:i/>
          <w:iCs/>
          <w:sz w:val="24"/>
          <w:szCs w:val="24"/>
        </w:rPr>
        <w:t>←</w:t>
      </w:r>
      <w:r w:rsidRPr="00BF3173">
        <w:rPr>
          <w:rFonts w:ascii="CMMI6" w:hAnsi="CMMI6" w:cs="CMMI6"/>
          <w:i/>
          <w:iCs/>
          <w:sz w:val="24"/>
          <w:szCs w:val="24"/>
          <w:vertAlign w:val="subscript"/>
        </w:rPr>
        <w:t>R</w:t>
      </w:r>
      <w:r w:rsidRPr="00A40E54">
        <w:rPr>
          <w:rFonts w:ascii="CMMI6" w:hAnsi="CMMI6" w:cs="CMMI6"/>
          <w:i/>
          <w:iCs/>
          <w:sz w:val="24"/>
          <w:szCs w:val="24"/>
        </w:rPr>
        <w:t xml:space="preserve"> </w:t>
      </w:r>
      <w:r w:rsidRPr="00A40E54">
        <w:rPr>
          <w:rFonts w:ascii="CMSY8" w:cs="CMSY8"/>
          <w:i/>
          <w:iCs/>
          <w:sz w:val="24"/>
          <w:szCs w:val="24"/>
        </w:rPr>
        <w:t>{</w:t>
      </w:r>
      <w:r w:rsidRPr="00A40E54">
        <w:rPr>
          <w:rFonts w:ascii="CMR8" w:cs="CMR8"/>
          <w:sz w:val="24"/>
          <w:szCs w:val="24"/>
        </w:rPr>
        <w:t>1</w:t>
      </w:r>
      <w:r w:rsidRPr="00A40E54">
        <w:rPr>
          <w:rFonts w:ascii="CMMI8" w:hAnsi="CMMI8" w:cs="CMMI8"/>
          <w:i/>
          <w:iCs/>
          <w:sz w:val="24"/>
          <w:szCs w:val="24"/>
        </w:rPr>
        <w:t>, . . . , q</w:t>
      </w:r>
      <w:r w:rsidRPr="00A40E54">
        <w:rPr>
          <w:rFonts w:ascii="CMSY8" w:cs="CMSY8"/>
          <w:i/>
          <w:iCs/>
          <w:sz w:val="24"/>
          <w:szCs w:val="24"/>
        </w:rPr>
        <w:t xml:space="preserve">} </w:t>
      </w:r>
      <w:r w:rsidRPr="00A40E54">
        <w:rPr>
          <w:rFonts w:ascii="CMR8" w:cs="CMR8"/>
          <w:sz w:val="24"/>
          <w:szCs w:val="24"/>
        </w:rPr>
        <w:t xml:space="preserve">and computes </w:t>
      </w:r>
      <w:r w:rsidRPr="00A40E54">
        <w:rPr>
          <w:rFonts w:ascii="CMMI8" w:hAnsi="CMMI8" w:cs="CMMI8"/>
          <w:i/>
          <w:iCs/>
          <w:sz w:val="24"/>
          <w:szCs w:val="24"/>
        </w:rPr>
        <w:t>h</w:t>
      </w:r>
      <w:r w:rsidRPr="001F2C9B">
        <w:rPr>
          <w:rFonts w:ascii="CMR6" w:hAnsi="CMR6" w:cs="CMR6"/>
          <w:sz w:val="24"/>
          <w:szCs w:val="24"/>
          <w:vertAlign w:val="subscript"/>
        </w:rPr>
        <w:t>0</w:t>
      </w:r>
      <w:r w:rsidRPr="00A40E54">
        <w:rPr>
          <w:rFonts w:ascii="CMR6" w:hAnsi="CMR6" w:cs="CMR6"/>
          <w:sz w:val="24"/>
          <w:szCs w:val="24"/>
        </w:rPr>
        <w:t xml:space="preserve"> </w:t>
      </w:r>
      <w:r w:rsidRPr="00A40E54">
        <w:rPr>
          <w:rFonts w:ascii="CMR8" w:cs="CMR8"/>
          <w:sz w:val="24"/>
          <w:szCs w:val="24"/>
        </w:rPr>
        <w:t xml:space="preserve">= </w:t>
      </w:r>
      <w:r w:rsidRPr="00A40E54">
        <w:rPr>
          <w:rFonts w:ascii="CMMI8" w:hAnsi="CMMI8" w:cs="CMMI8"/>
          <w:i/>
          <w:iCs/>
          <w:sz w:val="24"/>
          <w:szCs w:val="24"/>
        </w:rPr>
        <w:t>g</w:t>
      </w:r>
      <w:r w:rsidRPr="00A40E54">
        <w:rPr>
          <w:rFonts w:ascii="CMMI6" w:hAnsi="CMMI6" w:cs="CMMI6"/>
          <w:i/>
          <w:iCs/>
          <w:sz w:val="24"/>
          <w:szCs w:val="24"/>
          <w:vertAlign w:val="superscript"/>
        </w:rPr>
        <w:t>α</w:t>
      </w:r>
      <w:r w:rsidRPr="00A40E54">
        <w:rPr>
          <w:rFonts w:ascii="CMR5" w:hAnsi="CMR5" w:cs="CMR5"/>
          <w:sz w:val="24"/>
          <w:szCs w:val="24"/>
          <w:vertAlign w:val="superscript"/>
        </w:rPr>
        <w:t>0</w:t>
      </w:r>
      <w:r w:rsidRPr="00A40E54">
        <w:rPr>
          <w:rFonts w:ascii="CMR5" w:hAnsi="CMR5" w:cs="CMR5"/>
          <w:sz w:val="24"/>
          <w:szCs w:val="24"/>
        </w:rPr>
        <w:t xml:space="preserve"> </w:t>
      </w:r>
      <w:r w:rsidRPr="00A40E54">
        <w:rPr>
          <w:rFonts w:ascii="CMR8" w:cs="CMR8"/>
          <w:sz w:val="24"/>
          <w:szCs w:val="24"/>
        </w:rPr>
        <w:t xml:space="preserve">, </w:t>
      </w:r>
      <w:r w:rsidRPr="00A40E54">
        <w:rPr>
          <w:rFonts w:ascii="CMMI8" w:hAnsi="CMMI8" w:cs="CMMI8"/>
          <w:i/>
          <w:iCs/>
          <w:sz w:val="24"/>
          <w:szCs w:val="24"/>
        </w:rPr>
        <w:t>h</w:t>
      </w:r>
      <w:r w:rsidRPr="001F2C9B">
        <w:rPr>
          <w:rFonts w:ascii="CMR6" w:hAnsi="CMR6" w:cs="CMR6"/>
          <w:sz w:val="24"/>
          <w:szCs w:val="24"/>
          <w:vertAlign w:val="subscript"/>
        </w:rPr>
        <w:t>1</w:t>
      </w:r>
      <w:r w:rsidRPr="00A40E54">
        <w:rPr>
          <w:rFonts w:ascii="CMR6" w:hAnsi="CMR6" w:cs="CMR6"/>
          <w:sz w:val="24"/>
          <w:szCs w:val="24"/>
        </w:rPr>
        <w:t xml:space="preserve"> </w:t>
      </w:r>
      <w:r w:rsidRPr="00A40E54">
        <w:rPr>
          <w:rFonts w:ascii="CMR8" w:cs="CMR8"/>
          <w:sz w:val="24"/>
          <w:szCs w:val="24"/>
        </w:rPr>
        <w:t xml:space="preserve">= </w:t>
      </w:r>
      <w:r w:rsidRPr="00A40E54">
        <w:rPr>
          <w:rFonts w:ascii="CMMI8" w:hAnsi="CMMI8" w:cs="CMMI8"/>
          <w:i/>
          <w:iCs/>
          <w:sz w:val="24"/>
          <w:szCs w:val="24"/>
        </w:rPr>
        <w:t>g</w:t>
      </w:r>
      <w:r w:rsidRPr="00A40E54">
        <w:rPr>
          <w:rFonts w:ascii="CMMI6" w:hAnsi="CMMI6" w:cs="CMMI6"/>
          <w:i/>
          <w:iCs/>
          <w:sz w:val="24"/>
          <w:szCs w:val="24"/>
          <w:vertAlign w:val="superscript"/>
        </w:rPr>
        <w:t>α</w:t>
      </w:r>
      <w:r w:rsidRPr="00A40E54">
        <w:rPr>
          <w:rFonts w:ascii="CMR5" w:hAnsi="CMR5" w:cs="CMR5"/>
          <w:sz w:val="24"/>
          <w:szCs w:val="24"/>
          <w:vertAlign w:val="superscript"/>
        </w:rPr>
        <w:t>1</w:t>
      </w:r>
      <w:r w:rsidRPr="00A40E54">
        <w:rPr>
          <w:rFonts w:ascii="CMR5" w:hAnsi="CMR5" w:cs="CMR5"/>
          <w:sz w:val="24"/>
          <w:szCs w:val="24"/>
        </w:rPr>
        <w:t xml:space="preserve"> </w:t>
      </w:r>
      <w:r w:rsidRPr="00A40E54">
        <w:rPr>
          <w:rFonts w:ascii="CMR8" w:cs="CMR8"/>
          <w:sz w:val="24"/>
          <w:szCs w:val="24"/>
        </w:rPr>
        <w:t>and</w:t>
      </w:r>
    </w:p>
    <w:p w:rsidR="00B10966" w:rsidRDefault="00B10966" w:rsidP="00BF3173">
      <w:pPr>
        <w:autoSpaceDE w:val="0"/>
        <w:autoSpaceDN w:val="0"/>
        <w:bidi w:val="0"/>
        <w:adjustRightInd w:val="0"/>
        <w:spacing w:after="0" w:line="240" w:lineRule="auto"/>
        <w:ind w:firstLine="720"/>
        <w:rPr>
          <w:rFonts w:ascii="CMR8" w:cs="CMR8"/>
          <w:sz w:val="24"/>
          <w:szCs w:val="24"/>
        </w:rPr>
      </w:pPr>
      <w:r w:rsidRPr="00B10966">
        <w:rPr>
          <w:rFonts w:ascii="CMMI8" w:hAnsi="CMMI8" w:cs="CMMI8"/>
          <w:i/>
          <w:iCs/>
          <w:sz w:val="24"/>
          <w:szCs w:val="24"/>
        </w:rPr>
        <w:t xml:space="preserve">a </w:t>
      </w:r>
      <w:r w:rsidRPr="00B10966">
        <w:rPr>
          <w:rFonts w:ascii="CMR8" w:cs="CMR8"/>
          <w:sz w:val="24"/>
          <w:szCs w:val="24"/>
        </w:rPr>
        <w:t xml:space="preserve">= </w:t>
      </w:r>
      <w:r w:rsidRPr="00B10966">
        <w:rPr>
          <w:rFonts w:ascii="CMMI8" w:hAnsi="CMMI8" w:cs="CMMI8"/>
          <w:i/>
          <w:iCs/>
          <w:sz w:val="24"/>
          <w:szCs w:val="24"/>
        </w:rPr>
        <w:t>g</w:t>
      </w:r>
      <w:r w:rsidRPr="00BE7A53">
        <w:rPr>
          <w:rFonts w:ascii="CMMI6" w:hAnsi="CMMI6" w:cs="CMMI6"/>
          <w:i/>
          <w:iCs/>
          <w:sz w:val="24"/>
          <w:szCs w:val="24"/>
          <w:vertAlign w:val="superscript"/>
        </w:rPr>
        <w:t>r</w:t>
      </w:r>
      <w:r w:rsidRPr="00B10966">
        <w:rPr>
          <w:rFonts w:ascii="CMR8" w:cs="CMR8"/>
          <w:sz w:val="24"/>
          <w:szCs w:val="24"/>
        </w:rPr>
        <w:t xml:space="preserve">. It also computes </w:t>
      </w:r>
      <w:r w:rsidRPr="00B10966">
        <w:rPr>
          <w:rFonts w:ascii="CMMI8" w:hAnsi="CMMI8" w:cs="CMMI8"/>
          <w:i/>
          <w:iCs/>
          <w:sz w:val="24"/>
          <w:szCs w:val="24"/>
        </w:rPr>
        <w:t>b</w:t>
      </w:r>
      <w:r w:rsidRPr="00BE7A53">
        <w:rPr>
          <w:rFonts w:ascii="CMR6" w:hAnsi="CMR6" w:cs="CMR6"/>
          <w:sz w:val="24"/>
          <w:szCs w:val="24"/>
          <w:vertAlign w:val="subscript"/>
        </w:rPr>
        <w:t>0</w:t>
      </w:r>
      <w:r w:rsidRPr="00B10966">
        <w:rPr>
          <w:rFonts w:ascii="CMR6" w:hAnsi="CMR6" w:cs="CMR6"/>
          <w:sz w:val="24"/>
          <w:szCs w:val="24"/>
        </w:rPr>
        <w:t xml:space="preserve"> </w:t>
      </w:r>
      <w:r w:rsidRPr="00B10966">
        <w:rPr>
          <w:rFonts w:ascii="CMR8" w:cs="CMR8"/>
          <w:sz w:val="24"/>
          <w:szCs w:val="24"/>
        </w:rPr>
        <w:t xml:space="preserve">= </w:t>
      </w:r>
      <w:r w:rsidRPr="00B10966">
        <w:rPr>
          <w:rFonts w:ascii="CMMI8" w:hAnsi="CMMI8" w:cs="CMMI8"/>
          <w:i/>
          <w:iCs/>
          <w:sz w:val="24"/>
          <w:szCs w:val="24"/>
        </w:rPr>
        <w:t>h</w:t>
      </w:r>
      <w:r w:rsidR="00BE7A53" w:rsidRPr="00BE7A53">
        <w:rPr>
          <w:rFonts w:ascii="CMMI8" w:hAnsi="CMMI8" w:cs="CMMI8"/>
          <w:i/>
          <w:iCs/>
          <w:sz w:val="24"/>
          <w:szCs w:val="24"/>
          <w:vertAlign w:val="subscript"/>
        </w:rPr>
        <w:t>0</w:t>
      </w:r>
      <w:r w:rsidRPr="00BE7A53">
        <w:rPr>
          <w:rFonts w:ascii="CMMI6" w:hAnsi="CMMI6" w:cs="CMMI6"/>
          <w:i/>
          <w:iCs/>
          <w:sz w:val="24"/>
          <w:szCs w:val="24"/>
          <w:vertAlign w:val="superscript"/>
        </w:rPr>
        <w:t>r</w:t>
      </w:r>
      <w:r w:rsidR="00BE7A53">
        <w:rPr>
          <w:rFonts w:ascii="CMR6" w:hAnsi="CMR6" w:cs="CMR6"/>
          <w:sz w:val="24"/>
          <w:szCs w:val="24"/>
        </w:rPr>
        <w:t xml:space="preserve"> </w:t>
      </w:r>
      <w:r w:rsidRPr="00B10966">
        <w:rPr>
          <w:rFonts w:ascii="CMSY8" w:cs="CMSY8" w:hint="eastAsia"/>
          <w:i/>
          <w:iCs/>
          <w:sz w:val="24"/>
          <w:szCs w:val="24"/>
        </w:rPr>
        <w:t>·</w:t>
      </w:r>
      <w:r w:rsidRPr="00B10966">
        <w:rPr>
          <w:rFonts w:ascii="CMSY8" w:cs="CMSY8"/>
          <w:i/>
          <w:iCs/>
          <w:sz w:val="24"/>
          <w:szCs w:val="24"/>
        </w:rPr>
        <w:t xml:space="preserve"> </w:t>
      </w:r>
      <w:proofErr w:type="spellStart"/>
      <w:r w:rsidRPr="00B10966">
        <w:rPr>
          <w:rFonts w:ascii="CMMI8" w:hAnsi="CMMI8" w:cs="CMMI8"/>
          <w:i/>
          <w:iCs/>
          <w:sz w:val="24"/>
          <w:szCs w:val="24"/>
        </w:rPr>
        <w:t>g</w:t>
      </w:r>
      <w:r w:rsidRPr="00BE7A53">
        <w:rPr>
          <w:rFonts w:ascii="CMMI6" w:hAnsi="CMMI6" w:cs="CMMI6"/>
          <w:i/>
          <w:iCs/>
          <w:sz w:val="24"/>
          <w:szCs w:val="24"/>
          <w:vertAlign w:val="superscript"/>
        </w:rPr>
        <w:t>σ</w:t>
      </w:r>
      <w:proofErr w:type="spellEnd"/>
      <w:r w:rsidRPr="00BE7A53">
        <w:rPr>
          <w:rFonts w:ascii="CMMI6" w:hAnsi="CMMI6" w:cs="CMMI6"/>
          <w:i/>
          <w:iCs/>
          <w:sz w:val="24"/>
          <w:szCs w:val="24"/>
          <w:vertAlign w:val="superscript"/>
        </w:rPr>
        <w:t xml:space="preserve"> </w:t>
      </w:r>
      <w:r w:rsidRPr="00B10966">
        <w:rPr>
          <w:rFonts w:ascii="CMR8" w:cs="CMR8"/>
          <w:sz w:val="24"/>
          <w:szCs w:val="24"/>
        </w:rPr>
        <w:t xml:space="preserve">and </w:t>
      </w:r>
      <w:r w:rsidRPr="00B10966">
        <w:rPr>
          <w:rFonts w:ascii="CMMI8" w:hAnsi="CMMI8" w:cs="CMMI8"/>
          <w:i/>
          <w:iCs/>
          <w:sz w:val="24"/>
          <w:szCs w:val="24"/>
        </w:rPr>
        <w:t>b</w:t>
      </w:r>
      <w:r w:rsidRPr="00BE7A53">
        <w:rPr>
          <w:rFonts w:ascii="CMR6" w:hAnsi="CMR6" w:cs="CMR6"/>
          <w:sz w:val="24"/>
          <w:szCs w:val="24"/>
          <w:vertAlign w:val="subscript"/>
        </w:rPr>
        <w:t>1</w:t>
      </w:r>
      <w:r w:rsidRPr="00B10966">
        <w:rPr>
          <w:rFonts w:ascii="CMR6" w:hAnsi="CMR6" w:cs="CMR6"/>
          <w:sz w:val="24"/>
          <w:szCs w:val="24"/>
        </w:rPr>
        <w:t xml:space="preserve"> </w:t>
      </w:r>
      <w:r w:rsidRPr="00B10966">
        <w:rPr>
          <w:rFonts w:ascii="CMR8" w:cs="CMR8"/>
          <w:sz w:val="24"/>
          <w:szCs w:val="24"/>
        </w:rPr>
        <w:t xml:space="preserve">= </w:t>
      </w:r>
      <w:r w:rsidRPr="00B10966">
        <w:rPr>
          <w:rFonts w:ascii="CMMI8" w:hAnsi="CMMI8" w:cs="CMMI8"/>
          <w:i/>
          <w:iCs/>
          <w:sz w:val="24"/>
          <w:szCs w:val="24"/>
        </w:rPr>
        <w:t>h</w:t>
      </w:r>
      <w:r w:rsidR="00BE7A53" w:rsidRPr="00BE7A53">
        <w:rPr>
          <w:rFonts w:ascii="CMMI8" w:hAnsi="CMMI8" w:cs="CMMI8"/>
          <w:i/>
          <w:iCs/>
          <w:sz w:val="24"/>
          <w:szCs w:val="24"/>
          <w:vertAlign w:val="subscript"/>
        </w:rPr>
        <w:t>1</w:t>
      </w:r>
      <w:r w:rsidRPr="00BE7A53">
        <w:rPr>
          <w:rFonts w:ascii="CMMI6" w:hAnsi="CMMI6" w:cs="CMMI6"/>
          <w:i/>
          <w:iCs/>
          <w:sz w:val="24"/>
          <w:szCs w:val="24"/>
          <w:vertAlign w:val="superscript"/>
        </w:rPr>
        <w:t>r</w:t>
      </w:r>
      <w:r w:rsidRPr="00B10966">
        <w:rPr>
          <w:rFonts w:ascii="CMR6" w:hAnsi="CMR6" w:cs="CMR6"/>
          <w:sz w:val="24"/>
          <w:szCs w:val="24"/>
        </w:rPr>
        <w:t xml:space="preserve"> </w:t>
      </w:r>
      <w:r w:rsidRPr="00B10966">
        <w:rPr>
          <w:rFonts w:ascii="CMSY8" w:cs="CMSY8" w:hint="eastAsia"/>
          <w:i/>
          <w:iCs/>
          <w:sz w:val="24"/>
          <w:szCs w:val="24"/>
        </w:rPr>
        <w:t>·</w:t>
      </w:r>
      <w:r w:rsidRPr="00B10966">
        <w:rPr>
          <w:rFonts w:ascii="CMSY8" w:cs="CMSY8"/>
          <w:i/>
          <w:iCs/>
          <w:sz w:val="24"/>
          <w:szCs w:val="24"/>
        </w:rPr>
        <w:t xml:space="preserve"> </w:t>
      </w:r>
      <w:proofErr w:type="spellStart"/>
      <w:r w:rsidRPr="00B10966">
        <w:rPr>
          <w:rFonts w:ascii="CMMI8" w:hAnsi="CMMI8" w:cs="CMMI8"/>
          <w:i/>
          <w:iCs/>
          <w:sz w:val="24"/>
          <w:szCs w:val="24"/>
        </w:rPr>
        <w:t>g</w:t>
      </w:r>
      <w:r w:rsidRPr="00BE7A53">
        <w:rPr>
          <w:rFonts w:ascii="CMMI6" w:hAnsi="CMMI6" w:cs="CMMI6"/>
          <w:i/>
          <w:iCs/>
          <w:sz w:val="24"/>
          <w:szCs w:val="24"/>
          <w:vertAlign w:val="superscript"/>
        </w:rPr>
        <w:t>σ</w:t>
      </w:r>
      <w:proofErr w:type="spellEnd"/>
      <w:r w:rsidRPr="00B10966">
        <w:rPr>
          <w:rFonts w:ascii="CMR8" w:cs="CMR8"/>
          <w:sz w:val="24"/>
          <w:szCs w:val="24"/>
        </w:rPr>
        <w:t>.</w:t>
      </w:r>
    </w:p>
    <w:p w:rsidR="00B10966" w:rsidRPr="00A40E54" w:rsidRDefault="00B10966" w:rsidP="00D11AAB">
      <w:pPr>
        <w:pStyle w:val="ListParagraph"/>
        <w:numPr>
          <w:ilvl w:val="0"/>
          <w:numId w:val="18"/>
        </w:numPr>
        <w:autoSpaceDE w:val="0"/>
        <w:autoSpaceDN w:val="0"/>
        <w:bidi w:val="0"/>
        <w:adjustRightInd w:val="0"/>
        <w:spacing w:after="0" w:line="240" w:lineRule="auto"/>
        <w:rPr>
          <w:rFonts w:ascii="CMR8" w:cs="CMR8"/>
          <w:sz w:val="24"/>
          <w:szCs w:val="24"/>
        </w:rPr>
      </w:pPr>
      <w:r w:rsidRPr="00A40E54">
        <w:rPr>
          <w:rFonts w:ascii="CMMI8" w:hAnsi="CMMI8" w:cs="CMMI8"/>
          <w:i/>
          <w:iCs/>
          <w:sz w:val="24"/>
          <w:szCs w:val="24"/>
        </w:rPr>
        <w:t xml:space="preserve">R </w:t>
      </w:r>
      <w:r w:rsidRPr="00A40E54">
        <w:rPr>
          <w:rFonts w:ascii="CMR8" w:cs="CMR8"/>
          <w:sz w:val="24"/>
          <w:szCs w:val="24"/>
        </w:rPr>
        <w:t>sends (</w:t>
      </w:r>
      <w:r w:rsidRPr="00A40E54">
        <w:rPr>
          <w:rFonts w:ascii="CMMI8" w:hAnsi="CMMI8" w:cs="CMMI8"/>
          <w:i/>
          <w:iCs/>
          <w:sz w:val="24"/>
          <w:szCs w:val="24"/>
        </w:rPr>
        <w:t>h</w:t>
      </w:r>
      <w:r w:rsidRPr="00BF3173">
        <w:rPr>
          <w:rFonts w:ascii="CMR6" w:hAnsi="CMR6" w:cs="CMR6"/>
          <w:sz w:val="24"/>
          <w:szCs w:val="24"/>
          <w:vertAlign w:val="subscript"/>
        </w:rPr>
        <w:t>0</w:t>
      </w:r>
      <w:r w:rsidRPr="00A40E54">
        <w:rPr>
          <w:rFonts w:ascii="CMMI8" w:hAnsi="CMMI8" w:cs="CMMI8"/>
          <w:i/>
          <w:iCs/>
          <w:sz w:val="24"/>
          <w:szCs w:val="24"/>
        </w:rPr>
        <w:t>, h</w:t>
      </w:r>
      <w:r w:rsidRPr="00BF3173">
        <w:rPr>
          <w:rFonts w:ascii="CMR6" w:hAnsi="CMR6" w:cs="CMR6"/>
          <w:sz w:val="24"/>
          <w:szCs w:val="24"/>
          <w:vertAlign w:val="subscript"/>
        </w:rPr>
        <w:t>1</w:t>
      </w:r>
      <w:r w:rsidRPr="00A40E54">
        <w:rPr>
          <w:rFonts w:ascii="CMMI8" w:hAnsi="CMMI8" w:cs="CMMI8"/>
          <w:i/>
          <w:iCs/>
          <w:sz w:val="24"/>
          <w:szCs w:val="24"/>
        </w:rPr>
        <w:t>, a, b</w:t>
      </w:r>
      <w:r w:rsidRPr="00BF3173">
        <w:rPr>
          <w:rFonts w:ascii="CMR6" w:hAnsi="CMR6" w:cs="CMR6"/>
          <w:sz w:val="24"/>
          <w:szCs w:val="24"/>
          <w:vertAlign w:val="subscript"/>
        </w:rPr>
        <w:t>0</w:t>
      </w:r>
      <w:r w:rsidRPr="00A40E54">
        <w:rPr>
          <w:rFonts w:ascii="CMMI8" w:hAnsi="CMMI8" w:cs="CMMI8"/>
          <w:i/>
          <w:iCs/>
          <w:sz w:val="24"/>
          <w:szCs w:val="24"/>
        </w:rPr>
        <w:t>, b</w:t>
      </w:r>
      <w:r w:rsidRPr="00BF3173">
        <w:rPr>
          <w:rFonts w:ascii="CMR6" w:hAnsi="CMR6" w:cs="CMR6"/>
          <w:sz w:val="24"/>
          <w:szCs w:val="24"/>
          <w:vertAlign w:val="subscript"/>
        </w:rPr>
        <w:t>1</w:t>
      </w:r>
      <w:r w:rsidRPr="00A40E54">
        <w:rPr>
          <w:rFonts w:ascii="CMR8" w:cs="CMR8"/>
          <w:sz w:val="24"/>
          <w:szCs w:val="24"/>
        </w:rPr>
        <w:t xml:space="preserve">) to </w:t>
      </w:r>
      <w:r w:rsidRPr="00A40E54">
        <w:rPr>
          <w:rFonts w:ascii="CMMI8" w:hAnsi="CMMI8" w:cs="CMMI8"/>
          <w:i/>
          <w:iCs/>
          <w:sz w:val="24"/>
          <w:szCs w:val="24"/>
        </w:rPr>
        <w:t>S</w:t>
      </w:r>
      <w:r w:rsidRPr="00A40E54">
        <w:rPr>
          <w:rFonts w:ascii="CMR8" w:cs="CMR8"/>
          <w:sz w:val="24"/>
          <w:szCs w:val="24"/>
        </w:rPr>
        <w:t>.</w:t>
      </w:r>
    </w:p>
    <w:p w:rsidR="00B10966" w:rsidRPr="00A40E54" w:rsidRDefault="00B10966" w:rsidP="00D11AAB">
      <w:pPr>
        <w:pStyle w:val="ListParagraph"/>
        <w:numPr>
          <w:ilvl w:val="0"/>
          <w:numId w:val="18"/>
        </w:numPr>
        <w:autoSpaceDE w:val="0"/>
        <w:autoSpaceDN w:val="0"/>
        <w:bidi w:val="0"/>
        <w:adjustRightInd w:val="0"/>
        <w:spacing w:after="0" w:line="240" w:lineRule="auto"/>
        <w:rPr>
          <w:rFonts w:ascii="CMR8" w:cs="CMR8"/>
          <w:sz w:val="24"/>
          <w:szCs w:val="24"/>
        </w:rPr>
      </w:pPr>
      <w:r w:rsidRPr="00A40E54">
        <w:rPr>
          <w:rFonts w:ascii="CMMI8" w:hAnsi="CMMI8" w:cs="CMMI8"/>
          <w:i/>
          <w:iCs/>
          <w:sz w:val="24"/>
          <w:szCs w:val="24"/>
        </w:rPr>
        <w:t xml:space="preserve">S </w:t>
      </w:r>
      <w:r w:rsidRPr="00A40E54">
        <w:rPr>
          <w:rFonts w:ascii="CMR8" w:cs="CMR8"/>
          <w:sz w:val="24"/>
          <w:szCs w:val="24"/>
        </w:rPr>
        <w:t xml:space="preserve">checks that all of </w:t>
      </w:r>
      <w:r w:rsidRPr="00A40E54">
        <w:rPr>
          <w:rFonts w:ascii="CMMI8" w:hAnsi="CMMI8" w:cs="CMMI8"/>
          <w:i/>
          <w:iCs/>
          <w:sz w:val="24"/>
          <w:szCs w:val="24"/>
        </w:rPr>
        <w:t>h</w:t>
      </w:r>
      <w:r w:rsidRPr="00BF3173">
        <w:rPr>
          <w:rFonts w:ascii="CMR6" w:hAnsi="CMR6" w:cs="CMR6"/>
          <w:sz w:val="24"/>
          <w:szCs w:val="24"/>
          <w:vertAlign w:val="subscript"/>
        </w:rPr>
        <w:t>0</w:t>
      </w:r>
      <w:r w:rsidRPr="00A40E54">
        <w:rPr>
          <w:rFonts w:ascii="CMMI8" w:hAnsi="CMMI8" w:cs="CMMI8"/>
          <w:i/>
          <w:iCs/>
          <w:sz w:val="24"/>
          <w:szCs w:val="24"/>
        </w:rPr>
        <w:t>, h</w:t>
      </w:r>
      <w:r w:rsidRPr="00BF3173">
        <w:rPr>
          <w:rFonts w:ascii="CMR6" w:hAnsi="CMR6" w:cs="CMR6"/>
          <w:sz w:val="24"/>
          <w:szCs w:val="24"/>
          <w:vertAlign w:val="subscript"/>
        </w:rPr>
        <w:t>1</w:t>
      </w:r>
      <w:r w:rsidRPr="00A40E54">
        <w:rPr>
          <w:rFonts w:ascii="CMMI8" w:hAnsi="CMMI8" w:cs="CMMI8"/>
          <w:i/>
          <w:iCs/>
          <w:sz w:val="24"/>
          <w:szCs w:val="24"/>
        </w:rPr>
        <w:t>, a, b</w:t>
      </w:r>
      <w:r w:rsidRPr="00BF3173">
        <w:rPr>
          <w:rFonts w:ascii="CMR6" w:hAnsi="CMR6" w:cs="CMR6"/>
          <w:sz w:val="24"/>
          <w:szCs w:val="24"/>
          <w:vertAlign w:val="subscript"/>
        </w:rPr>
        <w:t>0</w:t>
      </w:r>
      <w:r w:rsidRPr="00A40E54">
        <w:rPr>
          <w:rFonts w:ascii="CMMI8" w:hAnsi="CMMI8" w:cs="CMMI8"/>
          <w:i/>
          <w:iCs/>
          <w:sz w:val="24"/>
          <w:szCs w:val="24"/>
        </w:rPr>
        <w:t>, b</w:t>
      </w:r>
      <w:r w:rsidRPr="00BF3173">
        <w:rPr>
          <w:rFonts w:ascii="CMR6" w:hAnsi="CMR6" w:cs="CMR6"/>
          <w:sz w:val="24"/>
          <w:szCs w:val="24"/>
          <w:vertAlign w:val="subscript"/>
        </w:rPr>
        <w:t>1</w:t>
      </w:r>
      <w:r w:rsidRPr="00A40E54">
        <w:rPr>
          <w:rFonts w:ascii="CMR6" w:hAnsi="CMR6" w:cs="CMR6"/>
          <w:sz w:val="24"/>
          <w:szCs w:val="24"/>
        </w:rPr>
        <w:t xml:space="preserve"> </w:t>
      </w:r>
      <w:r w:rsidRPr="00A40E54">
        <w:rPr>
          <w:rFonts w:ascii="Cambria Math" w:hAnsi="Cambria Math" w:cs="Cambria Math"/>
          <w:i/>
          <w:iCs/>
          <w:sz w:val="24"/>
          <w:szCs w:val="24"/>
        </w:rPr>
        <w:t>∈</w:t>
      </w:r>
      <w:r w:rsidRPr="00A40E54">
        <w:rPr>
          <w:rFonts w:ascii="CMSY8" w:cs="CMSY8"/>
          <w:i/>
          <w:iCs/>
          <w:sz w:val="24"/>
          <w:szCs w:val="24"/>
        </w:rPr>
        <w:t xml:space="preserve"> </w:t>
      </w:r>
      <w:r w:rsidRPr="00A40E54">
        <w:rPr>
          <w:rFonts w:ascii="MSBM10" w:hAnsi="MSBM10" w:cs="MSBM10"/>
          <w:sz w:val="24"/>
          <w:szCs w:val="24"/>
        </w:rPr>
        <w:t xml:space="preserve">G </w:t>
      </w:r>
      <w:r w:rsidRPr="00A40E54">
        <w:rPr>
          <w:rFonts w:ascii="CMR8" w:cs="CMR8"/>
          <w:sz w:val="24"/>
          <w:szCs w:val="24"/>
        </w:rPr>
        <w:t>and if not it aborts.</w:t>
      </w:r>
    </w:p>
    <w:p w:rsidR="00B10966" w:rsidRPr="00A40E54" w:rsidRDefault="00B10966" w:rsidP="00D11AAB">
      <w:pPr>
        <w:pStyle w:val="ListParagraph"/>
        <w:numPr>
          <w:ilvl w:val="0"/>
          <w:numId w:val="18"/>
        </w:numPr>
        <w:autoSpaceDE w:val="0"/>
        <w:autoSpaceDN w:val="0"/>
        <w:bidi w:val="0"/>
        <w:adjustRightInd w:val="0"/>
        <w:spacing w:after="0" w:line="240" w:lineRule="auto"/>
        <w:rPr>
          <w:rFonts w:ascii="CMR8" w:cs="CMR8"/>
          <w:sz w:val="24"/>
          <w:szCs w:val="24"/>
        </w:rPr>
      </w:pPr>
      <w:r w:rsidRPr="00A40E54">
        <w:rPr>
          <w:rFonts w:ascii="CMR8" w:cs="CMR8"/>
          <w:sz w:val="24"/>
          <w:szCs w:val="24"/>
        </w:rPr>
        <w:t xml:space="preserve">Let </w:t>
      </w:r>
      <w:r w:rsidRPr="00A40E54">
        <w:rPr>
          <w:rFonts w:ascii="CMMI8" w:hAnsi="CMMI8" w:cs="CMMI8"/>
          <w:i/>
          <w:iCs/>
          <w:sz w:val="24"/>
          <w:szCs w:val="24"/>
        </w:rPr>
        <w:t xml:space="preserve">h </w:t>
      </w:r>
      <w:r w:rsidRPr="00A40E54">
        <w:rPr>
          <w:rFonts w:ascii="CMR8" w:cs="CMR8"/>
          <w:sz w:val="24"/>
          <w:szCs w:val="24"/>
        </w:rPr>
        <w:t xml:space="preserve">= </w:t>
      </w:r>
      <w:r w:rsidRPr="00A40E54">
        <w:rPr>
          <w:rFonts w:ascii="CMMI8" w:hAnsi="CMMI8" w:cs="CMMI8"/>
          <w:i/>
          <w:iCs/>
          <w:sz w:val="24"/>
          <w:szCs w:val="24"/>
        </w:rPr>
        <w:t>h</w:t>
      </w:r>
      <w:r w:rsidRPr="00BF3173">
        <w:rPr>
          <w:rFonts w:ascii="CMR6" w:hAnsi="CMR6" w:cs="CMR6"/>
          <w:sz w:val="24"/>
          <w:szCs w:val="24"/>
          <w:vertAlign w:val="subscript"/>
        </w:rPr>
        <w:t>0</w:t>
      </w:r>
      <w:r w:rsidRPr="00A40E54">
        <w:rPr>
          <w:rFonts w:ascii="CMMI8" w:hAnsi="CMMI8" w:cs="CMMI8"/>
          <w:i/>
          <w:iCs/>
          <w:sz w:val="24"/>
          <w:szCs w:val="24"/>
        </w:rPr>
        <w:t>/h</w:t>
      </w:r>
      <w:r w:rsidRPr="00BF3173">
        <w:rPr>
          <w:rFonts w:ascii="CMR6" w:hAnsi="CMR6" w:cs="CMR6"/>
          <w:sz w:val="24"/>
          <w:szCs w:val="24"/>
          <w:vertAlign w:val="subscript"/>
        </w:rPr>
        <w:t>1</w:t>
      </w:r>
      <w:r w:rsidRPr="00A40E54">
        <w:rPr>
          <w:rFonts w:ascii="CMR6" w:hAnsi="CMR6" w:cs="CMR6"/>
          <w:sz w:val="24"/>
          <w:szCs w:val="24"/>
        </w:rPr>
        <w:t xml:space="preserve"> </w:t>
      </w:r>
      <w:r w:rsidRPr="00A40E54">
        <w:rPr>
          <w:rFonts w:ascii="CMR8" w:cs="CMR8"/>
          <w:sz w:val="24"/>
          <w:szCs w:val="24"/>
        </w:rPr>
        <w:t xml:space="preserve">and </w:t>
      </w:r>
      <w:r w:rsidRPr="00A40E54">
        <w:rPr>
          <w:rFonts w:ascii="CMMI8" w:hAnsi="CMMI8" w:cs="CMMI8"/>
          <w:i/>
          <w:iCs/>
          <w:sz w:val="24"/>
          <w:szCs w:val="24"/>
        </w:rPr>
        <w:t xml:space="preserve">b </w:t>
      </w:r>
      <w:r w:rsidRPr="00A40E54">
        <w:rPr>
          <w:rFonts w:ascii="CMR8" w:cs="CMR8"/>
          <w:sz w:val="24"/>
          <w:szCs w:val="24"/>
        </w:rPr>
        <w:t xml:space="preserve">= </w:t>
      </w:r>
      <w:r w:rsidRPr="00A40E54">
        <w:rPr>
          <w:rFonts w:ascii="CMMI8" w:hAnsi="CMMI8" w:cs="CMMI8"/>
          <w:i/>
          <w:iCs/>
          <w:sz w:val="24"/>
          <w:szCs w:val="24"/>
        </w:rPr>
        <w:t>b</w:t>
      </w:r>
      <w:r w:rsidRPr="00BF3173">
        <w:rPr>
          <w:rFonts w:ascii="CMR6" w:hAnsi="CMR6" w:cs="CMR6"/>
          <w:sz w:val="24"/>
          <w:szCs w:val="24"/>
          <w:vertAlign w:val="subscript"/>
        </w:rPr>
        <w:t>0</w:t>
      </w:r>
      <w:r w:rsidRPr="00A40E54">
        <w:rPr>
          <w:rFonts w:ascii="CMMI8" w:hAnsi="CMMI8" w:cs="CMMI8"/>
          <w:i/>
          <w:iCs/>
          <w:sz w:val="24"/>
          <w:szCs w:val="24"/>
        </w:rPr>
        <w:t>/b</w:t>
      </w:r>
      <w:r w:rsidRPr="00BF3173">
        <w:rPr>
          <w:rFonts w:ascii="CMR6" w:hAnsi="CMR6" w:cs="CMR6"/>
          <w:sz w:val="24"/>
          <w:szCs w:val="24"/>
          <w:vertAlign w:val="subscript"/>
        </w:rPr>
        <w:t>1</w:t>
      </w:r>
      <w:r w:rsidRPr="00A40E54">
        <w:rPr>
          <w:rFonts w:ascii="CMR8" w:cs="CMR8"/>
          <w:sz w:val="24"/>
          <w:szCs w:val="24"/>
        </w:rPr>
        <w:t xml:space="preserve">. Then, </w:t>
      </w:r>
      <w:r w:rsidRPr="00A40E54">
        <w:rPr>
          <w:rFonts w:ascii="CMMI8" w:hAnsi="CMMI8" w:cs="CMMI8"/>
          <w:i/>
          <w:iCs/>
          <w:sz w:val="24"/>
          <w:szCs w:val="24"/>
        </w:rPr>
        <w:t xml:space="preserve">R </w:t>
      </w:r>
      <w:r w:rsidRPr="00A40E54">
        <w:rPr>
          <w:rFonts w:ascii="CMR8" w:cs="CMR8"/>
          <w:sz w:val="24"/>
          <w:szCs w:val="24"/>
        </w:rPr>
        <w:t xml:space="preserve">proves to </w:t>
      </w:r>
      <w:r w:rsidRPr="00A40E54">
        <w:rPr>
          <w:rFonts w:ascii="CMMI8" w:hAnsi="CMMI8" w:cs="CMMI8"/>
          <w:i/>
          <w:iCs/>
          <w:sz w:val="24"/>
          <w:szCs w:val="24"/>
        </w:rPr>
        <w:t xml:space="preserve">S </w:t>
      </w:r>
      <w:r w:rsidRPr="00A40E54">
        <w:rPr>
          <w:rFonts w:ascii="CMR8" w:cs="CMR8"/>
          <w:sz w:val="24"/>
          <w:szCs w:val="24"/>
        </w:rPr>
        <w:t>that (</w:t>
      </w:r>
      <w:r w:rsidRPr="00A40E54">
        <w:rPr>
          <w:rFonts w:ascii="MSBM10" w:hAnsi="MSBM10" w:cs="MSBM10"/>
          <w:sz w:val="24"/>
          <w:szCs w:val="24"/>
        </w:rPr>
        <w:t>G</w:t>
      </w:r>
      <w:r w:rsidRPr="00A40E54">
        <w:rPr>
          <w:rFonts w:ascii="CMMI8" w:hAnsi="CMMI8" w:cs="CMMI8"/>
          <w:i/>
          <w:iCs/>
          <w:sz w:val="24"/>
          <w:szCs w:val="24"/>
        </w:rPr>
        <w:t>, q, g, h, a, b</w:t>
      </w:r>
      <w:r w:rsidRPr="00A40E54">
        <w:rPr>
          <w:rFonts w:ascii="CMR8" w:cs="CMR8"/>
          <w:sz w:val="24"/>
          <w:szCs w:val="24"/>
        </w:rPr>
        <w:t>) is a</w:t>
      </w:r>
    </w:p>
    <w:p w:rsidR="00B10966" w:rsidRPr="00B10966" w:rsidRDefault="00B10966" w:rsidP="00BF3173">
      <w:pPr>
        <w:autoSpaceDE w:val="0"/>
        <w:autoSpaceDN w:val="0"/>
        <w:bidi w:val="0"/>
        <w:adjustRightInd w:val="0"/>
        <w:spacing w:after="0" w:line="240" w:lineRule="auto"/>
        <w:ind w:left="720"/>
        <w:rPr>
          <w:rFonts w:ascii="CMR8" w:cs="CMR8"/>
          <w:sz w:val="24"/>
          <w:szCs w:val="24"/>
        </w:rPr>
      </w:pPr>
      <w:proofErr w:type="spellStart"/>
      <w:r w:rsidRPr="00B10966">
        <w:rPr>
          <w:rFonts w:ascii="CMR8" w:cs="CMR8"/>
          <w:sz w:val="24"/>
          <w:szCs w:val="24"/>
        </w:rPr>
        <w:t>Diffie</w:t>
      </w:r>
      <w:proofErr w:type="spellEnd"/>
      <w:r w:rsidRPr="00B10966">
        <w:rPr>
          <w:rFonts w:ascii="CMR8" w:cs="CMR8"/>
          <w:sz w:val="24"/>
          <w:szCs w:val="24"/>
        </w:rPr>
        <w:t xml:space="preserve">-Hellman </w:t>
      </w:r>
      <w:proofErr w:type="spellStart"/>
      <w:r w:rsidRPr="00B10966">
        <w:rPr>
          <w:rFonts w:ascii="CMR8" w:cs="CMR8"/>
          <w:sz w:val="24"/>
          <w:szCs w:val="24"/>
        </w:rPr>
        <w:t>tuple</w:t>
      </w:r>
      <w:proofErr w:type="spellEnd"/>
      <w:r w:rsidRPr="00B10966">
        <w:rPr>
          <w:rFonts w:ascii="CMR8" w:cs="CMR8"/>
          <w:sz w:val="24"/>
          <w:szCs w:val="24"/>
        </w:rPr>
        <w:t>, using a zero-knowledge proof of knowledge. Formally,</w:t>
      </w:r>
    </w:p>
    <w:p w:rsidR="00B10966" w:rsidRDefault="00B10966" w:rsidP="00BF3173">
      <w:pPr>
        <w:autoSpaceDE w:val="0"/>
        <w:autoSpaceDN w:val="0"/>
        <w:bidi w:val="0"/>
        <w:adjustRightInd w:val="0"/>
        <w:spacing w:after="0" w:line="240" w:lineRule="auto"/>
        <w:ind w:firstLine="720"/>
        <w:rPr>
          <w:rFonts w:ascii="CMR8" w:cs="CMR8"/>
          <w:sz w:val="24"/>
          <w:szCs w:val="24"/>
        </w:rPr>
      </w:pPr>
      <w:r w:rsidRPr="00B10966">
        <w:rPr>
          <w:rFonts w:ascii="CMMI8" w:hAnsi="CMMI8" w:cs="CMMI8"/>
          <w:i/>
          <w:iCs/>
          <w:sz w:val="24"/>
          <w:szCs w:val="24"/>
        </w:rPr>
        <w:t xml:space="preserve">R </w:t>
      </w:r>
      <w:r w:rsidRPr="00B10966">
        <w:rPr>
          <w:rFonts w:ascii="CMR8" w:cs="CMR8"/>
          <w:sz w:val="24"/>
          <w:szCs w:val="24"/>
        </w:rPr>
        <w:t>proves the relation:</w:t>
      </w:r>
    </w:p>
    <w:p w:rsidR="00BE7A53" w:rsidRPr="00B10966" w:rsidRDefault="00BE7A53" w:rsidP="00BE7A53">
      <w:pPr>
        <w:autoSpaceDE w:val="0"/>
        <w:autoSpaceDN w:val="0"/>
        <w:bidi w:val="0"/>
        <w:adjustRightInd w:val="0"/>
        <w:spacing w:after="0" w:line="240" w:lineRule="auto"/>
        <w:rPr>
          <w:rFonts w:ascii="CMR8" w:cs="CMR8"/>
          <w:sz w:val="24"/>
          <w:szCs w:val="24"/>
        </w:rPr>
      </w:pPr>
    </w:p>
    <w:p w:rsidR="00B10966" w:rsidRDefault="00B10966" w:rsidP="00BF3173">
      <w:pPr>
        <w:autoSpaceDE w:val="0"/>
        <w:autoSpaceDN w:val="0"/>
        <w:bidi w:val="0"/>
        <w:adjustRightInd w:val="0"/>
        <w:spacing w:after="0" w:line="240" w:lineRule="auto"/>
        <w:ind w:left="720" w:firstLine="720"/>
        <w:rPr>
          <w:rFonts w:ascii="CMEX9" w:cs="CMEX9"/>
          <w:sz w:val="24"/>
          <w:szCs w:val="24"/>
        </w:rPr>
      </w:pPr>
      <w:r w:rsidRPr="00B10966">
        <w:rPr>
          <w:rFonts w:ascii="CMSY8" w:cs="CMSY8"/>
          <w:i/>
          <w:iCs/>
          <w:sz w:val="24"/>
          <w:szCs w:val="24"/>
        </w:rPr>
        <w:t>R</w:t>
      </w:r>
      <w:r w:rsidRPr="00772F1B">
        <w:rPr>
          <w:rFonts w:ascii="CMR5" w:hAnsi="CMR5" w:cs="CMR5"/>
          <w:sz w:val="24"/>
          <w:szCs w:val="24"/>
          <w:vertAlign w:val="subscript"/>
        </w:rPr>
        <w:t>DH</w:t>
      </w:r>
      <w:r w:rsidRPr="00B10966">
        <w:rPr>
          <w:rFonts w:ascii="CMR5" w:hAnsi="CMR5" w:cs="CMR5"/>
          <w:sz w:val="24"/>
          <w:szCs w:val="24"/>
        </w:rPr>
        <w:t xml:space="preserve"> </w:t>
      </w:r>
      <w:r w:rsidRPr="00B10966">
        <w:rPr>
          <w:rFonts w:ascii="CMR8" w:cs="CMR8"/>
          <w:sz w:val="24"/>
          <w:szCs w:val="24"/>
        </w:rPr>
        <w:t>=</w:t>
      </w:r>
      <w:r w:rsidR="00BE7A53">
        <w:rPr>
          <w:rFonts w:ascii="CMR8" w:cs="CMR8"/>
          <w:sz w:val="24"/>
          <w:szCs w:val="24"/>
        </w:rPr>
        <w:t xml:space="preserve"> </w:t>
      </w:r>
      <w:r w:rsidRPr="00B10966">
        <w:rPr>
          <w:rFonts w:ascii="CMEX9" w:cs="CMEX9"/>
          <w:sz w:val="24"/>
          <w:szCs w:val="24"/>
        </w:rPr>
        <w:t>{</w:t>
      </w:r>
      <w:r w:rsidR="00BE7A53">
        <w:rPr>
          <w:rFonts w:ascii="CMEX9" w:cs="CMEX9"/>
          <w:sz w:val="24"/>
          <w:szCs w:val="24"/>
        </w:rPr>
        <w:t xml:space="preserve"> </w:t>
      </w:r>
      <w:r w:rsidRPr="00B10966">
        <w:rPr>
          <w:rFonts w:ascii="CMR8" w:cs="CMR8"/>
          <w:sz w:val="24"/>
          <w:szCs w:val="24"/>
        </w:rPr>
        <w:t>((</w:t>
      </w:r>
      <w:r w:rsidRPr="00B10966">
        <w:rPr>
          <w:rFonts w:ascii="MSBM10" w:hAnsi="MSBM10" w:cs="MSBM10"/>
          <w:sz w:val="24"/>
          <w:szCs w:val="24"/>
        </w:rPr>
        <w:t>G</w:t>
      </w:r>
      <w:r w:rsidRPr="00B10966">
        <w:rPr>
          <w:rFonts w:ascii="CMMI8" w:hAnsi="CMMI8" w:cs="CMMI8"/>
          <w:i/>
          <w:iCs/>
          <w:sz w:val="24"/>
          <w:szCs w:val="24"/>
        </w:rPr>
        <w:t>, q, g, h, a, b</w:t>
      </w:r>
      <w:r w:rsidRPr="00B10966">
        <w:rPr>
          <w:rFonts w:ascii="CMR8" w:cs="CMR8"/>
          <w:sz w:val="24"/>
          <w:szCs w:val="24"/>
        </w:rPr>
        <w:t>)</w:t>
      </w:r>
      <w:r w:rsidRPr="00B10966">
        <w:rPr>
          <w:rFonts w:ascii="CMMI8" w:hAnsi="CMMI8" w:cs="CMMI8"/>
          <w:i/>
          <w:iCs/>
          <w:sz w:val="24"/>
          <w:szCs w:val="24"/>
        </w:rPr>
        <w:t>, r</w:t>
      </w:r>
      <w:r w:rsidRPr="00B10966">
        <w:rPr>
          <w:rFonts w:ascii="CMR8" w:cs="CMR8"/>
          <w:sz w:val="24"/>
          <w:szCs w:val="24"/>
        </w:rPr>
        <w:t xml:space="preserve">) </w:t>
      </w:r>
      <w:r w:rsidRPr="00B10966">
        <w:rPr>
          <w:rFonts w:ascii="CMSY8" w:cs="CMSY8"/>
          <w:i/>
          <w:iCs/>
          <w:sz w:val="24"/>
          <w:szCs w:val="24"/>
        </w:rPr>
        <w:t xml:space="preserve">| </w:t>
      </w:r>
      <w:r w:rsidRPr="00B10966">
        <w:rPr>
          <w:rFonts w:ascii="CMMI8" w:hAnsi="CMMI8" w:cs="CMMI8"/>
          <w:i/>
          <w:iCs/>
          <w:sz w:val="24"/>
          <w:szCs w:val="24"/>
        </w:rPr>
        <w:t xml:space="preserve">a </w:t>
      </w:r>
      <w:r w:rsidRPr="00B10966">
        <w:rPr>
          <w:rFonts w:ascii="CMR8" w:cs="CMR8"/>
          <w:sz w:val="24"/>
          <w:szCs w:val="24"/>
        </w:rPr>
        <w:t xml:space="preserve">= </w:t>
      </w:r>
      <w:proofErr w:type="spellStart"/>
      <w:r w:rsidRPr="00B10966">
        <w:rPr>
          <w:rFonts w:ascii="CMMI8" w:hAnsi="CMMI8" w:cs="CMMI8"/>
          <w:i/>
          <w:iCs/>
          <w:sz w:val="24"/>
          <w:szCs w:val="24"/>
        </w:rPr>
        <w:t>g</w:t>
      </w:r>
      <w:r w:rsidRPr="00BF3173">
        <w:rPr>
          <w:rFonts w:ascii="CMMI6" w:hAnsi="CMMI6" w:cs="CMMI6"/>
          <w:i/>
          <w:iCs/>
          <w:sz w:val="24"/>
          <w:szCs w:val="24"/>
          <w:vertAlign w:val="superscript"/>
        </w:rPr>
        <w:t>r</w:t>
      </w:r>
      <w:proofErr w:type="spellEnd"/>
      <w:r w:rsidRPr="00B10966">
        <w:rPr>
          <w:rFonts w:ascii="CMMI6" w:hAnsi="CMMI6" w:cs="CMMI6"/>
          <w:i/>
          <w:iCs/>
          <w:sz w:val="24"/>
          <w:szCs w:val="24"/>
        </w:rPr>
        <w:t xml:space="preserve"> </w:t>
      </w:r>
      <w:r w:rsidRPr="00B10966">
        <w:rPr>
          <w:rFonts w:ascii="CMR8" w:cs="CMR8"/>
          <w:sz w:val="24"/>
          <w:szCs w:val="24"/>
        </w:rPr>
        <w:t xml:space="preserve">&amp; </w:t>
      </w:r>
      <w:r w:rsidRPr="00B10966">
        <w:rPr>
          <w:rFonts w:ascii="CMMI8" w:hAnsi="CMMI8" w:cs="CMMI8"/>
          <w:i/>
          <w:iCs/>
          <w:sz w:val="24"/>
          <w:szCs w:val="24"/>
        </w:rPr>
        <w:t xml:space="preserve">b </w:t>
      </w:r>
      <w:r w:rsidRPr="00B10966">
        <w:rPr>
          <w:rFonts w:ascii="CMR8" w:cs="CMR8"/>
          <w:sz w:val="24"/>
          <w:szCs w:val="24"/>
        </w:rPr>
        <w:t xml:space="preserve">= </w:t>
      </w:r>
      <w:r w:rsidRPr="00B10966">
        <w:rPr>
          <w:rFonts w:ascii="CMMI8" w:hAnsi="CMMI8" w:cs="CMMI8"/>
          <w:i/>
          <w:iCs/>
          <w:sz w:val="24"/>
          <w:szCs w:val="24"/>
        </w:rPr>
        <w:t>h</w:t>
      </w:r>
      <w:r w:rsidRPr="00BF3173">
        <w:rPr>
          <w:rFonts w:ascii="CMMI6" w:hAnsi="CMMI6" w:cs="CMMI6"/>
          <w:i/>
          <w:iCs/>
          <w:sz w:val="24"/>
          <w:szCs w:val="24"/>
          <w:vertAlign w:val="superscript"/>
        </w:rPr>
        <w:t>r</w:t>
      </w:r>
      <w:r w:rsidR="00BE7A53">
        <w:rPr>
          <w:rFonts w:ascii="CMMI6" w:hAnsi="CMMI6" w:cs="CMMI6"/>
          <w:i/>
          <w:iCs/>
          <w:sz w:val="24"/>
          <w:szCs w:val="24"/>
        </w:rPr>
        <w:t xml:space="preserve"> </w:t>
      </w:r>
      <w:r w:rsidRPr="00B10966">
        <w:rPr>
          <w:rFonts w:ascii="CMEX9" w:cs="CMEX9"/>
          <w:sz w:val="24"/>
          <w:szCs w:val="24"/>
        </w:rPr>
        <w:t>}</w:t>
      </w:r>
    </w:p>
    <w:p w:rsidR="00BE7A53" w:rsidRPr="00B10966" w:rsidRDefault="00BE7A53" w:rsidP="00BE7A53">
      <w:pPr>
        <w:autoSpaceDE w:val="0"/>
        <w:autoSpaceDN w:val="0"/>
        <w:bidi w:val="0"/>
        <w:adjustRightInd w:val="0"/>
        <w:spacing w:after="0" w:line="240" w:lineRule="auto"/>
        <w:rPr>
          <w:rFonts w:ascii="CMEX9" w:cs="CMEX9"/>
          <w:sz w:val="24"/>
          <w:szCs w:val="24"/>
        </w:rPr>
      </w:pPr>
    </w:p>
    <w:p w:rsidR="00B10966" w:rsidRPr="00A40E54" w:rsidRDefault="00B10966" w:rsidP="00D11AAB">
      <w:pPr>
        <w:pStyle w:val="ListParagraph"/>
        <w:numPr>
          <w:ilvl w:val="0"/>
          <w:numId w:val="18"/>
        </w:numPr>
        <w:autoSpaceDE w:val="0"/>
        <w:autoSpaceDN w:val="0"/>
        <w:bidi w:val="0"/>
        <w:adjustRightInd w:val="0"/>
        <w:spacing w:after="0" w:line="240" w:lineRule="auto"/>
        <w:rPr>
          <w:rFonts w:ascii="CMMI6" w:hAnsi="CMMI6" w:cs="CMMI6"/>
          <w:i/>
          <w:iCs/>
          <w:sz w:val="24"/>
          <w:szCs w:val="24"/>
        </w:rPr>
      </w:pPr>
      <w:r w:rsidRPr="00A40E54">
        <w:rPr>
          <w:rFonts w:ascii="CMR8" w:cs="CMR8"/>
          <w:sz w:val="24"/>
          <w:szCs w:val="24"/>
        </w:rPr>
        <w:t xml:space="preserve">If </w:t>
      </w:r>
      <w:r w:rsidRPr="00A40E54">
        <w:rPr>
          <w:rFonts w:ascii="CMMI8" w:hAnsi="CMMI8" w:cs="CMMI8"/>
          <w:i/>
          <w:iCs/>
          <w:sz w:val="24"/>
          <w:szCs w:val="24"/>
        </w:rPr>
        <w:t xml:space="preserve">S </w:t>
      </w:r>
      <w:r w:rsidRPr="00A40E54">
        <w:rPr>
          <w:rFonts w:ascii="CMR8" w:cs="CMR8"/>
          <w:sz w:val="24"/>
          <w:szCs w:val="24"/>
        </w:rPr>
        <w:t xml:space="preserve">accepted the proof in the previous step, it chooses </w:t>
      </w:r>
      <w:r w:rsidRPr="00A40E54">
        <w:rPr>
          <w:rFonts w:ascii="CMMI8" w:hAnsi="CMMI8" w:cs="CMMI8"/>
          <w:i/>
          <w:iCs/>
          <w:sz w:val="24"/>
          <w:szCs w:val="24"/>
        </w:rPr>
        <w:t>u</w:t>
      </w:r>
      <w:r w:rsidRPr="00BF3173">
        <w:rPr>
          <w:rFonts w:ascii="CMR6" w:hAnsi="CMR6" w:cs="CMR6"/>
          <w:sz w:val="24"/>
          <w:szCs w:val="24"/>
          <w:vertAlign w:val="subscript"/>
        </w:rPr>
        <w:t>0</w:t>
      </w:r>
      <w:r w:rsidRPr="00A40E54">
        <w:rPr>
          <w:rFonts w:ascii="CMMI8" w:hAnsi="CMMI8" w:cs="CMMI8"/>
          <w:i/>
          <w:iCs/>
          <w:sz w:val="24"/>
          <w:szCs w:val="24"/>
        </w:rPr>
        <w:t>, v</w:t>
      </w:r>
      <w:r w:rsidRPr="00BF3173">
        <w:rPr>
          <w:rFonts w:ascii="CMR6" w:hAnsi="CMR6" w:cs="CMR6"/>
          <w:sz w:val="24"/>
          <w:szCs w:val="24"/>
          <w:vertAlign w:val="subscript"/>
        </w:rPr>
        <w:t>0</w:t>
      </w:r>
      <w:r w:rsidRPr="00A40E54">
        <w:rPr>
          <w:rFonts w:ascii="CMMI8" w:hAnsi="CMMI8" w:cs="CMMI8"/>
          <w:i/>
          <w:iCs/>
          <w:sz w:val="24"/>
          <w:szCs w:val="24"/>
        </w:rPr>
        <w:t>, u</w:t>
      </w:r>
      <w:r w:rsidRPr="00BF3173">
        <w:rPr>
          <w:rFonts w:ascii="CMR6" w:hAnsi="CMR6" w:cs="CMR6"/>
          <w:sz w:val="24"/>
          <w:szCs w:val="24"/>
          <w:vertAlign w:val="subscript"/>
        </w:rPr>
        <w:t>1</w:t>
      </w:r>
      <w:r w:rsidRPr="00A40E54">
        <w:rPr>
          <w:rFonts w:ascii="CMMI8" w:hAnsi="CMMI8" w:cs="CMMI8"/>
          <w:i/>
          <w:iCs/>
          <w:sz w:val="24"/>
          <w:szCs w:val="24"/>
        </w:rPr>
        <w:t>, v</w:t>
      </w:r>
      <w:r w:rsidRPr="00BF3173">
        <w:rPr>
          <w:rFonts w:ascii="CMR6" w:hAnsi="CMR6" w:cs="CMR6"/>
          <w:sz w:val="24"/>
          <w:szCs w:val="24"/>
          <w:vertAlign w:val="subscript"/>
        </w:rPr>
        <w:t>1</w:t>
      </w:r>
      <w:r w:rsidRPr="00A40E54">
        <w:rPr>
          <w:rFonts w:ascii="CMR6" w:hAnsi="CMR6" w:cs="CMR6"/>
          <w:sz w:val="24"/>
          <w:szCs w:val="24"/>
        </w:rPr>
        <w:t xml:space="preserve"> </w:t>
      </w:r>
      <w:r w:rsidRPr="00A40E54">
        <w:rPr>
          <w:rFonts w:ascii="CMSY8" w:cs="CMSY8" w:hint="cs"/>
          <w:i/>
          <w:iCs/>
          <w:sz w:val="24"/>
          <w:szCs w:val="24"/>
        </w:rPr>
        <w:t>←</w:t>
      </w:r>
      <w:r w:rsidRPr="00772F1B">
        <w:rPr>
          <w:rFonts w:ascii="CMMI6" w:hAnsi="CMMI6" w:cs="CMMI6"/>
          <w:i/>
          <w:iCs/>
          <w:sz w:val="24"/>
          <w:szCs w:val="24"/>
          <w:vertAlign w:val="subscript"/>
        </w:rPr>
        <w:t>R</w:t>
      </w:r>
    </w:p>
    <w:p w:rsidR="007151FB" w:rsidRDefault="00B10966">
      <w:pPr>
        <w:autoSpaceDE w:val="0"/>
        <w:autoSpaceDN w:val="0"/>
        <w:bidi w:val="0"/>
        <w:adjustRightInd w:val="0"/>
        <w:spacing w:after="0" w:line="240" w:lineRule="auto"/>
        <w:ind w:firstLine="720"/>
        <w:rPr>
          <w:rFonts w:ascii="CMR8" w:cs="CMR8"/>
          <w:sz w:val="24"/>
          <w:szCs w:val="24"/>
        </w:rPr>
      </w:pPr>
      <w:r w:rsidRPr="00B10966">
        <w:rPr>
          <w:rFonts w:ascii="CMSY8" w:cs="CMSY8"/>
          <w:i/>
          <w:iCs/>
          <w:sz w:val="24"/>
          <w:szCs w:val="24"/>
        </w:rPr>
        <w:t>{</w:t>
      </w:r>
      <w:r w:rsidRPr="00B10966">
        <w:rPr>
          <w:rFonts w:ascii="CMR8" w:cs="CMR8"/>
          <w:sz w:val="24"/>
          <w:szCs w:val="24"/>
        </w:rPr>
        <w:t>1</w:t>
      </w:r>
      <w:proofErr w:type="gramStart"/>
      <w:r w:rsidRPr="00B10966">
        <w:rPr>
          <w:rFonts w:ascii="CMMI8" w:hAnsi="CMMI8" w:cs="CMMI8"/>
          <w:i/>
          <w:iCs/>
          <w:sz w:val="24"/>
          <w:szCs w:val="24"/>
        </w:rPr>
        <w:t>, . . . ,</w:t>
      </w:r>
      <w:proofErr w:type="gramEnd"/>
      <w:r w:rsidRPr="00B10966">
        <w:rPr>
          <w:rFonts w:ascii="CMMI8" w:hAnsi="CMMI8" w:cs="CMMI8"/>
          <w:i/>
          <w:iCs/>
          <w:sz w:val="24"/>
          <w:szCs w:val="24"/>
        </w:rPr>
        <w:t xml:space="preserve"> q</w:t>
      </w:r>
      <w:r w:rsidRPr="00B10966">
        <w:rPr>
          <w:rFonts w:ascii="CMSY8" w:cs="CMSY8"/>
          <w:i/>
          <w:iCs/>
          <w:sz w:val="24"/>
          <w:szCs w:val="24"/>
        </w:rPr>
        <w:t xml:space="preserve">} </w:t>
      </w:r>
      <w:r w:rsidRPr="00B10966">
        <w:rPr>
          <w:rFonts w:ascii="CMR8" w:cs="CMR8"/>
          <w:sz w:val="24"/>
          <w:szCs w:val="24"/>
        </w:rPr>
        <w:t xml:space="preserve">and </w:t>
      </w:r>
      <w:del w:id="180" w:author="lindell" w:date="2010-07-04T17:12:00Z">
        <w:r w:rsidRPr="00B10966" w:rsidDel="005921A8">
          <w:rPr>
            <w:rFonts w:ascii="CMR8" w:cs="CMR8"/>
            <w:sz w:val="24"/>
            <w:szCs w:val="24"/>
          </w:rPr>
          <w:delText xml:space="preserve">computes </w:delText>
        </w:r>
      </w:del>
      <w:ins w:id="181" w:author="lindell" w:date="2010-07-04T17:12:00Z">
        <w:r w:rsidR="005921A8">
          <w:rPr>
            <w:rFonts w:ascii="CMR8" w:cs="CMR8"/>
            <w:sz w:val="24"/>
            <w:szCs w:val="24"/>
          </w:rPr>
          <w:t>sends (e0,e1) computed as follows:</w:t>
        </w:r>
      </w:ins>
      <w:del w:id="182" w:author="lindell" w:date="2010-07-04T17:12:00Z">
        <w:r w:rsidRPr="00B10966" w:rsidDel="005921A8">
          <w:rPr>
            <w:rFonts w:ascii="CMR8" w:cs="CMR8"/>
            <w:sz w:val="24"/>
            <w:szCs w:val="24"/>
          </w:rPr>
          <w:delText>the following:</w:delText>
        </w:r>
      </w:del>
    </w:p>
    <w:p w:rsidR="00B10966" w:rsidRPr="00B10966" w:rsidRDefault="00B10966" w:rsidP="00772F1B">
      <w:pPr>
        <w:autoSpaceDE w:val="0"/>
        <w:autoSpaceDN w:val="0"/>
        <w:bidi w:val="0"/>
        <w:adjustRightInd w:val="0"/>
        <w:spacing w:after="0" w:line="240" w:lineRule="auto"/>
        <w:ind w:left="720"/>
        <w:rPr>
          <w:rFonts w:ascii="CMR6" w:hAnsi="CMR6" w:cs="CMR6"/>
          <w:sz w:val="24"/>
          <w:szCs w:val="24"/>
        </w:rPr>
      </w:pPr>
      <w:r w:rsidRPr="00B10966">
        <w:rPr>
          <w:rFonts w:ascii="CMR8" w:cs="CMR8"/>
          <w:sz w:val="24"/>
          <w:szCs w:val="24"/>
        </w:rPr>
        <w:t xml:space="preserve">a. </w:t>
      </w:r>
      <w:r w:rsidR="00772F1B">
        <w:rPr>
          <w:rFonts w:ascii="CMR8" w:cs="CMR8"/>
          <w:sz w:val="24"/>
          <w:szCs w:val="24"/>
        </w:rPr>
        <w:tab/>
      </w:r>
      <w:r w:rsidRPr="00B10966">
        <w:rPr>
          <w:rFonts w:ascii="CMMI8" w:hAnsi="CMMI8" w:cs="CMMI8"/>
          <w:i/>
          <w:iCs/>
          <w:sz w:val="24"/>
          <w:szCs w:val="24"/>
        </w:rPr>
        <w:t>e</w:t>
      </w:r>
      <w:r w:rsidRPr="00BF3173">
        <w:rPr>
          <w:rFonts w:ascii="CMR6" w:hAnsi="CMR6" w:cs="CMR6"/>
          <w:sz w:val="24"/>
          <w:szCs w:val="24"/>
          <w:vertAlign w:val="subscript"/>
        </w:rPr>
        <w:t>0</w:t>
      </w:r>
      <w:r w:rsidRPr="00B10966">
        <w:rPr>
          <w:rFonts w:ascii="CMR6" w:hAnsi="CMR6" w:cs="CMR6"/>
          <w:sz w:val="24"/>
          <w:szCs w:val="24"/>
        </w:rPr>
        <w:t xml:space="preserve"> </w:t>
      </w:r>
      <w:r w:rsidRPr="00B10966">
        <w:rPr>
          <w:rFonts w:ascii="CMR8" w:cs="CMR8"/>
          <w:sz w:val="24"/>
          <w:szCs w:val="24"/>
        </w:rPr>
        <w:t>= (</w:t>
      </w:r>
      <w:r w:rsidRPr="00B10966">
        <w:rPr>
          <w:rFonts w:ascii="CMMI8" w:hAnsi="CMMI8" w:cs="CMMI8"/>
          <w:i/>
          <w:iCs/>
          <w:sz w:val="24"/>
          <w:szCs w:val="24"/>
        </w:rPr>
        <w:t>w</w:t>
      </w:r>
      <w:r w:rsidRPr="00BF3173">
        <w:rPr>
          <w:rFonts w:ascii="CMR6" w:hAnsi="CMR6" w:cs="CMR6"/>
          <w:sz w:val="24"/>
          <w:szCs w:val="24"/>
          <w:vertAlign w:val="subscript"/>
        </w:rPr>
        <w:t>0</w:t>
      </w:r>
      <w:r w:rsidRPr="00B10966">
        <w:rPr>
          <w:rFonts w:ascii="CMMI8" w:hAnsi="CMMI8" w:cs="CMMI8"/>
          <w:i/>
          <w:iCs/>
          <w:sz w:val="24"/>
          <w:szCs w:val="24"/>
        </w:rPr>
        <w:t>, z</w:t>
      </w:r>
      <w:r w:rsidRPr="00BF3173">
        <w:rPr>
          <w:rFonts w:ascii="CMR6" w:hAnsi="CMR6" w:cs="CMR6"/>
          <w:sz w:val="24"/>
          <w:szCs w:val="24"/>
          <w:vertAlign w:val="subscript"/>
        </w:rPr>
        <w:t>0</w:t>
      </w:r>
      <w:r w:rsidRPr="00B10966">
        <w:rPr>
          <w:rFonts w:ascii="CMR8" w:cs="CMR8"/>
          <w:sz w:val="24"/>
          <w:szCs w:val="24"/>
        </w:rPr>
        <w:t xml:space="preserve">) where </w:t>
      </w:r>
      <w:r w:rsidRPr="00B10966">
        <w:rPr>
          <w:rFonts w:ascii="CMMI8" w:hAnsi="CMMI8" w:cs="CMMI8"/>
          <w:i/>
          <w:iCs/>
          <w:sz w:val="24"/>
          <w:szCs w:val="24"/>
        </w:rPr>
        <w:t>w</w:t>
      </w:r>
      <w:r w:rsidRPr="00BF3173">
        <w:rPr>
          <w:rFonts w:ascii="CMR6" w:hAnsi="CMR6" w:cs="CMR6"/>
          <w:sz w:val="24"/>
          <w:szCs w:val="24"/>
          <w:vertAlign w:val="subscript"/>
        </w:rPr>
        <w:t>0</w:t>
      </w:r>
      <w:r w:rsidRPr="00B10966">
        <w:rPr>
          <w:rFonts w:ascii="CMR6" w:hAnsi="CMR6" w:cs="CMR6"/>
          <w:sz w:val="24"/>
          <w:szCs w:val="24"/>
        </w:rPr>
        <w:t xml:space="preserve"> </w:t>
      </w:r>
      <w:r w:rsidRPr="00B10966">
        <w:rPr>
          <w:rFonts w:ascii="CMR8" w:cs="CMR8"/>
          <w:sz w:val="24"/>
          <w:szCs w:val="24"/>
        </w:rPr>
        <w:t xml:space="preserve">= </w:t>
      </w:r>
      <w:r w:rsidRPr="00B10966">
        <w:rPr>
          <w:rFonts w:ascii="CMMI8" w:hAnsi="CMMI8" w:cs="CMMI8"/>
          <w:i/>
          <w:iCs/>
          <w:sz w:val="24"/>
          <w:szCs w:val="24"/>
        </w:rPr>
        <w:t>a</w:t>
      </w:r>
      <w:r w:rsidRPr="00BF3173">
        <w:rPr>
          <w:rFonts w:ascii="CMMI6" w:hAnsi="CMMI6" w:cs="CMMI6"/>
          <w:i/>
          <w:iCs/>
          <w:sz w:val="24"/>
          <w:szCs w:val="24"/>
          <w:vertAlign w:val="superscript"/>
        </w:rPr>
        <w:t>u</w:t>
      </w:r>
      <w:r w:rsidRPr="00BF3173">
        <w:rPr>
          <w:rFonts w:ascii="CMR5" w:hAnsi="CMR5" w:cs="CMR5"/>
          <w:sz w:val="24"/>
          <w:szCs w:val="24"/>
          <w:vertAlign w:val="superscript"/>
        </w:rPr>
        <w:t>0</w:t>
      </w:r>
      <w:r w:rsidRPr="00B10966">
        <w:rPr>
          <w:rFonts w:ascii="CMR5" w:hAnsi="CMR5" w:cs="CMR5"/>
          <w:sz w:val="24"/>
          <w:szCs w:val="24"/>
        </w:rPr>
        <w:t xml:space="preserve"> </w:t>
      </w:r>
      <w:r w:rsidRPr="00B10966">
        <w:rPr>
          <w:rFonts w:ascii="CMSY8" w:cs="CMSY8" w:hint="eastAsia"/>
          <w:i/>
          <w:iCs/>
          <w:sz w:val="24"/>
          <w:szCs w:val="24"/>
        </w:rPr>
        <w:t>·</w:t>
      </w:r>
      <w:r w:rsidRPr="00B10966">
        <w:rPr>
          <w:rFonts w:ascii="CMSY8" w:cs="CMSY8"/>
          <w:i/>
          <w:iCs/>
          <w:sz w:val="24"/>
          <w:szCs w:val="24"/>
        </w:rPr>
        <w:t xml:space="preserve"> </w:t>
      </w:r>
      <w:r w:rsidRPr="00B10966">
        <w:rPr>
          <w:rFonts w:ascii="CMMI8" w:hAnsi="CMMI8" w:cs="CMMI8"/>
          <w:i/>
          <w:iCs/>
          <w:sz w:val="24"/>
          <w:szCs w:val="24"/>
        </w:rPr>
        <w:t>g</w:t>
      </w:r>
      <w:r w:rsidRPr="00BF3173">
        <w:rPr>
          <w:rFonts w:ascii="CMMI6" w:hAnsi="CMMI6" w:cs="CMMI6"/>
          <w:i/>
          <w:iCs/>
          <w:sz w:val="24"/>
          <w:szCs w:val="24"/>
          <w:vertAlign w:val="superscript"/>
        </w:rPr>
        <w:t>v</w:t>
      </w:r>
      <w:r w:rsidRPr="00BF3173">
        <w:rPr>
          <w:rFonts w:ascii="CMR5" w:hAnsi="CMR5" w:cs="CMR5"/>
          <w:sz w:val="24"/>
          <w:szCs w:val="24"/>
          <w:vertAlign w:val="superscript"/>
        </w:rPr>
        <w:t>0</w:t>
      </w:r>
      <w:r w:rsidRPr="00B10966">
        <w:rPr>
          <w:rFonts w:ascii="CMR5" w:hAnsi="CMR5" w:cs="CMR5"/>
          <w:sz w:val="24"/>
          <w:szCs w:val="24"/>
        </w:rPr>
        <w:t xml:space="preserve"> </w:t>
      </w:r>
      <w:r w:rsidRPr="00B10966">
        <w:rPr>
          <w:rFonts w:ascii="CMR8" w:cs="CMR8"/>
          <w:sz w:val="24"/>
          <w:szCs w:val="24"/>
        </w:rPr>
        <w:t xml:space="preserve">and </w:t>
      </w:r>
      <w:r w:rsidRPr="00B10966">
        <w:rPr>
          <w:rFonts w:ascii="CMMI8" w:hAnsi="CMMI8" w:cs="CMMI8"/>
          <w:i/>
          <w:iCs/>
          <w:sz w:val="24"/>
          <w:szCs w:val="24"/>
        </w:rPr>
        <w:t>z</w:t>
      </w:r>
      <w:r w:rsidRPr="00BF3173">
        <w:rPr>
          <w:rFonts w:ascii="CMR6" w:hAnsi="CMR6" w:cs="CMR6"/>
          <w:sz w:val="24"/>
          <w:szCs w:val="24"/>
          <w:vertAlign w:val="subscript"/>
        </w:rPr>
        <w:t>0</w:t>
      </w:r>
      <w:r w:rsidRPr="00B10966">
        <w:rPr>
          <w:rFonts w:ascii="CMR6" w:hAnsi="CMR6" w:cs="CMR6"/>
          <w:sz w:val="24"/>
          <w:szCs w:val="24"/>
        </w:rPr>
        <w:t xml:space="preserve"> </w:t>
      </w:r>
      <w:r w:rsidRPr="00B10966">
        <w:rPr>
          <w:rFonts w:ascii="CMR8" w:cs="CMR8"/>
          <w:sz w:val="24"/>
          <w:szCs w:val="24"/>
        </w:rPr>
        <w:t xml:space="preserve">= </w:t>
      </w:r>
      <w:proofErr w:type="gramStart"/>
      <w:ins w:id="183" w:author="lindell" w:date="2010-07-04T17:17:00Z">
        <w:r w:rsidR="00BC1432">
          <w:rPr>
            <w:rFonts w:ascii="CMR8" w:cs="CMR8"/>
            <w:sz w:val="24"/>
            <w:szCs w:val="24"/>
          </w:rPr>
          <w:t>KDF(</w:t>
        </w:r>
      </w:ins>
      <w:proofErr w:type="gramEnd"/>
      <w:r w:rsidRPr="00B10966">
        <w:rPr>
          <w:rFonts w:ascii="CMMI8" w:hAnsi="CMMI8" w:cs="CMMI8"/>
          <w:i/>
          <w:iCs/>
          <w:sz w:val="24"/>
          <w:szCs w:val="24"/>
        </w:rPr>
        <w:t>b</w:t>
      </w:r>
      <w:r w:rsidR="004A567C" w:rsidRPr="004A567C">
        <w:rPr>
          <w:rFonts w:ascii="CMMI8" w:hAnsi="CMMI8" w:cs="CMMI8"/>
          <w:i/>
          <w:iCs/>
          <w:sz w:val="24"/>
          <w:szCs w:val="24"/>
          <w:vertAlign w:val="subscript"/>
        </w:rPr>
        <w:t>0</w:t>
      </w:r>
      <w:r w:rsidRPr="00BF3173">
        <w:rPr>
          <w:rFonts w:ascii="CMMI6" w:hAnsi="CMMI6" w:cs="CMMI6"/>
          <w:i/>
          <w:iCs/>
          <w:sz w:val="24"/>
          <w:szCs w:val="24"/>
          <w:vertAlign w:val="superscript"/>
        </w:rPr>
        <w:t>u</w:t>
      </w:r>
      <w:r w:rsidRPr="00BF3173">
        <w:rPr>
          <w:rFonts w:ascii="CMR5" w:hAnsi="CMR5" w:cs="CMR5"/>
          <w:sz w:val="24"/>
          <w:szCs w:val="24"/>
          <w:vertAlign w:val="superscript"/>
        </w:rPr>
        <w:t>0</w:t>
      </w:r>
      <w:r w:rsidR="004A567C">
        <w:rPr>
          <w:rFonts w:ascii="CMR5" w:hAnsi="CMR5" w:cs="CMR5"/>
          <w:sz w:val="24"/>
          <w:szCs w:val="24"/>
          <w:vertAlign w:val="superscript"/>
        </w:rPr>
        <w:t xml:space="preserve"> </w:t>
      </w:r>
      <w:r w:rsidRPr="00B10966">
        <w:rPr>
          <w:rFonts w:ascii="CMR6" w:hAnsi="CMR6" w:cs="CMR6"/>
          <w:sz w:val="24"/>
          <w:szCs w:val="24"/>
        </w:rPr>
        <w:t xml:space="preserve"> </w:t>
      </w:r>
      <w:r w:rsidRPr="00B10966">
        <w:rPr>
          <w:rFonts w:ascii="CMSY8" w:cs="CMSY8" w:hint="eastAsia"/>
          <w:i/>
          <w:iCs/>
          <w:sz w:val="24"/>
          <w:szCs w:val="24"/>
        </w:rPr>
        <w:t>·</w:t>
      </w:r>
      <w:r w:rsidRPr="00B10966">
        <w:rPr>
          <w:rFonts w:ascii="CMSY8" w:cs="CMSY8"/>
          <w:i/>
          <w:iCs/>
          <w:sz w:val="24"/>
          <w:szCs w:val="24"/>
        </w:rPr>
        <w:t xml:space="preserve"> </w:t>
      </w:r>
      <w:r w:rsidRPr="00B10966">
        <w:rPr>
          <w:rFonts w:ascii="CMMI8" w:hAnsi="CMMI8" w:cs="CMMI8"/>
          <w:i/>
          <w:iCs/>
          <w:sz w:val="24"/>
          <w:szCs w:val="24"/>
        </w:rPr>
        <w:t>h</w:t>
      </w:r>
      <w:r w:rsidR="004A567C" w:rsidRPr="004A567C">
        <w:rPr>
          <w:rFonts w:ascii="CMMI8" w:hAnsi="CMMI8" w:cs="CMMI8"/>
          <w:i/>
          <w:iCs/>
          <w:sz w:val="24"/>
          <w:szCs w:val="24"/>
          <w:vertAlign w:val="subscript"/>
        </w:rPr>
        <w:t>0</w:t>
      </w:r>
      <w:r w:rsidRPr="004A567C">
        <w:rPr>
          <w:rFonts w:ascii="CMMI6" w:hAnsi="CMMI6" w:cs="CMMI6"/>
          <w:i/>
          <w:iCs/>
          <w:sz w:val="24"/>
          <w:szCs w:val="24"/>
          <w:vertAlign w:val="superscript"/>
        </w:rPr>
        <w:t>v</w:t>
      </w:r>
      <w:r w:rsidRPr="004A567C">
        <w:rPr>
          <w:rFonts w:ascii="CMR5" w:hAnsi="CMR5" w:cs="CMR5"/>
          <w:sz w:val="24"/>
          <w:szCs w:val="24"/>
          <w:vertAlign w:val="superscript"/>
        </w:rPr>
        <w:t>0</w:t>
      </w:r>
      <w:r w:rsidR="00772F1B">
        <w:rPr>
          <w:rFonts w:ascii="CMR5" w:hAnsi="CMR5" w:cs="CMR5"/>
          <w:sz w:val="24"/>
          <w:szCs w:val="24"/>
          <w:vertAlign w:val="superscript"/>
        </w:rPr>
        <w:t xml:space="preserve"> </w:t>
      </w:r>
      <w:ins w:id="184" w:author="lindell" w:date="2010-07-04T17:17:00Z">
        <w:r w:rsidR="00BC1432">
          <w:rPr>
            <w:rFonts w:ascii="CMSY8" w:cs="CMSY8"/>
            <w:i/>
            <w:iCs/>
            <w:sz w:val="24"/>
            <w:szCs w:val="24"/>
          </w:rPr>
          <w:t xml:space="preserve">) XOR </w:t>
        </w:r>
      </w:ins>
      <w:del w:id="185" w:author="lindell" w:date="2010-07-04T17:17:00Z">
        <w:r w:rsidRPr="00B10966" w:rsidDel="00BC1432">
          <w:rPr>
            <w:rFonts w:ascii="CMSY8" w:cs="CMSY8" w:hint="eastAsia"/>
            <w:i/>
            <w:iCs/>
            <w:sz w:val="24"/>
            <w:szCs w:val="24"/>
          </w:rPr>
          <w:delText>·</w:delText>
        </w:r>
      </w:del>
      <w:r w:rsidRPr="00B10966">
        <w:rPr>
          <w:rFonts w:ascii="CMSY8" w:cs="CMSY8"/>
          <w:i/>
          <w:iCs/>
          <w:sz w:val="24"/>
          <w:szCs w:val="24"/>
        </w:rPr>
        <w:t xml:space="preserve"> </w:t>
      </w:r>
      <w:r w:rsidRPr="00B10966">
        <w:rPr>
          <w:rFonts w:ascii="CMMI8" w:hAnsi="CMMI8" w:cs="CMMI8"/>
          <w:i/>
          <w:iCs/>
          <w:sz w:val="24"/>
          <w:szCs w:val="24"/>
        </w:rPr>
        <w:t>x</w:t>
      </w:r>
      <w:r w:rsidRPr="00772F1B">
        <w:rPr>
          <w:rFonts w:ascii="CMR6" w:hAnsi="CMR6" w:cs="CMR6"/>
          <w:sz w:val="24"/>
          <w:szCs w:val="24"/>
          <w:vertAlign w:val="subscript"/>
        </w:rPr>
        <w:t>0</w:t>
      </w:r>
    </w:p>
    <w:p w:rsidR="007151FB" w:rsidRDefault="00B10966">
      <w:pPr>
        <w:autoSpaceDE w:val="0"/>
        <w:autoSpaceDN w:val="0"/>
        <w:bidi w:val="0"/>
        <w:adjustRightInd w:val="0"/>
        <w:spacing w:after="0" w:line="240" w:lineRule="auto"/>
        <w:ind w:firstLine="720"/>
        <w:rPr>
          <w:rFonts w:ascii="CMR6" w:hAnsi="CMR6" w:cs="CMR6"/>
          <w:sz w:val="24"/>
          <w:szCs w:val="24"/>
        </w:rPr>
      </w:pPr>
      <w:r w:rsidRPr="00B10966">
        <w:rPr>
          <w:rFonts w:ascii="CMR8" w:cs="CMR8"/>
          <w:sz w:val="24"/>
          <w:szCs w:val="24"/>
        </w:rPr>
        <w:t xml:space="preserve">b. </w:t>
      </w:r>
      <w:r w:rsidR="00772F1B">
        <w:rPr>
          <w:rFonts w:ascii="CMR8" w:cs="CMR8"/>
          <w:sz w:val="24"/>
          <w:szCs w:val="24"/>
        </w:rPr>
        <w:tab/>
      </w:r>
      <w:r w:rsidRPr="00B10966">
        <w:rPr>
          <w:rFonts w:ascii="CMMI8" w:hAnsi="CMMI8" w:cs="CMMI8"/>
          <w:i/>
          <w:iCs/>
          <w:sz w:val="24"/>
          <w:szCs w:val="24"/>
        </w:rPr>
        <w:t>e</w:t>
      </w:r>
      <w:r w:rsidRPr="00B10966">
        <w:rPr>
          <w:rFonts w:ascii="CMR6" w:hAnsi="CMR6" w:cs="CMR6"/>
          <w:sz w:val="24"/>
          <w:szCs w:val="24"/>
        </w:rPr>
        <w:t xml:space="preserve">1 </w:t>
      </w:r>
      <w:r w:rsidRPr="00B10966">
        <w:rPr>
          <w:rFonts w:ascii="CMR8" w:cs="CMR8"/>
          <w:sz w:val="24"/>
          <w:szCs w:val="24"/>
        </w:rPr>
        <w:t>= (</w:t>
      </w:r>
      <w:r w:rsidRPr="00B10966">
        <w:rPr>
          <w:rFonts w:ascii="CMMI8" w:hAnsi="CMMI8" w:cs="CMMI8"/>
          <w:i/>
          <w:iCs/>
          <w:sz w:val="24"/>
          <w:szCs w:val="24"/>
        </w:rPr>
        <w:t>w</w:t>
      </w:r>
      <w:r w:rsidRPr="00772F1B">
        <w:rPr>
          <w:rFonts w:ascii="CMR6" w:hAnsi="CMR6" w:cs="CMR6"/>
          <w:sz w:val="24"/>
          <w:szCs w:val="24"/>
          <w:vertAlign w:val="subscript"/>
        </w:rPr>
        <w:t>1</w:t>
      </w:r>
      <w:r w:rsidRPr="00B10966">
        <w:rPr>
          <w:rFonts w:ascii="CMMI8" w:hAnsi="CMMI8" w:cs="CMMI8"/>
          <w:i/>
          <w:iCs/>
          <w:sz w:val="24"/>
          <w:szCs w:val="24"/>
        </w:rPr>
        <w:t>, z</w:t>
      </w:r>
      <w:r w:rsidRPr="00772F1B">
        <w:rPr>
          <w:rFonts w:ascii="CMR6" w:hAnsi="CMR6" w:cs="CMR6"/>
          <w:sz w:val="24"/>
          <w:szCs w:val="24"/>
          <w:vertAlign w:val="subscript"/>
        </w:rPr>
        <w:t>1</w:t>
      </w:r>
      <w:r w:rsidRPr="00B10966">
        <w:rPr>
          <w:rFonts w:ascii="CMR8" w:cs="CMR8"/>
          <w:sz w:val="24"/>
          <w:szCs w:val="24"/>
        </w:rPr>
        <w:t xml:space="preserve">) where </w:t>
      </w:r>
      <w:r w:rsidRPr="00B10966">
        <w:rPr>
          <w:rFonts w:ascii="CMMI8" w:hAnsi="CMMI8" w:cs="CMMI8"/>
          <w:i/>
          <w:iCs/>
          <w:sz w:val="24"/>
          <w:szCs w:val="24"/>
        </w:rPr>
        <w:t>w</w:t>
      </w:r>
      <w:r w:rsidRPr="00772F1B">
        <w:rPr>
          <w:rFonts w:ascii="CMR6" w:hAnsi="CMR6" w:cs="CMR6"/>
          <w:sz w:val="24"/>
          <w:szCs w:val="24"/>
          <w:vertAlign w:val="subscript"/>
        </w:rPr>
        <w:t>1</w:t>
      </w:r>
      <w:r w:rsidRPr="00B10966">
        <w:rPr>
          <w:rFonts w:ascii="CMR6" w:hAnsi="CMR6" w:cs="CMR6"/>
          <w:sz w:val="24"/>
          <w:szCs w:val="24"/>
        </w:rPr>
        <w:t xml:space="preserve"> </w:t>
      </w:r>
      <w:r w:rsidRPr="00B10966">
        <w:rPr>
          <w:rFonts w:ascii="CMR8" w:cs="CMR8"/>
          <w:sz w:val="24"/>
          <w:szCs w:val="24"/>
        </w:rPr>
        <w:t xml:space="preserve">= </w:t>
      </w:r>
      <w:r w:rsidRPr="00B10966">
        <w:rPr>
          <w:rFonts w:ascii="CMMI8" w:hAnsi="CMMI8" w:cs="CMMI8"/>
          <w:i/>
          <w:iCs/>
          <w:sz w:val="24"/>
          <w:szCs w:val="24"/>
        </w:rPr>
        <w:t>a</w:t>
      </w:r>
      <w:r w:rsidRPr="00772F1B">
        <w:rPr>
          <w:rFonts w:ascii="CMMI6" w:hAnsi="CMMI6" w:cs="CMMI6"/>
          <w:i/>
          <w:iCs/>
          <w:sz w:val="24"/>
          <w:szCs w:val="24"/>
          <w:vertAlign w:val="superscript"/>
        </w:rPr>
        <w:t>u</w:t>
      </w:r>
      <w:r w:rsidRPr="00772F1B">
        <w:rPr>
          <w:rFonts w:ascii="CMR5" w:hAnsi="CMR5" w:cs="CMR5"/>
          <w:sz w:val="24"/>
          <w:szCs w:val="24"/>
          <w:vertAlign w:val="superscript"/>
        </w:rPr>
        <w:t>1</w:t>
      </w:r>
      <w:r w:rsidRPr="00B10966">
        <w:rPr>
          <w:rFonts w:ascii="CMR5" w:hAnsi="CMR5" w:cs="CMR5"/>
          <w:sz w:val="24"/>
          <w:szCs w:val="24"/>
        </w:rPr>
        <w:t xml:space="preserve"> </w:t>
      </w:r>
      <w:r w:rsidRPr="00B10966">
        <w:rPr>
          <w:rFonts w:ascii="CMSY8" w:cs="CMSY8" w:hint="eastAsia"/>
          <w:i/>
          <w:iCs/>
          <w:sz w:val="24"/>
          <w:szCs w:val="24"/>
        </w:rPr>
        <w:t>·</w:t>
      </w:r>
      <w:r w:rsidRPr="00B10966">
        <w:rPr>
          <w:rFonts w:ascii="CMSY8" w:cs="CMSY8"/>
          <w:i/>
          <w:iCs/>
          <w:sz w:val="24"/>
          <w:szCs w:val="24"/>
        </w:rPr>
        <w:t xml:space="preserve"> </w:t>
      </w:r>
      <w:r w:rsidRPr="00B10966">
        <w:rPr>
          <w:rFonts w:ascii="CMMI8" w:hAnsi="CMMI8" w:cs="CMMI8"/>
          <w:i/>
          <w:iCs/>
          <w:sz w:val="24"/>
          <w:szCs w:val="24"/>
        </w:rPr>
        <w:t>g</w:t>
      </w:r>
      <w:r w:rsidRPr="00772F1B">
        <w:rPr>
          <w:rFonts w:ascii="CMMI6" w:hAnsi="CMMI6" w:cs="CMMI6"/>
          <w:i/>
          <w:iCs/>
          <w:sz w:val="24"/>
          <w:szCs w:val="24"/>
          <w:vertAlign w:val="superscript"/>
        </w:rPr>
        <w:t>v</w:t>
      </w:r>
      <w:r w:rsidRPr="00772F1B">
        <w:rPr>
          <w:rFonts w:ascii="CMR5" w:hAnsi="CMR5" w:cs="CMR5"/>
          <w:sz w:val="24"/>
          <w:szCs w:val="24"/>
          <w:vertAlign w:val="superscript"/>
        </w:rPr>
        <w:t>1</w:t>
      </w:r>
      <w:r w:rsidRPr="00B10966">
        <w:rPr>
          <w:rFonts w:ascii="CMR5" w:hAnsi="CMR5" w:cs="CMR5"/>
          <w:sz w:val="24"/>
          <w:szCs w:val="24"/>
        </w:rPr>
        <w:t xml:space="preserve"> </w:t>
      </w:r>
      <w:r w:rsidRPr="00B10966">
        <w:rPr>
          <w:rFonts w:ascii="CMR8" w:cs="CMR8"/>
          <w:sz w:val="24"/>
          <w:szCs w:val="24"/>
        </w:rPr>
        <w:t xml:space="preserve">and </w:t>
      </w:r>
      <w:r w:rsidRPr="00B10966">
        <w:rPr>
          <w:rFonts w:ascii="CMMI8" w:hAnsi="CMMI8" w:cs="CMMI8"/>
          <w:i/>
          <w:iCs/>
          <w:sz w:val="24"/>
          <w:szCs w:val="24"/>
        </w:rPr>
        <w:t>z</w:t>
      </w:r>
      <w:r w:rsidRPr="00772F1B">
        <w:rPr>
          <w:rFonts w:ascii="CMR6" w:hAnsi="CMR6" w:cs="CMR6"/>
          <w:sz w:val="24"/>
          <w:szCs w:val="24"/>
          <w:vertAlign w:val="subscript"/>
        </w:rPr>
        <w:t>1</w:t>
      </w:r>
      <w:r w:rsidRPr="00B10966">
        <w:rPr>
          <w:rFonts w:ascii="CMR6" w:hAnsi="CMR6" w:cs="CMR6"/>
          <w:sz w:val="24"/>
          <w:szCs w:val="24"/>
        </w:rPr>
        <w:t xml:space="preserve"> </w:t>
      </w:r>
      <w:r w:rsidRPr="00B10966">
        <w:rPr>
          <w:rFonts w:ascii="CMR8" w:cs="CMR8"/>
          <w:sz w:val="24"/>
          <w:szCs w:val="24"/>
        </w:rPr>
        <w:t>=</w:t>
      </w:r>
      <w:ins w:id="186" w:author="lindell" w:date="2010-07-04T17:20:00Z">
        <w:r w:rsidR="00BC1432">
          <w:rPr>
            <w:rFonts w:ascii="CMR8" w:cs="CMR8"/>
            <w:sz w:val="24"/>
            <w:szCs w:val="24"/>
          </w:rPr>
          <w:t xml:space="preserve"> </w:t>
        </w:r>
        <w:proofErr w:type="gramStart"/>
        <w:r w:rsidR="00BC1432">
          <w:rPr>
            <w:rFonts w:ascii="CMR8" w:cs="CMR8"/>
            <w:sz w:val="24"/>
            <w:szCs w:val="24"/>
          </w:rPr>
          <w:t>KDF(</w:t>
        </w:r>
      </w:ins>
      <w:proofErr w:type="gramEnd"/>
      <w:del w:id="187" w:author="lindell" w:date="2010-07-04T17:20:00Z">
        <w:r w:rsidR="00772F1B" w:rsidDel="00BC1432">
          <w:rPr>
            <w:rFonts w:ascii="CMR8" w:cs="CMR8"/>
            <w:sz w:val="24"/>
            <w:szCs w:val="24"/>
          </w:rPr>
          <w:delText xml:space="preserve"> </w:delText>
        </w:r>
      </w:del>
      <w:r w:rsidRPr="00B10966">
        <w:rPr>
          <w:rFonts w:ascii="CMEX9" w:cs="CMEX9"/>
          <w:sz w:val="24"/>
          <w:szCs w:val="24"/>
        </w:rPr>
        <w:t>(</w:t>
      </w:r>
      <w:r w:rsidR="00772F1B">
        <w:rPr>
          <w:rFonts w:ascii="CMEX9" w:cs="CMEX9"/>
          <w:sz w:val="24"/>
          <w:szCs w:val="24"/>
        </w:rPr>
        <w:t xml:space="preserve"> </w:t>
      </w:r>
      <w:r w:rsidRPr="00B10966">
        <w:rPr>
          <w:rFonts w:ascii="CMMI6" w:hAnsi="CMMI6" w:cs="CMMI6"/>
          <w:i/>
          <w:iCs/>
          <w:sz w:val="24"/>
          <w:szCs w:val="24"/>
        </w:rPr>
        <w:t>b</w:t>
      </w:r>
      <w:r w:rsidRPr="00772F1B">
        <w:rPr>
          <w:rFonts w:ascii="CMR5" w:hAnsi="CMR5" w:cs="CMR5"/>
          <w:sz w:val="24"/>
          <w:szCs w:val="24"/>
          <w:vertAlign w:val="subscript"/>
        </w:rPr>
        <w:t>1</w:t>
      </w:r>
      <w:r w:rsidR="00772F1B">
        <w:rPr>
          <w:rFonts w:ascii="CMR5" w:hAnsi="CMR5" w:cs="CMR5"/>
          <w:sz w:val="24"/>
          <w:szCs w:val="24"/>
          <w:vertAlign w:val="subscript"/>
        </w:rPr>
        <w:t xml:space="preserve"> /</w:t>
      </w:r>
      <w:r w:rsidRPr="00B10966">
        <w:rPr>
          <w:rFonts w:ascii="CMMI6" w:hAnsi="CMMI6" w:cs="CMMI6"/>
          <w:i/>
          <w:iCs/>
          <w:sz w:val="24"/>
          <w:szCs w:val="24"/>
        </w:rPr>
        <w:t>g</w:t>
      </w:r>
      <w:r w:rsidR="00772F1B">
        <w:rPr>
          <w:rFonts w:ascii="CMMI6" w:hAnsi="CMMI6" w:cs="CMMI6"/>
          <w:i/>
          <w:iCs/>
          <w:sz w:val="24"/>
          <w:szCs w:val="24"/>
        </w:rPr>
        <w:t xml:space="preserve"> </w:t>
      </w:r>
      <w:r w:rsidRPr="00B10966">
        <w:rPr>
          <w:rFonts w:ascii="CMEX9" w:cs="CMEX9"/>
          <w:sz w:val="24"/>
          <w:szCs w:val="24"/>
        </w:rPr>
        <w:t>)</w:t>
      </w:r>
      <w:r w:rsidRPr="00772F1B">
        <w:rPr>
          <w:rFonts w:ascii="CMMI6" w:hAnsi="CMMI6" w:cs="CMMI6"/>
          <w:i/>
          <w:iCs/>
          <w:sz w:val="24"/>
          <w:szCs w:val="24"/>
          <w:vertAlign w:val="superscript"/>
        </w:rPr>
        <w:t>u</w:t>
      </w:r>
      <w:r w:rsidRPr="00772F1B">
        <w:rPr>
          <w:rFonts w:ascii="CMR5" w:hAnsi="CMR5" w:cs="CMR5"/>
          <w:sz w:val="24"/>
          <w:szCs w:val="24"/>
          <w:vertAlign w:val="superscript"/>
        </w:rPr>
        <w:t>1</w:t>
      </w:r>
      <w:r w:rsidR="00772F1B">
        <w:rPr>
          <w:rFonts w:ascii="CMR5" w:hAnsi="CMR5" w:cs="CMR5"/>
          <w:sz w:val="24"/>
          <w:szCs w:val="24"/>
          <w:vertAlign w:val="superscript"/>
        </w:rPr>
        <w:t xml:space="preserve"> </w:t>
      </w:r>
      <w:r w:rsidRPr="00B10966">
        <w:rPr>
          <w:rFonts w:ascii="CMSY8" w:cs="CMSY8" w:hint="eastAsia"/>
          <w:i/>
          <w:iCs/>
          <w:sz w:val="24"/>
          <w:szCs w:val="24"/>
        </w:rPr>
        <w:t>·</w:t>
      </w:r>
      <w:r w:rsidRPr="00B10966">
        <w:rPr>
          <w:rFonts w:ascii="CMSY8" w:cs="CMSY8"/>
          <w:i/>
          <w:iCs/>
          <w:sz w:val="24"/>
          <w:szCs w:val="24"/>
        </w:rPr>
        <w:t xml:space="preserve"> </w:t>
      </w:r>
      <w:r w:rsidRPr="00B10966">
        <w:rPr>
          <w:rFonts w:ascii="CMMI8" w:hAnsi="CMMI8" w:cs="CMMI8"/>
          <w:i/>
          <w:iCs/>
          <w:sz w:val="24"/>
          <w:szCs w:val="24"/>
        </w:rPr>
        <w:t>h</w:t>
      </w:r>
      <w:r w:rsidR="00772F1B" w:rsidRPr="00772F1B">
        <w:rPr>
          <w:rFonts w:ascii="CMMI8" w:hAnsi="CMMI8" w:cs="CMMI8"/>
          <w:i/>
          <w:iCs/>
          <w:sz w:val="24"/>
          <w:szCs w:val="24"/>
          <w:vertAlign w:val="subscript"/>
        </w:rPr>
        <w:t>1</w:t>
      </w:r>
      <w:r w:rsidRPr="00772F1B">
        <w:rPr>
          <w:rFonts w:ascii="CMMI6" w:hAnsi="CMMI6" w:cs="CMMI6"/>
          <w:i/>
          <w:iCs/>
          <w:sz w:val="24"/>
          <w:szCs w:val="24"/>
          <w:vertAlign w:val="superscript"/>
        </w:rPr>
        <w:t>v</w:t>
      </w:r>
      <w:r w:rsidRPr="00772F1B">
        <w:rPr>
          <w:rFonts w:ascii="CMR5" w:hAnsi="CMR5" w:cs="CMR5"/>
          <w:sz w:val="24"/>
          <w:szCs w:val="24"/>
          <w:vertAlign w:val="superscript"/>
        </w:rPr>
        <w:t>1</w:t>
      </w:r>
      <w:del w:id="188" w:author="lindell" w:date="2010-07-04T17:20:00Z">
        <w:r w:rsidR="00772F1B" w:rsidDel="00BC1432">
          <w:rPr>
            <w:rFonts w:ascii="CMR5" w:hAnsi="CMR5" w:cs="CMR5"/>
            <w:sz w:val="24"/>
            <w:szCs w:val="24"/>
            <w:vertAlign w:val="superscript"/>
          </w:rPr>
          <w:delText xml:space="preserve"> </w:delText>
        </w:r>
      </w:del>
      <w:ins w:id="189" w:author="lindell" w:date="2010-07-04T17:20:00Z">
        <w:r w:rsidR="00BC1432">
          <w:rPr>
            <w:rFonts w:ascii="CMSY8" w:cs="CMSY8"/>
            <w:sz w:val="24"/>
            <w:szCs w:val="24"/>
          </w:rPr>
          <w:t>) XOR</w:t>
        </w:r>
      </w:ins>
      <w:del w:id="190" w:author="lindell" w:date="2010-07-04T17:20:00Z">
        <w:r w:rsidRPr="00B10966" w:rsidDel="00BC1432">
          <w:rPr>
            <w:rFonts w:ascii="CMSY8" w:cs="CMSY8" w:hint="eastAsia"/>
            <w:i/>
            <w:iCs/>
            <w:sz w:val="24"/>
            <w:szCs w:val="24"/>
          </w:rPr>
          <w:delText>·</w:delText>
        </w:r>
      </w:del>
      <w:r w:rsidRPr="00B10966">
        <w:rPr>
          <w:rFonts w:ascii="CMSY8" w:cs="CMSY8"/>
          <w:i/>
          <w:iCs/>
          <w:sz w:val="24"/>
          <w:szCs w:val="24"/>
        </w:rPr>
        <w:t xml:space="preserve"> </w:t>
      </w:r>
      <w:r w:rsidRPr="00B10966">
        <w:rPr>
          <w:rFonts w:ascii="CMMI8" w:hAnsi="CMMI8" w:cs="CMMI8"/>
          <w:i/>
          <w:iCs/>
          <w:sz w:val="24"/>
          <w:szCs w:val="24"/>
        </w:rPr>
        <w:t>x</w:t>
      </w:r>
      <w:r w:rsidRPr="00772F1B">
        <w:rPr>
          <w:rFonts w:ascii="CMR6" w:hAnsi="CMR6" w:cs="CMR6"/>
          <w:sz w:val="24"/>
          <w:szCs w:val="24"/>
          <w:vertAlign w:val="subscript"/>
        </w:rPr>
        <w:t>1</w:t>
      </w:r>
    </w:p>
    <w:p w:rsidR="007151FB" w:rsidRDefault="00B10966">
      <w:pPr>
        <w:pStyle w:val="ListParagraph"/>
        <w:numPr>
          <w:ilvl w:val="0"/>
          <w:numId w:val="18"/>
        </w:numPr>
        <w:autoSpaceDE w:val="0"/>
        <w:autoSpaceDN w:val="0"/>
        <w:bidi w:val="0"/>
        <w:adjustRightInd w:val="0"/>
        <w:spacing w:after="0" w:line="240" w:lineRule="auto"/>
        <w:rPr>
          <w:rFonts w:ascii="CMR8" w:cs="CMR8"/>
          <w:sz w:val="24"/>
          <w:szCs w:val="24"/>
        </w:rPr>
      </w:pPr>
      <w:r w:rsidRPr="00852968">
        <w:rPr>
          <w:rFonts w:ascii="CMMI8" w:hAnsi="CMMI8" w:cs="CMMI8"/>
          <w:i/>
          <w:iCs/>
          <w:sz w:val="24"/>
          <w:szCs w:val="24"/>
        </w:rPr>
        <w:t>R</w:t>
      </w:r>
      <w:r w:rsidR="000A2E24" w:rsidRPr="000A2E24">
        <w:rPr>
          <w:rFonts w:ascii="CMMI8" w:hAnsi="CMMI8" w:cs="CMMI8"/>
          <w:sz w:val="24"/>
          <w:szCs w:val="24"/>
          <w:rPrChange w:id="191" w:author="lindell" w:date="2010-07-04T17:12:00Z">
            <w:rPr>
              <w:rFonts w:ascii="CMMI8" w:eastAsiaTheme="majorEastAsia" w:hAnsi="CMMI8" w:cs="CMMI8"/>
              <w:b/>
              <w:bCs/>
              <w:i/>
              <w:iCs/>
              <w:color w:val="365F91" w:themeColor="accent1" w:themeShade="BF"/>
              <w:sz w:val="24"/>
              <w:szCs w:val="24"/>
            </w:rPr>
          </w:rPrChange>
        </w:rPr>
        <w:t xml:space="preserve"> </w:t>
      </w:r>
      <w:ins w:id="192" w:author="lindell" w:date="2010-07-04T17:12:00Z">
        <w:r w:rsidR="000A2E24" w:rsidRPr="000A2E24">
          <w:rPr>
            <w:rFonts w:ascii="CMMI8" w:hAnsi="CMMI8" w:cs="CMMI8"/>
            <w:sz w:val="24"/>
            <w:szCs w:val="24"/>
            <w:rPrChange w:id="193" w:author="lindell" w:date="2010-07-04T17:12:00Z">
              <w:rPr>
                <w:rFonts w:ascii="CMMI8" w:eastAsiaTheme="majorEastAsia" w:hAnsi="CMMI8" w:cs="CMMI8"/>
                <w:b/>
                <w:bCs/>
                <w:i/>
                <w:iCs/>
                <w:color w:val="365F91" w:themeColor="accent1" w:themeShade="BF"/>
                <w:sz w:val="24"/>
                <w:szCs w:val="24"/>
              </w:rPr>
            </w:rPrChange>
          </w:rPr>
          <w:t>checks that</w:t>
        </w:r>
        <w:r w:rsidR="005921A8">
          <w:rPr>
            <w:rFonts w:ascii="CMMI8" w:hAnsi="CMMI8" w:cs="CMMI8"/>
            <w:sz w:val="24"/>
            <w:szCs w:val="24"/>
          </w:rPr>
          <w:t xml:space="preserve"> w0,</w:t>
        </w:r>
        <w:r w:rsidR="00BC1432">
          <w:rPr>
            <w:rFonts w:ascii="CMMI8" w:hAnsi="CMMI8" w:cs="CMMI8"/>
            <w:sz w:val="24"/>
            <w:szCs w:val="24"/>
          </w:rPr>
          <w:t>w1</w:t>
        </w:r>
        <w:r w:rsidR="005921A8">
          <w:rPr>
            <w:rFonts w:ascii="CMMI8" w:hAnsi="CMMI8" w:cs="CMMI8"/>
            <w:sz w:val="24"/>
            <w:szCs w:val="24"/>
          </w:rPr>
          <w:t xml:space="preserve"> are in the group. If not, error. If yes, </w:t>
        </w:r>
      </w:ins>
      <w:r w:rsidRPr="00852968">
        <w:rPr>
          <w:rFonts w:ascii="CMR8" w:cs="CMR8"/>
          <w:sz w:val="24"/>
          <w:szCs w:val="24"/>
        </w:rPr>
        <w:t xml:space="preserve">outputs </w:t>
      </w:r>
      <w:proofErr w:type="spellStart"/>
      <w:r w:rsidRPr="00852968">
        <w:rPr>
          <w:rFonts w:ascii="CMMI6" w:hAnsi="CMMI6" w:cs="CMMI6"/>
          <w:i/>
          <w:iCs/>
          <w:sz w:val="24"/>
          <w:szCs w:val="24"/>
        </w:rPr>
        <w:t>z</w:t>
      </w:r>
      <w:r w:rsidRPr="00852968">
        <w:rPr>
          <w:rFonts w:ascii="CMMI5" w:cs="CMMI5" w:hint="cs"/>
          <w:i/>
          <w:iCs/>
          <w:sz w:val="24"/>
          <w:szCs w:val="24"/>
          <w:vertAlign w:val="subscript"/>
        </w:rPr>
        <w:t>σ</w:t>
      </w:r>
      <w:proofErr w:type="spellEnd"/>
      <w:r w:rsidR="00376332" w:rsidRPr="00852968">
        <w:rPr>
          <w:rFonts w:ascii="CMMI5" w:cs="CMMI5"/>
          <w:i/>
          <w:iCs/>
          <w:sz w:val="24"/>
          <w:szCs w:val="24"/>
          <w:vertAlign w:val="subscript"/>
        </w:rPr>
        <w:t xml:space="preserve"> </w:t>
      </w:r>
      <w:ins w:id="194" w:author="lindell" w:date="2010-07-04T17:18:00Z">
        <w:r w:rsidR="000A2E24" w:rsidRPr="000A2E24">
          <w:rPr>
            <w:rFonts w:ascii="CMMI5" w:cs="CMMI5"/>
            <w:i/>
            <w:iCs/>
            <w:sz w:val="24"/>
            <w:szCs w:val="24"/>
            <w:rPrChange w:id="195" w:author="lindell" w:date="2010-07-04T17:18:00Z">
              <w:rPr>
                <w:rFonts w:ascii="CMMI5" w:eastAsiaTheme="majorEastAsia" w:hAnsiTheme="majorHAnsi" w:cs="CMMI5"/>
                <w:b/>
                <w:bCs/>
                <w:i/>
                <w:iCs/>
                <w:color w:val="365F91" w:themeColor="accent1" w:themeShade="BF"/>
                <w:sz w:val="24"/>
                <w:szCs w:val="24"/>
                <w:vertAlign w:val="subscript"/>
              </w:rPr>
            </w:rPrChange>
          </w:rPr>
          <w:t>XOR</w:t>
        </w:r>
        <w:r w:rsidR="00BC1432">
          <w:rPr>
            <w:rFonts w:ascii="CMMI5" w:cs="CMMI5"/>
            <w:i/>
            <w:iCs/>
            <w:sz w:val="24"/>
            <w:szCs w:val="24"/>
            <w:vertAlign w:val="subscript"/>
          </w:rPr>
          <w:t xml:space="preserve"> </w:t>
        </w:r>
        <w:proofErr w:type="gramStart"/>
        <w:r w:rsidR="000A2E24" w:rsidRPr="000A2E24">
          <w:rPr>
            <w:rFonts w:ascii="CMMI5" w:cs="CMMI5"/>
            <w:i/>
            <w:iCs/>
            <w:sz w:val="24"/>
            <w:szCs w:val="24"/>
            <w:rPrChange w:id="196" w:author="lindell" w:date="2010-07-04T17:18:00Z">
              <w:rPr>
                <w:rFonts w:ascii="CMMI5" w:eastAsiaTheme="majorEastAsia" w:hAnsiTheme="majorHAnsi" w:cs="CMMI5"/>
                <w:b/>
                <w:bCs/>
                <w:i/>
                <w:iCs/>
                <w:color w:val="365F91" w:themeColor="accent1" w:themeShade="BF"/>
                <w:sz w:val="24"/>
                <w:szCs w:val="24"/>
                <w:vertAlign w:val="subscript"/>
              </w:rPr>
            </w:rPrChange>
          </w:rPr>
          <w:t>KDF(</w:t>
        </w:r>
      </w:ins>
      <w:proofErr w:type="spellStart"/>
      <w:proofErr w:type="gramEnd"/>
      <w:del w:id="197" w:author="lindell" w:date="2010-07-04T17:18:00Z">
        <w:r w:rsidR="00376332" w:rsidRPr="00852968" w:rsidDel="00BC1432">
          <w:rPr>
            <w:rFonts w:ascii="CMMI5" w:cs="CMMI5"/>
            <w:i/>
            <w:iCs/>
            <w:sz w:val="24"/>
            <w:szCs w:val="24"/>
            <w:vertAlign w:val="subscript"/>
          </w:rPr>
          <w:delText>/</w:delText>
        </w:r>
      </w:del>
      <w:r w:rsidRPr="00852968">
        <w:rPr>
          <w:rFonts w:ascii="CMMI6" w:hAnsi="CMMI6" w:cs="CMMI6"/>
          <w:i/>
          <w:iCs/>
          <w:sz w:val="24"/>
          <w:szCs w:val="24"/>
        </w:rPr>
        <w:t>w</w:t>
      </w:r>
      <w:r w:rsidR="00376332" w:rsidRPr="00852968">
        <w:rPr>
          <w:rFonts w:ascii="CMMI5" w:cs="CMMI5" w:hint="cs"/>
          <w:i/>
          <w:iCs/>
          <w:sz w:val="24"/>
          <w:szCs w:val="24"/>
          <w:vertAlign w:val="subscript"/>
        </w:rPr>
        <w:t>σ</w:t>
      </w:r>
      <w:r w:rsidRPr="00852968">
        <w:rPr>
          <w:rFonts w:ascii="CMMI5" w:cs="CMMI5" w:hint="cs"/>
          <w:i/>
          <w:iCs/>
          <w:sz w:val="24"/>
          <w:szCs w:val="24"/>
          <w:vertAlign w:val="superscript"/>
        </w:rPr>
        <w:t>ασ</w:t>
      </w:r>
      <w:proofErr w:type="spellEnd"/>
      <w:ins w:id="198" w:author="lindell" w:date="2010-07-04T17:18:00Z">
        <w:r w:rsidR="000A2E24" w:rsidRPr="000A2E24">
          <w:rPr>
            <w:rFonts w:ascii="CMMI5" w:cs="CMMI5"/>
            <w:i/>
            <w:iCs/>
            <w:sz w:val="24"/>
            <w:szCs w:val="24"/>
            <w:rPrChange w:id="199" w:author="lindell" w:date="2010-07-04T17:18:00Z">
              <w:rPr>
                <w:rFonts w:ascii="CMMI5" w:eastAsiaTheme="majorEastAsia" w:hAnsiTheme="majorHAnsi" w:cs="CMMI5"/>
                <w:b/>
                <w:bCs/>
                <w:i/>
                <w:iCs/>
                <w:color w:val="365F91" w:themeColor="accent1" w:themeShade="BF"/>
                <w:sz w:val="24"/>
                <w:szCs w:val="24"/>
                <w:vertAlign w:val="superscript"/>
              </w:rPr>
            </w:rPrChange>
          </w:rPr>
          <w:t>)</w:t>
        </w:r>
        <w:r w:rsidR="00BC1432">
          <w:rPr>
            <w:rFonts w:ascii="CMMI5" w:cs="CMMI5"/>
            <w:i/>
            <w:iCs/>
            <w:sz w:val="24"/>
            <w:szCs w:val="24"/>
            <w:vertAlign w:val="superscript"/>
          </w:rPr>
          <w:t xml:space="preserve"> </w:t>
        </w:r>
      </w:ins>
      <w:r w:rsidR="00852968" w:rsidRPr="00852968">
        <w:rPr>
          <w:rFonts w:ascii="CMMI5" w:cs="CMMI5"/>
          <w:i/>
          <w:iCs/>
          <w:sz w:val="24"/>
          <w:szCs w:val="24"/>
          <w:vertAlign w:val="superscript"/>
        </w:rPr>
        <w:t xml:space="preserve"> </w:t>
      </w:r>
      <w:r w:rsidRPr="00852968">
        <w:rPr>
          <w:rFonts w:ascii="CMR8" w:cs="CMR8"/>
          <w:sz w:val="24"/>
          <w:szCs w:val="24"/>
        </w:rPr>
        <w:t xml:space="preserve">and </w:t>
      </w:r>
      <w:r w:rsidRPr="00852968">
        <w:rPr>
          <w:rFonts w:ascii="CMMI8" w:hAnsi="CMMI8" w:cs="CMMI8"/>
          <w:i/>
          <w:iCs/>
          <w:sz w:val="24"/>
          <w:szCs w:val="24"/>
        </w:rPr>
        <w:t xml:space="preserve">S </w:t>
      </w:r>
      <w:r w:rsidRPr="00852968">
        <w:rPr>
          <w:rFonts w:ascii="CMR8" w:cs="CMR8"/>
          <w:sz w:val="24"/>
          <w:szCs w:val="24"/>
        </w:rPr>
        <w:t>outputs nothing.</w:t>
      </w:r>
    </w:p>
    <w:p w:rsidR="00537B4A" w:rsidRDefault="00537B4A" w:rsidP="00537B4A">
      <w:pPr>
        <w:autoSpaceDE w:val="0"/>
        <w:autoSpaceDN w:val="0"/>
        <w:bidi w:val="0"/>
        <w:adjustRightInd w:val="0"/>
        <w:spacing w:after="0" w:line="240" w:lineRule="auto"/>
        <w:rPr>
          <w:rFonts w:ascii="CMR8" w:cs="CMR8"/>
          <w:sz w:val="24"/>
          <w:szCs w:val="24"/>
        </w:rPr>
      </w:pPr>
    </w:p>
    <w:p w:rsidR="00537B4A" w:rsidRPr="00223ABE" w:rsidRDefault="00223ABE" w:rsidP="00223ABE">
      <w:pPr>
        <w:pStyle w:val="Heading1"/>
        <w:bidi w:val="0"/>
        <w:rPr>
          <w:rFonts w:ascii="CMR8" w:cs="CMR8"/>
        </w:rPr>
      </w:pPr>
      <w:proofErr w:type="spellStart"/>
      <w:r w:rsidRPr="00223ABE">
        <w:t>PVW_plain</w:t>
      </w:r>
      <w:proofErr w:type="spellEnd"/>
      <w:r w:rsidRPr="00223ABE">
        <w:t xml:space="preserve"> (using any DH group or N-</w:t>
      </w:r>
      <w:proofErr w:type="spellStart"/>
      <w:r w:rsidRPr="00223ABE">
        <w:t>residuosity</w:t>
      </w:r>
      <w:proofErr w:type="spellEnd"/>
      <w:r w:rsidRPr="00223ABE">
        <w:t>)</w:t>
      </w:r>
    </w:p>
    <w:p w:rsidR="00537B4A" w:rsidRDefault="00537B4A" w:rsidP="00537B4A">
      <w:pPr>
        <w:autoSpaceDE w:val="0"/>
        <w:autoSpaceDN w:val="0"/>
        <w:bidi w:val="0"/>
        <w:adjustRightInd w:val="0"/>
        <w:spacing w:after="0" w:line="240" w:lineRule="auto"/>
        <w:rPr>
          <w:rFonts w:ascii="CMR8" w:cs="CMR8"/>
          <w:sz w:val="24"/>
          <w:szCs w:val="24"/>
        </w:rPr>
      </w:pPr>
    </w:p>
    <w:p w:rsidR="00537B4A" w:rsidRPr="00223ABE" w:rsidRDefault="00537B4A" w:rsidP="00537B4A">
      <w:pPr>
        <w:autoSpaceDE w:val="0"/>
        <w:autoSpaceDN w:val="0"/>
        <w:bidi w:val="0"/>
        <w:adjustRightInd w:val="0"/>
        <w:spacing w:after="0" w:line="240" w:lineRule="auto"/>
        <w:rPr>
          <w:rFonts w:asciiTheme="majorBidi" w:hAnsiTheme="majorBidi" w:cstheme="majorBidi"/>
          <w:b/>
          <w:bCs/>
          <w:sz w:val="24"/>
          <w:szCs w:val="24"/>
        </w:rPr>
      </w:pPr>
      <w:r w:rsidRPr="00223ABE">
        <w:rPr>
          <w:rFonts w:asciiTheme="majorBidi" w:hAnsiTheme="majorBidi" w:cstheme="majorBidi"/>
          <w:b/>
          <w:bCs/>
          <w:sz w:val="24"/>
          <w:szCs w:val="24"/>
        </w:rPr>
        <w:t xml:space="preserve">PROTOCOL 7.5.1 (Another Fully </w:t>
      </w:r>
      <w:proofErr w:type="spellStart"/>
      <w:r w:rsidRPr="00223ABE">
        <w:rPr>
          <w:rFonts w:asciiTheme="majorBidi" w:hAnsiTheme="majorBidi" w:cstheme="majorBidi"/>
          <w:b/>
          <w:bCs/>
          <w:sz w:val="24"/>
          <w:szCs w:val="24"/>
        </w:rPr>
        <w:t>Simulatable</w:t>
      </w:r>
      <w:proofErr w:type="spellEnd"/>
      <w:r w:rsidRPr="00223ABE">
        <w:rPr>
          <w:rFonts w:asciiTheme="majorBidi" w:hAnsiTheme="majorBidi" w:cstheme="majorBidi"/>
          <w:b/>
          <w:bCs/>
          <w:sz w:val="24"/>
          <w:szCs w:val="24"/>
        </w:rPr>
        <w:t xml:space="preserve"> Oblivious Transfer)</w:t>
      </w:r>
    </w:p>
    <w:p w:rsidR="00537B4A" w:rsidRPr="00223ABE" w:rsidRDefault="00537B4A" w:rsidP="00537B4A">
      <w:pPr>
        <w:autoSpaceDE w:val="0"/>
        <w:autoSpaceDN w:val="0"/>
        <w:bidi w:val="0"/>
        <w:adjustRightInd w:val="0"/>
        <w:spacing w:after="0" w:line="240" w:lineRule="auto"/>
        <w:rPr>
          <w:rFonts w:asciiTheme="majorBidi" w:hAnsiTheme="majorBidi" w:cstheme="majorBidi"/>
          <w:i/>
          <w:iCs/>
          <w:sz w:val="24"/>
          <w:szCs w:val="24"/>
        </w:rPr>
      </w:pPr>
      <w:r w:rsidRPr="00223ABE">
        <w:rPr>
          <w:rFonts w:asciiTheme="majorBidi" w:hAnsiTheme="majorBidi" w:cstheme="majorBidi"/>
          <w:i/>
          <w:iCs/>
          <w:sz w:val="24"/>
          <w:szCs w:val="24"/>
        </w:rPr>
        <w:t xml:space="preserve">• </w:t>
      </w:r>
      <w:r w:rsidRPr="00223ABE">
        <w:rPr>
          <w:rFonts w:asciiTheme="majorBidi" w:hAnsiTheme="majorBidi" w:cstheme="majorBidi"/>
          <w:b/>
          <w:bCs/>
          <w:sz w:val="24"/>
          <w:szCs w:val="24"/>
        </w:rPr>
        <w:t xml:space="preserve">Inputs: </w:t>
      </w:r>
      <w:r w:rsidRPr="00223ABE">
        <w:rPr>
          <w:rFonts w:asciiTheme="majorBidi" w:hAnsiTheme="majorBidi" w:cstheme="majorBidi"/>
          <w:sz w:val="24"/>
          <w:szCs w:val="24"/>
        </w:rPr>
        <w:t>The sender’s input is a pair (</w:t>
      </w:r>
      <w:r w:rsidRPr="00223ABE">
        <w:rPr>
          <w:rFonts w:asciiTheme="majorBidi" w:hAnsiTheme="majorBidi" w:cstheme="majorBidi"/>
          <w:i/>
          <w:iCs/>
          <w:sz w:val="24"/>
          <w:szCs w:val="24"/>
        </w:rPr>
        <w:t>x</w:t>
      </w:r>
      <w:r w:rsidRPr="00223ABE">
        <w:rPr>
          <w:rFonts w:asciiTheme="majorBidi" w:hAnsiTheme="majorBidi" w:cstheme="majorBidi"/>
          <w:sz w:val="24"/>
          <w:szCs w:val="24"/>
        </w:rPr>
        <w:t>0</w:t>
      </w:r>
      <w:r w:rsidRPr="00223ABE">
        <w:rPr>
          <w:rFonts w:asciiTheme="majorBidi" w:hAnsiTheme="majorBidi" w:cstheme="majorBidi"/>
          <w:i/>
          <w:iCs/>
          <w:sz w:val="24"/>
          <w:szCs w:val="24"/>
        </w:rPr>
        <w:t>, x</w:t>
      </w:r>
      <w:r w:rsidRPr="00223ABE">
        <w:rPr>
          <w:rFonts w:asciiTheme="majorBidi" w:hAnsiTheme="majorBidi" w:cstheme="majorBidi"/>
          <w:sz w:val="24"/>
          <w:szCs w:val="24"/>
        </w:rPr>
        <w:t xml:space="preserve">1) and the receiver’s input is a bit </w:t>
      </w:r>
      <w:r w:rsidRPr="00223ABE">
        <w:rPr>
          <w:rFonts w:asciiTheme="majorBidi" w:hAnsiTheme="majorBidi" w:cstheme="majorBidi"/>
          <w:i/>
          <w:iCs/>
          <w:sz w:val="24"/>
          <w:szCs w:val="24"/>
        </w:rPr>
        <w:t>σ</w:t>
      </w:r>
    </w:p>
    <w:p w:rsidR="00537B4A" w:rsidRPr="00223ABE" w:rsidRDefault="00537B4A" w:rsidP="00537B4A">
      <w:pPr>
        <w:autoSpaceDE w:val="0"/>
        <w:autoSpaceDN w:val="0"/>
        <w:bidi w:val="0"/>
        <w:adjustRightInd w:val="0"/>
        <w:spacing w:after="0" w:line="240" w:lineRule="auto"/>
        <w:rPr>
          <w:rFonts w:asciiTheme="majorBidi" w:hAnsiTheme="majorBidi" w:cstheme="majorBidi"/>
          <w:sz w:val="24"/>
          <w:szCs w:val="24"/>
        </w:rPr>
      </w:pPr>
      <w:r w:rsidRPr="00223ABE">
        <w:rPr>
          <w:rFonts w:asciiTheme="majorBidi" w:hAnsiTheme="majorBidi" w:cstheme="majorBidi"/>
          <w:i/>
          <w:iCs/>
          <w:sz w:val="24"/>
          <w:szCs w:val="24"/>
        </w:rPr>
        <w:t xml:space="preserve">• </w:t>
      </w:r>
      <w:r w:rsidRPr="00223ABE">
        <w:rPr>
          <w:rFonts w:asciiTheme="majorBidi" w:hAnsiTheme="majorBidi" w:cstheme="majorBidi"/>
          <w:b/>
          <w:bCs/>
          <w:sz w:val="24"/>
          <w:szCs w:val="24"/>
        </w:rPr>
        <w:t xml:space="preserve">Auxiliary input: </w:t>
      </w:r>
      <w:r w:rsidRPr="00223ABE">
        <w:rPr>
          <w:rFonts w:asciiTheme="majorBidi" w:hAnsiTheme="majorBidi" w:cstheme="majorBidi"/>
          <w:sz w:val="24"/>
          <w:szCs w:val="24"/>
        </w:rPr>
        <w:t>Both parties hold a security parameter 1</w:t>
      </w:r>
      <w:r w:rsidRPr="00223ABE">
        <w:rPr>
          <w:rFonts w:asciiTheme="majorBidi" w:hAnsiTheme="majorBidi" w:cstheme="majorBidi"/>
          <w:i/>
          <w:iCs/>
          <w:sz w:val="24"/>
          <w:szCs w:val="24"/>
          <w:vertAlign w:val="superscript"/>
        </w:rPr>
        <w:t>n</w:t>
      </w:r>
      <w:r w:rsidRPr="00223ABE">
        <w:rPr>
          <w:rFonts w:asciiTheme="majorBidi" w:hAnsiTheme="majorBidi" w:cstheme="majorBidi"/>
          <w:i/>
          <w:iCs/>
          <w:sz w:val="24"/>
          <w:szCs w:val="24"/>
        </w:rPr>
        <w:t xml:space="preserve"> </w:t>
      </w:r>
      <w:r w:rsidRPr="00223ABE">
        <w:rPr>
          <w:rFonts w:asciiTheme="majorBidi" w:hAnsiTheme="majorBidi" w:cstheme="majorBidi"/>
          <w:sz w:val="24"/>
          <w:szCs w:val="24"/>
        </w:rPr>
        <w:t>and (G</w:t>
      </w:r>
      <w:r w:rsidRPr="00223ABE">
        <w:rPr>
          <w:rFonts w:asciiTheme="majorBidi" w:hAnsiTheme="majorBidi" w:cstheme="majorBidi"/>
          <w:i/>
          <w:iCs/>
          <w:sz w:val="24"/>
          <w:szCs w:val="24"/>
        </w:rPr>
        <w:t>, q, g</w:t>
      </w:r>
      <w:r w:rsidRPr="00223ABE">
        <w:rPr>
          <w:rFonts w:asciiTheme="majorBidi" w:hAnsiTheme="majorBidi" w:cstheme="majorBidi"/>
          <w:sz w:val="24"/>
          <w:szCs w:val="24"/>
        </w:rPr>
        <w:t>0),</w:t>
      </w:r>
    </w:p>
    <w:p w:rsidR="00537B4A" w:rsidRPr="00223ABE" w:rsidRDefault="00537B4A" w:rsidP="00537B4A">
      <w:pPr>
        <w:autoSpaceDE w:val="0"/>
        <w:autoSpaceDN w:val="0"/>
        <w:bidi w:val="0"/>
        <w:adjustRightInd w:val="0"/>
        <w:spacing w:after="0" w:line="240" w:lineRule="auto"/>
        <w:rPr>
          <w:rFonts w:asciiTheme="majorBidi" w:hAnsiTheme="majorBidi" w:cstheme="majorBidi"/>
          <w:sz w:val="24"/>
          <w:szCs w:val="24"/>
        </w:rPr>
      </w:pPr>
      <w:r w:rsidRPr="00223ABE">
        <w:rPr>
          <w:rFonts w:asciiTheme="majorBidi" w:hAnsiTheme="majorBidi" w:cstheme="majorBidi"/>
          <w:sz w:val="24"/>
          <w:szCs w:val="24"/>
        </w:rPr>
        <w:t xml:space="preserve">where G is an efficient representation of a group of order </w:t>
      </w:r>
      <w:r w:rsidRPr="00223ABE">
        <w:rPr>
          <w:rFonts w:asciiTheme="majorBidi" w:hAnsiTheme="majorBidi" w:cstheme="majorBidi"/>
          <w:i/>
          <w:iCs/>
          <w:sz w:val="24"/>
          <w:szCs w:val="24"/>
        </w:rPr>
        <w:t xml:space="preserve">q </w:t>
      </w:r>
      <w:r w:rsidRPr="00223ABE">
        <w:rPr>
          <w:rFonts w:asciiTheme="majorBidi" w:hAnsiTheme="majorBidi" w:cstheme="majorBidi"/>
          <w:sz w:val="24"/>
          <w:szCs w:val="24"/>
        </w:rPr>
        <w:t xml:space="preserve">with a generator </w:t>
      </w:r>
      <w:r w:rsidRPr="00223ABE">
        <w:rPr>
          <w:rFonts w:asciiTheme="majorBidi" w:hAnsiTheme="majorBidi" w:cstheme="majorBidi"/>
          <w:i/>
          <w:iCs/>
          <w:sz w:val="24"/>
          <w:szCs w:val="24"/>
        </w:rPr>
        <w:t>g</w:t>
      </w:r>
      <w:r w:rsidRPr="00223ABE">
        <w:rPr>
          <w:rFonts w:asciiTheme="majorBidi" w:hAnsiTheme="majorBidi" w:cstheme="majorBidi"/>
          <w:sz w:val="24"/>
          <w:szCs w:val="24"/>
        </w:rPr>
        <w:t>0,</w:t>
      </w:r>
    </w:p>
    <w:p w:rsidR="00537B4A" w:rsidRPr="00223ABE" w:rsidRDefault="00537B4A" w:rsidP="00537B4A">
      <w:pPr>
        <w:autoSpaceDE w:val="0"/>
        <w:autoSpaceDN w:val="0"/>
        <w:bidi w:val="0"/>
        <w:adjustRightInd w:val="0"/>
        <w:spacing w:after="0" w:line="240" w:lineRule="auto"/>
        <w:rPr>
          <w:rFonts w:asciiTheme="majorBidi" w:hAnsiTheme="majorBidi" w:cstheme="majorBidi"/>
          <w:color w:val="FF0000"/>
          <w:sz w:val="24"/>
          <w:szCs w:val="24"/>
        </w:rPr>
      </w:pPr>
      <w:proofErr w:type="gramStart"/>
      <w:r w:rsidRPr="00223ABE">
        <w:rPr>
          <w:rFonts w:asciiTheme="majorBidi" w:hAnsiTheme="majorBidi" w:cstheme="majorBidi"/>
          <w:sz w:val="24"/>
          <w:szCs w:val="24"/>
        </w:rPr>
        <w:t>and</w:t>
      </w:r>
      <w:proofErr w:type="gramEnd"/>
      <w:r w:rsidRPr="00223ABE">
        <w:rPr>
          <w:rFonts w:asciiTheme="majorBidi" w:hAnsiTheme="majorBidi" w:cstheme="majorBidi"/>
          <w:sz w:val="24"/>
          <w:szCs w:val="24"/>
        </w:rPr>
        <w:t xml:space="preserve"> </w:t>
      </w:r>
      <w:r w:rsidRPr="00223ABE">
        <w:rPr>
          <w:rFonts w:asciiTheme="majorBidi" w:hAnsiTheme="majorBidi" w:cstheme="majorBidi"/>
          <w:i/>
          <w:iCs/>
          <w:sz w:val="24"/>
          <w:szCs w:val="24"/>
        </w:rPr>
        <w:t xml:space="preserve">q </w:t>
      </w:r>
      <w:r w:rsidRPr="00223ABE">
        <w:rPr>
          <w:rFonts w:asciiTheme="majorBidi" w:hAnsiTheme="majorBidi" w:cstheme="majorBidi"/>
          <w:sz w:val="24"/>
          <w:szCs w:val="24"/>
        </w:rPr>
        <w:t xml:space="preserve">is of length </w:t>
      </w:r>
      <w:r w:rsidRPr="00223ABE">
        <w:rPr>
          <w:rFonts w:asciiTheme="majorBidi" w:hAnsiTheme="majorBidi" w:cstheme="majorBidi"/>
          <w:i/>
          <w:iCs/>
          <w:sz w:val="24"/>
          <w:szCs w:val="24"/>
        </w:rPr>
        <w:t>n</w:t>
      </w:r>
      <w:r w:rsidRPr="00223ABE">
        <w:rPr>
          <w:rFonts w:asciiTheme="majorBidi" w:hAnsiTheme="majorBidi" w:cstheme="majorBidi"/>
          <w:sz w:val="24"/>
          <w:szCs w:val="24"/>
        </w:rPr>
        <w:t xml:space="preserve">. </w:t>
      </w:r>
      <w:r w:rsidRPr="00796135">
        <w:rPr>
          <w:rFonts w:asciiTheme="majorBidi" w:hAnsiTheme="majorBidi" w:cstheme="majorBidi"/>
          <w:color w:val="00B050"/>
          <w:sz w:val="24"/>
          <w:szCs w:val="24"/>
        </w:rPr>
        <w:t xml:space="preserve">(what does it mean efficient representation? Is q </w:t>
      </w:r>
      <w:proofErr w:type="gramStart"/>
      <w:r w:rsidRPr="00796135">
        <w:rPr>
          <w:rFonts w:asciiTheme="majorBidi" w:hAnsiTheme="majorBidi" w:cstheme="majorBidi"/>
          <w:color w:val="00B050"/>
          <w:sz w:val="24"/>
          <w:szCs w:val="24"/>
        </w:rPr>
        <w:t>prime</w:t>
      </w:r>
      <w:proofErr w:type="gramEnd"/>
      <w:r w:rsidRPr="00796135">
        <w:rPr>
          <w:rFonts w:asciiTheme="majorBidi" w:hAnsiTheme="majorBidi" w:cstheme="majorBidi"/>
          <w:color w:val="00B050"/>
          <w:sz w:val="24"/>
          <w:szCs w:val="24"/>
        </w:rPr>
        <w:t>?)</w:t>
      </w:r>
    </w:p>
    <w:p w:rsidR="007648B6" w:rsidRPr="00223ABE" w:rsidRDefault="007648B6" w:rsidP="007648B6">
      <w:pPr>
        <w:pStyle w:val="ListParagraph"/>
        <w:autoSpaceDE w:val="0"/>
        <w:autoSpaceDN w:val="0"/>
        <w:bidi w:val="0"/>
        <w:adjustRightInd w:val="0"/>
        <w:spacing w:after="0" w:line="240" w:lineRule="auto"/>
        <w:ind w:left="360"/>
        <w:rPr>
          <w:rFonts w:asciiTheme="majorBidi" w:hAnsiTheme="majorBidi" w:cstheme="majorBidi"/>
          <w:b/>
          <w:bCs/>
          <w:sz w:val="24"/>
          <w:szCs w:val="24"/>
        </w:rPr>
      </w:pPr>
    </w:p>
    <w:p w:rsidR="007648B6" w:rsidRPr="00223ABE" w:rsidRDefault="007648B6" w:rsidP="00D11AAB">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223ABE">
        <w:rPr>
          <w:rFonts w:asciiTheme="majorBidi" w:hAnsiTheme="majorBidi" w:cstheme="majorBidi"/>
          <w:b/>
          <w:bCs/>
          <w:sz w:val="24"/>
          <w:szCs w:val="24"/>
        </w:rPr>
        <w:t>Default behavior on wrong input:</w:t>
      </w:r>
    </w:p>
    <w:p w:rsidR="007648B6" w:rsidRPr="00223ABE" w:rsidRDefault="007648B6" w:rsidP="00D11AAB">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223ABE">
        <w:rPr>
          <w:rFonts w:asciiTheme="majorBidi" w:hAnsiTheme="majorBidi" w:cstheme="majorBidi"/>
          <w:b/>
          <w:bCs/>
          <w:sz w:val="24"/>
          <w:szCs w:val="24"/>
        </w:rPr>
        <w:t>Receiver’s Output:</w:t>
      </w:r>
      <w:r w:rsidRPr="00223ABE">
        <w:rPr>
          <w:rFonts w:asciiTheme="majorBidi" w:hAnsiTheme="majorBidi" w:cstheme="majorBidi"/>
          <w:i/>
          <w:iCs/>
          <w:sz w:val="24"/>
          <w:szCs w:val="24"/>
        </w:rPr>
        <w:t xml:space="preserve"> </w:t>
      </w:r>
    </w:p>
    <w:p w:rsidR="007648B6" w:rsidRPr="00223ABE" w:rsidRDefault="007648B6" w:rsidP="00D11AAB">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223ABE">
        <w:rPr>
          <w:rFonts w:asciiTheme="majorBidi" w:hAnsiTheme="majorBidi" w:cstheme="majorBidi"/>
          <w:b/>
          <w:bCs/>
          <w:sz w:val="24"/>
          <w:szCs w:val="24"/>
        </w:rPr>
        <w:t xml:space="preserve">Sender’s output: </w:t>
      </w:r>
      <w:r w:rsidRPr="00223ABE">
        <w:rPr>
          <w:rFonts w:asciiTheme="majorBidi" w:hAnsiTheme="majorBidi" w:cstheme="majorBidi"/>
          <w:sz w:val="24"/>
          <w:szCs w:val="24"/>
        </w:rPr>
        <w:t>nothing</w:t>
      </w:r>
    </w:p>
    <w:p w:rsidR="00537B4A" w:rsidRPr="00223ABE" w:rsidRDefault="00537B4A" w:rsidP="00537B4A">
      <w:pPr>
        <w:autoSpaceDE w:val="0"/>
        <w:autoSpaceDN w:val="0"/>
        <w:bidi w:val="0"/>
        <w:adjustRightInd w:val="0"/>
        <w:spacing w:after="0" w:line="240" w:lineRule="auto"/>
        <w:rPr>
          <w:rFonts w:asciiTheme="majorBidi" w:hAnsiTheme="majorBidi" w:cstheme="majorBidi"/>
          <w:color w:val="FF0000"/>
          <w:sz w:val="24"/>
          <w:szCs w:val="24"/>
        </w:rPr>
      </w:pPr>
    </w:p>
    <w:p w:rsidR="00537B4A" w:rsidRPr="00796135" w:rsidRDefault="00537B4A" w:rsidP="00537B4A">
      <w:pPr>
        <w:autoSpaceDE w:val="0"/>
        <w:autoSpaceDN w:val="0"/>
        <w:bidi w:val="0"/>
        <w:adjustRightInd w:val="0"/>
        <w:spacing w:after="0" w:line="240" w:lineRule="auto"/>
        <w:rPr>
          <w:rFonts w:asciiTheme="majorBidi" w:hAnsiTheme="majorBidi" w:cstheme="majorBidi"/>
          <w:color w:val="00B050"/>
          <w:sz w:val="24"/>
          <w:szCs w:val="24"/>
        </w:rPr>
      </w:pPr>
      <w:proofErr w:type="gramStart"/>
      <w:r w:rsidRPr="00796135">
        <w:rPr>
          <w:rFonts w:asciiTheme="majorBidi" w:hAnsiTheme="majorBidi" w:cstheme="majorBidi"/>
          <w:color w:val="00B050"/>
          <w:sz w:val="24"/>
          <w:szCs w:val="24"/>
        </w:rPr>
        <w:t>check</w:t>
      </w:r>
      <w:proofErr w:type="gramEnd"/>
      <w:r w:rsidRPr="00796135">
        <w:rPr>
          <w:rFonts w:asciiTheme="majorBidi" w:hAnsiTheme="majorBidi" w:cstheme="majorBidi"/>
          <w:color w:val="00B050"/>
          <w:sz w:val="24"/>
          <w:szCs w:val="24"/>
        </w:rPr>
        <w:t xml:space="preserve"> the length of q? </w:t>
      </w:r>
      <w:proofErr w:type="gramStart"/>
      <w:r w:rsidRPr="00796135">
        <w:rPr>
          <w:rFonts w:asciiTheme="majorBidi" w:hAnsiTheme="majorBidi" w:cstheme="majorBidi"/>
          <w:color w:val="00B050"/>
          <w:sz w:val="24"/>
          <w:szCs w:val="24"/>
        </w:rPr>
        <w:t>abort</w:t>
      </w:r>
      <w:proofErr w:type="gramEnd"/>
      <w:r w:rsidRPr="00796135">
        <w:rPr>
          <w:rFonts w:asciiTheme="majorBidi" w:hAnsiTheme="majorBidi" w:cstheme="majorBidi"/>
          <w:color w:val="00B050"/>
          <w:sz w:val="24"/>
          <w:szCs w:val="24"/>
        </w:rPr>
        <w:t xml:space="preserve"> if not?</w:t>
      </w:r>
    </w:p>
    <w:p w:rsidR="00537B4A" w:rsidRPr="00223ABE" w:rsidRDefault="00537B4A" w:rsidP="00537B4A">
      <w:pPr>
        <w:autoSpaceDE w:val="0"/>
        <w:autoSpaceDN w:val="0"/>
        <w:bidi w:val="0"/>
        <w:adjustRightInd w:val="0"/>
        <w:spacing w:after="0" w:line="240" w:lineRule="auto"/>
        <w:rPr>
          <w:rFonts w:asciiTheme="majorBidi" w:hAnsiTheme="majorBidi" w:cstheme="majorBidi"/>
          <w:b/>
          <w:bCs/>
          <w:sz w:val="24"/>
          <w:szCs w:val="24"/>
        </w:rPr>
      </w:pPr>
      <w:r w:rsidRPr="00223ABE">
        <w:rPr>
          <w:rFonts w:asciiTheme="majorBidi" w:hAnsiTheme="majorBidi" w:cstheme="majorBidi"/>
          <w:i/>
          <w:iCs/>
          <w:sz w:val="24"/>
          <w:szCs w:val="24"/>
        </w:rPr>
        <w:t xml:space="preserve">• </w:t>
      </w:r>
      <w:r w:rsidRPr="00223ABE">
        <w:rPr>
          <w:rFonts w:asciiTheme="majorBidi" w:hAnsiTheme="majorBidi" w:cstheme="majorBidi"/>
          <w:b/>
          <w:bCs/>
          <w:sz w:val="24"/>
          <w:szCs w:val="24"/>
        </w:rPr>
        <w:t>The protocol:</w:t>
      </w:r>
    </w:p>
    <w:p w:rsidR="001309A6" w:rsidRPr="00223ABE" w:rsidRDefault="00537B4A" w:rsidP="00D11AAB">
      <w:pPr>
        <w:pStyle w:val="ListParagraph"/>
        <w:numPr>
          <w:ilvl w:val="0"/>
          <w:numId w:val="20"/>
        </w:numPr>
        <w:autoSpaceDE w:val="0"/>
        <w:autoSpaceDN w:val="0"/>
        <w:bidi w:val="0"/>
        <w:adjustRightInd w:val="0"/>
        <w:spacing w:after="0" w:line="240" w:lineRule="auto"/>
        <w:rPr>
          <w:rFonts w:asciiTheme="majorBidi" w:hAnsiTheme="majorBidi" w:cstheme="majorBidi"/>
          <w:sz w:val="24"/>
          <w:szCs w:val="24"/>
        </w:rPr>
      </w:pPr>
      <w:r w:rsidRPr="00223ABE">
        <w:rPr>
          <w:rFonts w:asciiTheme="majorBidi" w:hAnsiTheme="majorBidi" w:cstheme="majorBidi"/>
          <w:sz w:val="24"/>
          <w:szCs w:val="24"/>
        </w:rPr>
        <w:t xml:space="preserve">The receiver </w:t>
      </w:r>
      <w:r w:rsidRPr="00223ABE">
        <w:rPr>
          <w:rFonts w:asciiTheme="majorBidi" w:hAnsiTheme="majorBidi" w:cstheme="majorBidi"/>
          <w:i/>
          <w:iCs/>
          <w:sz w:val="24"/>
          <w:szCs w:val="24"/>
        </w:rPr>
        <w:t xml:space="preserve">R </w:t>
      </w:r>
      <w:r w:rsidRPr="00223ABE">
        <w:rPr>
          <w:rFonts w:asciiTheme="majorBidi" w:hAnsiTheme="majorBidi" w:cstheme="majorBidi"/>
          <w:sz w:val="24"/>
          <w:szCs w:val="24"/>
        </w:rPr>
        <w:t xml:space="preserve">chooses random values </w:t>
      </w:r>
      <w:r w:rsidRPr="00223ABE">
        <w:rPr>
          <w:rFonts w:asciiTheme="majorBidi" w:hAnsiTheme="majorBidi" w:cstheme="majorBidi"/>
          <w:i/>
          <w:iCs/>
          <w:sz w:val="24"/>
          <w:szCs w:val="24"/>
        </w:rPr>
        <w:t>y, α</w:t>
      </w:r>
      <w:r w:rsidRPr="00223ABE">
        <w:rPr>
          <w:rFonts w:asciiTheme="majorBidi" w:hAnsiTheme="majorBidi" w:cstheme="majorBidi"/>
          <w:sz w:val="24"/>
          <w:szCs w:val="24"/>
        </w:rPr>
        <w:t xml:space="preserve">0 </w:t>
      </w:r>
      <w:r w:rsidRPr="00223ABE">
        <w:rPr>
          <w:rFonts w:asciiTheme="majorBidi" w:hAnsiTheme="majorBidi" w:cstheme="majorBidi"/>
          <w:i/>
          <w:iCs/>
          <w:sz w:val="24"/>
          <w:szCs w:val="24"/>
        </w:rPr>
        <w:t xml:space="preserve">← </w:t>
      </w:r>
      <w:proofErr w:type="spellStart"/>
      <w:r w:rsidRPr="00223ABE">
        <w:rPr>
          <w:rFonts w:asciiTheme="majorBidi" w:hAnsiTheme="majorBidi" w:cstheme="majorBidi"/>
          <w:sz w:val="24"/>
          <w:szCs w:val="24"/>
        </w:rPr>
        <w:t>Z</w:t>
      </w:r>
      <w:r w:rsidRPr="00223ABE">
        <w:rPr>
          <w:rFonts w:asciiTheme="majorBidi" w:hAnsiTheme="majorBidi" w:cstheme="majorBidi"/>
          <w:i/>
          <w:iCs/>
          <w:sz w:val="24"/>
          <w:szCs w:val="24"/>
        </w:rPr>
        <w:t>q</w:t>
      </w:r>
      <w:proofErr w:type="spellEnd"/>
      <w:r w:rsidRPr="00223ABE">
        <w:rPr>
          <w:rFonts w:asciiTheme="majorBidi" w:hAnsiTheme="majorBidi" w:cstheme="majorBidi"/>
          <w:i/>
          <w:iCs/>
          <w:sz w:val="24"/>
          <w:szCs w:val="24"/>
        </w:rPr>
        <w:t xml:space="preserve"> </w:t>
      </w:r>
      <w:r w:rsidRPr="00223ABE">
        <w:rPr>
          <w:rFonts w:asciiTheme="majorBidi" w:hAnsiTheme="majorBidi" w:cstheme="majorBidi"/>
          <w:sz w:val="24"/>
          <w:szCs w:val="24"/>
        </w:rPr>
        <w:t xml:space="preserve">and sets </w:t>
      </w:r>
      <w:r w:rsidRPr="00223ABE">
        <w:rPr>
          <w:rFonts w:asciiTheme="majorBidi" w:hAnsiTheme="majorBidi" w:cstheme="majorBidi"/>
          <w:i/>
          <w:iCs/>
          <w:sz w:val="24"/>
          <w:szCs w:val="24"/>
        </w:rPr>
        <w:t>α</w:t>
      </w:r>
      <w:r w:rsidRPr="00223ABE">
        <w:rPr>
          <w:rFonts w:asciiTheme="majorBidi" w:hAnsiTheme="majorBidi" w:cstheme="majorBidi"/>
          <w:sz w:val="24"/>
          <w:szCs w:val="24"/>
        </w:rPr>
        <w:t xml:space="preserve">1 = </w:t>
      </w:r>
      <w:r w:rsidRPr="00223ABE">
        <w:rPr>
          <w:rFonts w:asciiTheme="majorBidi" w:hAnsiTheme="majorBidi" w:cstheme="majorBidi"/>
          <w:i/>
          <w:iCs/>
          <w:sz w:val="24"/>
          <w:szCs w:val="24"/>
        </w:rPr>
        <w:t>α</w:t>
      </w:r>
      <w:r w:rsidRPr="00223ABE">
        <w:rPr>
          <w:rFonts w:asciiTheme="majorBidi" w:hAnsiTheme="majorBidi" w:cstheme="majorBidi"/>
          <w:sz w:val="24"/>
          <w:szCs w:val="24"/>
        </w:rPr>
        <w:t xml:space="preserve">0 + 1. </w:t>
      </w:r>
    </w:p>
    <w:p w:rsidR="001309A6" w:rsidRPr="00223ABE" w:rsidRDefault="00537B4A" w:rsidP="00D11AAB">
      <w:pPr>
        <w:pStyle w:val="ListParagraph"/>
        <w:numPr>
          <w:ilvl w:val="0"/>
          <w:numId w:val="20"/>
        </w:numPr>
        <w:autoSpaceDE w:val="0"/>
        <w:autoSpaceDN w:val="0"/>
        <w:bidi w:val="0"/>
        <w:adjustRightInd w:val="0"/>
        <w:spacing w:after="0" w:line="240" w:lineRule="auto"/>
        <w:rPr>
          <w:rFonts w:asciiTheme="majorBidi" w:hAnsiTheme="majorBidi" w:cstheme="majorBidi"/>
          <w:sz w:val="24"/>
          <w:szCs w:val="24"/>
        </w:rPr>
      </w:pPr>
      <w:r w:rsidRPr="00223ABE">
        <w:rPr>
          <w:rFonts w:asciiTheme="majorBidi" w:hAnsiTheme="majorBidi" w:cstheme="majorBidi"/>
          <w:i/>
          <w:iCs/>
          <w:sz w:val="24"/>
          <w:szCs w:val="24"/>
        </w:rPr>
        <w:t>R</w:t>
      </w:r>
      <w:r w:rsidR="001309A6" w:rsidRPr="00223ABE">
        <w:rPr>
          <w:rFonts w:asciiTheme="majorBidi" w:hAnsiTheme="majorBidi" w:cstheme="majorBidi"/>
          <w:i/>
          <w:iCs/>
          <w:sz w:val="24"/>
          <w:szCs w:val="24"/>
        </w:rPr>
        <w:t xml:space="preserve"> </w:t>
      </w:r>
      <w:r w:rsidRPr="00223ABE">
        <w:rPr>
          <w:rFonts w:asciiTheme="majorBidi" w:hAnsiTheme="majorBidi" w:cstheme="majorBidi"/>
          <w:sz w:val="24"/>
          <w:szCs w:val="24"/>
        </w:rPr>
        <w:t xml:space="preserve">then computes </w:t>
      </w:r>
      <w:r w:rsidRPr="00223ABE">
        <w:rPr>
          <w:rFonts w:asciiTheme="majorBidi" w:hAnsiTheme="majorBidi" w:cstheme="majorBidi"/>
          <w:i/>
          <w:iCs/>
          <w:sz w:val="24"/>
          <w:szCs w:val="24"/>
        </w:rPr>
        <w:t>g</w:t>
      </w:r>
      <w:r w:rsidRPr="00223ABE">
        <w:rPr>
          <w:rFonts w:asciiTheme="majorBidi" w:hAnsiTheme="majorBidi" w:cstheme="majorBidi"/>
          <w:sz w:val="24"/>
          <w:szCs w:val="24"/>
        </w:rPr>
        <w:t>1 = (</w:t>
      </w:r>
      <w:r w:rsidRPr="00223ABE">
        <w:rPr>
          <w:rFonts w:asciiTheme="majorBidi" w:hAnsiTheme="majorBidi" w:cstheme="majorBidi"/>
          <w:i/>
          <w:iCs/>
          <w:sz w:val="24"/>
          <w:szCs w:val="24"/>
        </w:rPr>
        <w:t>g</w:t>
      </w:r>
      <w:r w:rsidRPr="00223ABE">
        <w:rPr>
          <w:rFonts w:asciiTheme="majorBidi" w:hAnsiTheme="majorBidi" w:cstheme="majorBidi"/>
          <w:sz w:val="24"/>
          <w:szCs w:val="24"/>
          <w:vertAlign w:val="subscript"/>
        </w:rPr>
        <w:t>0</w:t>
      </w:r>
      <w:r w:rsidRPr="00223ABE">
        <w:rPr>
          <w:rFonts w:asciiTheme="majorBidi" w:hAnsiTheme="majorBidi" w:cstheme="majorBidi"/>
          <w:sz w:val="24"/>
          <w:szCs w:val="24"/>
        </w:rPr>
        <w:t>)</w:t>
      </w:r>
      <w:r w:rsidRPr="00223ABE">
        <w:rPr>
          <w:rFonts w:asciiTheme="majorBidi" w:hAnsiTheme="majorBidi" w:cstheme="majorBidi"/>
          <w:i/>
          <w:iCs/>
          <w:sz w:val="24"/>
          <w:szCs w:val="24"/>
          <w:vertAlign w:val="superscript"/>
        </w:rPr>
        <w:t>y</w:t>
      </w:r>
      <w:r w:rsidRPr="00223ABE">
        <w:rPr>
          <w:rFonts w:asciiTheme="majorBidi" w:hAnsiTheme="majorBidi" w:cstheme="majorBidi"/>
          <w:sz w:val="24"/>
          <w:szCs w:val="24"/>
        </w:rPr>
        <w:t xml:space="preserve">, </w:t>
      </w:r>
      <w:r w:rsidRPr="00223ABE">
        <w:rPr>
          <w:rFonts w:asciiTheme="majorBidi" w:hAnsiTheme="majorBidi" w:cstheme="majorBidi"/>
          <w:i/>
          <w:iCs/>
          <w:sz w:val="24"/>
          <w:szCs w:val="24"/>
        </w:rPr>
        <w:t>h</w:t>
      </w:r>
      <w:r w:rsidRPr="00223ABE">
        <w:rPr>
          <w:rFonts w:asciiTheme="majorBidi" w:hAnsiTheme="majorBidi" w:cstheme="majorBidi"/>
          <w:sz w:val="24"/>
          <w:szCs w:val="24"/>
        </w:rPr>
        <w:t xml:space="preserve">0 = </w:t>
      </w:r>
      <w:r w:rsidRPr="00223ABE">
        <w:rPr>
          <w:rFonts w:asciiTheme="majorBidi" w:hAnsiTheme="majorBidi" w:cstheme="majorBidi"/>
          <w:i/>
          <w:iCs/>
          <w:sz w:val="24"/>
          <w:szCs w:val="24"/>
        </w:rPr>
        <w:t>g</w:t>
      </w:r>
      <w:r w:rsidR="004B5011" w:rsidRPr="00223ABE">
        <w:rPr>
          <w:rFonts w:asciiTheme="majorBidi" w:hAnsiTheme="majorBidi" w:cstheme="majorBidi"/>
          <w:i/>
          <w:iCs/>
          <w:sz w:val="24"/>
          <w:szCs w:val="24"/>
          <w:vertAlign w:val="subscript"/>
        </w:rPr>
        <w:t>0</w:t>
      </w:r>
      <w:r w:rsidRPr="00223ABE">
        <w:rPr>
          <w:rFonts w:asciiTheme="majorBidi" w:hAnsiTheme="majorBidi" w:cstheme="majorBidi"/>
          <w:i/>
          <w:iCs/>
          <w:sz w:val="24"/>
          <w:szCs w:val="24"/>
          <w:vertAlign w:val="superscript"/>
        </w:rPr>
        <w:t>α</w:t>
      </w:r>
      <w:r w:rsidRPr="00223ABE">
        <w:rPr>
          <w:rFonts w:asciiTheme="majorBidi" w:hAnsiTheme="majorBidi" w:cstheme="majorBidi"/>
          <w:sz w:val="24"/>
          <w:szCs w:val="24"/>
          <w:vertAlign w:val="superscript"/>
        </w:rPr>
        <w:t>0</w:t>
      </w:r>
      <w:r w:rsidR="001309A6" w:rsidRPr="00223ABE">
        <w:rPr>
          <w:rFonts w:asciiTheme="majorBidi" w:hAnsiTheme="majorBidi" w:cstheme="majorBidi"/>
          <w:sz w:val="24"/>
          <w:szCs w:val="24"/>
        </w:rPr>
        <w:t xml:space="preserve"> </w:t>
      </w:r>
      <w:r w:rsidRPr="00223ABE">
        <w:rPr>
          <w:rFonts w:asciiTheme="majorBidi" w:hAnsiTheme="majorBidi" w:cstheme="majorBidi"/>
          <w:sz w:val="24"/>
          <w:szCs w:val="24"/>
        </w:rPr>
        <w:t xml:space="preserve"> and </w:t>
      </w:r>
      <w:r w:rsidRPr="00223ABE">
        <w:rPr>
          <w:rFonts w:asciiTheme="majorBidi" w:hAnsiTheme="majorBidi" w:cstheme="majorBidi"/>
          <w:i/>
          <w:iCs/>
          <w:sz w:val="24"/>
          <w:szCs w:val="24"/>
        </w:rPr>
        <w:t>h</w:t>
      </w:r>
      <w:r w:rsidRPr="00223ABE">
        <w:rPr>
          <w:rFonts w:asciiTheme="majorBidi" w:hAnsiTheme="majorBidi" w:cstheme="majorBidi"/>
          <w:sz w:val="24"/>
          <w:szCs w:val="24"/>
        </w:rPr>
        <w:t xml:space="preserve">1 = </w:t>
      </w:r>
      <w:r w:rsidRPr="00223ABE">
        <w:rPr>
          <w:rFonts w:asciiTheme="majorBidi" w:hAnsiTheme="majorBidi" w:cstheme="majorBidi"/>
          <w:i/>
          <w:iCs/>
          <w:sz w:val="24"/>
          <w:szCs w:val="24"/>
        </w:rPr>
        <w:t>g</w:t>
      </w:r>
      <w:r w:rsidR="004B5011" w:rsidRPr="00223ABE">
        <w:rPr>
          <w:rFonts w:asciiTheme="majorBidi" w:hAnsiTheme="majorBidi" w:cstheme="majorBidi"/>
          <w:i/>
          <w:iCs/>
          <w:sz w:val="24"/>
          <w:szCs w:val="24"/>
          <w:vertAlign w:val="subscript"/>
        </w:rPr>
        <w:t>1</w:t>
      </w:r>
      <w:r w:rsidRPr="00223ABE">
        <w:rPr>
          <w:rFonts w:asciiTheme="majorBidi" w:hAnsiTheme="majorBidi" w:cstheme="majorBidi"/>
          <w:i/>
          <w:iCs/>
          <w:sz w:val="24"/>
          <w:szCs w:val="24"/>
          <w:vertAlign w:val="superscript"/>
        </w:rPr>
        <w:t>α</w:t>
      </w:r>
      <w:r w:rsidRPr="00223ABE">
        <w:rPr>
          <w:rFonts w:asciiTheme="majorBidi" w:hAnsiTheme="majorBidi" w:cstheme="majorBidi"/>
          <w:sz w:val="24"/>
          <w:szCs w:val="24"/>
          <w:vertAlign w:val="superscript"/>
        </w:rPr>
        <w:t>1</w:t>
      </w:r>
      <w:r w:rsidR="001309A6" w:rsidRPr="00223ABE">
        <w:rPr>
          <w:rFonts w:asciiTheme="majorBidi" w:hAnsiTheme="majorBidi" w:cstheme="majorBidi"/>
          <w:sz w:val="24"/>
          <w:szCs w:val="24"/>
        </w:rPr>
        <w:t xml:space="preserve"> </w:t>
      </w:r>
      <w:r w:rsidRPr="00223ABE">
        <w:rPr>
          <w:rFonts w:asciiTheme="majorBidi" w:hAnsiTheme="majorBidi" w:cstheme="majorBidi"/>
          <w:sz w:val="24"/>
          <w:szCs w:val="24"/>
        </w:rPr>
        <w:t xml:space="preserve"> and </w:t>
      </w:r>
    </w:p>
    <w:p w:rsidR="00537B4A" w:rsidRPr="00223ABE" w:rsidRDefault="001309A6" w:rsidP="00D11AAB">
      <w:pPr>
        <w:pStyle w:val="ListParagraph"/>
        <w:numPr>
          <w:ilvl w:val="0"/>
          <w:numId w:val="20"/>
        </w:numPr>
        <w:autoSpaceDE w:val="0"/>
        <w:autoSpaceDN w:val="0"/>
        <w:bidi w:val="0"/>
        <w:adjustRightInd w:val="0"/>
        <w:spacing w:after="0" w:line="240" w:lineRule="auto"/>
        <w:rPr>
          <w:rFonts w:asciiTheme="majorBidi" w:hAnsiTheme="majorBidi" w:cstheme="majorBidi"/>
          <w:sz w:val="24"/>
          <w:szCs w:val="24"/>
        </w:rPr>
      </w:pPr>
      <w:r w:rsidRPr="00223ABE">
        <w:rPr>
          <w:rFonts w:asciiTheme="majorBidi" w:hAnsiTheme="majorBidi" w:cstheme="majorBidi"/>
          <w:i/>
          <w:iCs/>
          <w:sz w:val="24"/>
          <w:szCs w:val="24"/>
        </w:rPr>
        <w:t xml:space="preserve">R </w:t>
      </w:r>
      <w:r w:rsidR="00537B4A" w:rsidRPr="00223ABE">
        <w:rPr>
          <w:rFonts w:asciiTheme="majorBidi" w:hAnsiTheme="majorBidi" w:cstheme="majorBidi"/>
          <w:sz w:val="24"/>
          <w:szCs w:val="24"/>
        </w:rPr>
        <w:t>sends (</w:t>
      </w:r>
      <w:r w:rsidR="00537B4A" w:rsidRPr="00223ABE">
        <w:rPr>
          <w:rFonts w:asciiTheme="majorBidi" w:hAnsiTheme="majorBidi" w:cstheme="majorBidi"/>
          <w:i/>
          <w:iCs/>
          <w:sz w:val="24"/>
          <w:szCs w:val="24"/>
        </w:rPr>
        <w:t>g</w:t>
      </w:r>
      <w:r w:rsidR="00537B4A" w:rsidRPr="00223ABE">
        <w:rPr>
          <w:rFonts w:asciiTheme="majorBidi" w:hAnsiTheme="majorBidi" w:cstheme="majorBidi"/>
          <w:sz w:val="24"/>
          <w:szCs w:val="24"/>
        </w:rPr>
        <w:t>1</w:t>
      </w:r>
      <w:r w:rsidR="00537B4A" w:rsidRPr="00223ABE">
        <w:rPr>
          <w:rFonts w:asciiTheme="majorBidi" w:hAnsiTheme="majorBidi" w:cstheme="majorBidi"/>
          <w:i/>
          <w:iCs/>
          <w:sz w:val="24"/>
          <w:szCs w:val="24"/>
        </w:rPr>
        <w:t>, h</w:t>
      </w:r>
      <w:r w:rsidR="00537B4A" w:rsidRPr="00223ABE">
        <w:rPr>
          <w:rFonts w:asciiTheme="majorBidi" w:hAnsiTheme="majorBidi" w:cstheme="majorBidi"/>
          <w:sz w:val="24"/>
          <w:szCs w:val="24"/>
        </w:rPr>
        <w:t>0</w:t>
      </w:r>
      <w:r w:rsidR="00537B4A" w:rsidRPr="00223ABE">
        <w:rPr>
          <w:rFonts w:asciiTheme="majorBidi" w:hAnsiTheme="majorBidi" w:cstheme="majorBidi"/>
          <w:i/>
          <w:iCs/>
          <w:sz w:val="24"/>
          <w:szCs w:val="24"/>
        </w:rPr>
        <w:t>, h</w:t>
      </w:r>
      <w:r w:rsidR="00537B4A" w:rsidRPr="00223ABE">
        <w:rPr>
          <w:rFonts w:asciiTheme="majorBidi" w:hAnsiTheme="majorBidi" w:cstheme="majorBidi"/>
          <w:sz w:val="24"/>
          <w:szCs w:val="24"/>
        </w:rPr>
        <w:t>1) to</w:t>
      </w:r>
      <w:r w:rsidRPr="00223ABE">
        <w:rPr>
          <w:rFonts w:asciiTheme="majorBidi" w:hAnsiTheme="majorBidi" w:cstheme="majorBidi"/>
          <w:sz w:val="24"/>
          <w:szCs w:val="24"/>
        </w:rPr>
        <w:t xml:space="preserve"> </w:t>
      </w:r>
      <w:r w:rsidR="00537B4A" w:rsidRPr="00223ABE">
        <w:rPr>
          <w:rFonts w:asciiTheme="majorBidi" w:hAnsiTheme="majorBidi" w:cstheme="majorBidi"/>
          <w:sz w:val="24"/>
          <w:szCs w:val="24"/>
        </w:rPr>
        <w:t xml:space="preserve">the sender </w:t>
      </w:r>
      <w:r w:rsidR="00537B4A" w:rsidRPr="00223ABE">
        <w:rPr>
          <w:rFonts w:asciiTheme="majorBidi" w:hAnsiTheme="majorBidi" w:cstheme="majorBidi"/>
          <w:i/>
          <w:iCs/>
          <w:sz w:val="24"/>
          <w:szCs w:val="24"/>
        </w:rPr>
        <w:t>S</w:t>
      </w:r>
      <w:r w:rsidR="00537B4A" w:rsidRPr="00223ABE">
        <w:rPr>
          <w:rFonts w:asciiTheme="majorBidi" w:hAnsiTheme="majorBidi" w:cstheme="majorBidi"/>
          <w:sz w:val="24"/>
          <w:szCs w:val="24"/>
        </w:rPr>
        <w:t>.</w:t>
      </w:r>
    </w:p>
    <w:p w:rsidR="00537B4A" w:rsidRPr="00796135" w:rsidRDefault="00537B4A" w:rsidP="00D11AAB">
      <w:pPr>
        <w:pStyle w:val="ListParagraph"/>
        <w:numPr>
          <w:ilvl w:val="0"/>
          <w:numId w:val="20"/>
        </w:numPr>
        <w:autoSpaceDE w:val="0"/>
        <w:autoSpaceDN w:val="0"/>
        <w:bidi w:val="0"/>
        <w:adjustRightInd w:val="0"/>
        <w:spacing w:after="0" w:line="240" w:lineRule="auto"/>
        <w:rPr>
          <w:rFonts w:asciiTheme="majorBidi" w:hAnsiTheme="majorBidi" w:cstheme="majorBidi"/>
          <w:color w:val="00B050"/>
          <w:sz w:val="24"/>
          <w:szCs w:val="24"/>
        </w:rPr>
      </w:pPr>
      <w:r w:rsidRPr="00223ABE">
        <w:rPr>
          <w:rFonts w:asciiTheme="majorBidi" w:hAnsiTheme="majorBidi" w:cstheme="majorBidi"/>
          <w:i/>
          <w:iCs/>
          <w:sz w:val="24"/>
          <w:szCs w:val="24"/>
        </w:rPr>
        <w:t xml:space="preserve">R </w:t>
      </w:r>
      <w:r w:rsidRPr="00223ABE">
        <w:rPr>
          <w:rFonts w:asciiTheme="majorBidi" w:hAnsiTheme="majorBidi" w:cstheme="majorBidi"/>
          <w:sz w:val="24"/>
          <w:szCs w:val="24"/>
        </w:rPr>
        <w:t>proves, using a zero-knowledge proof of knowledge, that (</w:t>
      </w:r>
      <w:r w:rsidRPr="00223ABE">
        <w:rPr>
          <w:rFonts w:asciiTheme="majorBidi" w:hAnsiTheme="majorBidi" w:cstheme="majorBidi"/>
          <w:i/>
          <w:iCs/>
          <w:sz w:val="24"/>
          <w:szCs w:val="24"/>
        </w:rPr>
        <w:t>g</w:t>
      </w:r>
      <w:r w:rsidRPr="00223ABE">
        <w:rPr>
          <w:rFonts w:asciiTheme="majorBidi" w:hAnsiTheme="majorBidi" w:cstheme="majorBidi"/>
          <w:sz w:val="24"/>
          <w:szCs w:val="24"/>
        </w:rPr>
        <w:t>0</w:t>
      </w:r>
      <w:r w:rsidRPr="00223ABE">
        <w:rPr>
          <w:rFonts w:asciiTheme="majorBidi" w:hAnsiTheme="majorBidi" w:cstheme="majorBidi"/>
          <w:i/>
          <w:iCs/>
          <w:sz w:val="24"/>
          <w:szCs w:val="24"/>
        </w:rPr>
        <w:t>, g</w:t>
      </w:r>
      <w:r w:rsidRPr="00223ABE">
        <w:rPr>
          <w:rFonts w:asciiTheme="majorBidi" w:hAnsiTheme="majorBidi" w:cstheme="majorBidi"/>
          <w:sz w:val="24"/>
          <w:szCs w:val="24"/>
        </w:rPr>
        <w:t>1</w:t>
      </w:r>
      <w:r w:rsidRPr="00223ABE">
        <w:rPr>
          <w:rFonts w:asciiTheme="majorBidi" w:hAnsiTheme="majorBidi" w:cstheme="majorBidi"/>
          <w:i/>
          <w:iCs/>
          <w:sz w:val="24"/>
          <w:szCs w:val="24"/>
        </w:rPr>
        <w:t>, h</w:t>
      </w:r>
      <w:r w:rsidRPr="00223ABE">
        <w:rPr>
          <w:rFonts w:asciiTheme="majorBidi" w:hAnsiTheme="majorBidi" w:cstheme="majorBidi"/>
          <w:sz w:val="24"/>
          <w:szCs w:val="24"/>
        </w:rPr>
        <w:t>0</w:t>
      </w:r>
      <w:r w:rsidRPr="00223ABE">
        <w:rPr>
          <w:rFonts w:asciiTheme="majorBidi" w:hAnsiTheme="majorBidi" w:cstheme="majorBidi"/>
          <w:i/>
          <w:iCs/>
          <w:sz w:val="24"/>
          <w:szCs w:val="24"/>
        </w:rPr>
        <w:t>, h</w:t>
      </w:r>
      <w:r w:rsidRPr="00223ABE">
        <w:rPr>
          <w:rFonts w:asciiTheme="majorBidi" w:hAnsiTheme="majorBidi" w:cstheme="majorBidi"/>
          <w:sz w:val="24"/>
          <w:szCs w:val="24"/>
        </w:rPr>
        <w:t>1</w:t>
      </w:r>
      <w:r w:rsidR="00602C8B" w:rsidRPr="00223ABE">
        <w:rPr>
          <w:rFonts w:asciiTheme="majorBidi" w:hAnsiTheme="majorBidi" w:cstheme="majorBidi"/>
          <w:sz w:val="24"/>
          <w:szCs w:val="24"/>
        </w:rPr>
        <w:t>/</w:t>
      </w:r>
      <w:r w:rsidRPr="00223ABE">
        <w:rPr>
          <w:rFonts w:asciiTheme="majorBidi" w:hAnsiTheme="majorBidi" w:cstheme="majorBidi"/>
          <w:i/>
          <w:iCs/>
          <w:sz w:val="24"/>
          <w:szCs w:val="24"/>
        </w:rPr>
        <w:t>g</w:t>
      </w:r>
      <w:r w:rsidRPr="00223ABE">
        <w:rPr>
          <w:rFonts w:asciiTheme="majorBidi" w:hAnsiTheme="majorBidi" w:cstheme="majorBidi"/>
          <w:sz w:val="24"/>
          <w:szCs w:val="24"/>
        </w:rPr>
        <w:t>1</w:t>
      </w:r>
      <w:r w:rsidR="005261A6" w:rsidRPr="00223ABE">
        <w:rPr>
          <w:rFonts w:asciiTheme="majorBidi" w:hAnsiTheme="majorBidi" w:cstheme="majorBidi"/>
          <w:sz w:val="24"/>
          <w:szCs w:val="24"/>
        </w:rPr>
        <w:t xml:space="preserve"> </w:t>
      </w:r>
      <w:r w:rsidRPr="00223ABE">
        <w:rPr>
          <w:rFonts w:asciiTheme="majorBidi" w:hAnsiTheme="majorBidi" w:cstheme="majorBidi"/>
          <w:sz w:val="24"/>
          <w:szCs w:val="24"/>
        </w:rPr>
        <w:t>) is</w:t>
      </w:r>
      <w:r w:rsidR="005261A6" w:rsidRPr="00223ABE">
        <w:rPr>
          <w:rFonts w:asciiTheme="majorBidi" w:hAnsiTheme="majorBidi" w:cstheme="majorBidi"/>
          <w:sz w:val="24"/>
          <w:szCs w:val="24"/>
        </w:rPr>
        <w:t xml:space="preserve"> </w:t>
      </w:r>
      <w:r w:rsidRPr="00223ABE">
        <w:rPr>
          <w:rFonts w:asciiTheme="majorBidi" w:hAnsiTheme="majorBidi" w:cstheme="majorBidi"/>
          <w:sz w:val="24"/>
          <w:szCs w:val="24"/>
        </w:rPr>
        <w:t xml:space="preserve">a DH </w:t>
      </w:r>
      <w:proofErr w:type="spellStart"/>
      <w:r w:rsidRPr="00223ABE">
        <w:rPr>
          <w:rFonts w:asciiTheme="majorBidi" w:hAnsiTheme="majorBidi" w:cstheme="majorBidi"/>
          <w:sz w:val="24"/>
          <w:szCs w:val="24"/>
        </w:rPr>
        <w:t>tuple</w:t>
      </w:r>
      <w:proofErr w:type="spellEnd"/>
      <w:r w:rsidRPr="00223ABE">
        <w:rPr>
          <w:rFonts w:asciiTheme="majorBidi" w:hAnsiTheme="majorBidi" w:cstheme="majorBidi"/>
          <w:sz w:val="24"/>
          <w:szCs w:val="24"/>
        </w:rPr>
        <w:t>; see Protocol 6.2.4.</w:t>
      </w:r>
      <w:r w:rsidR="004B5011" w:rsidRPr="00223ABE">
        <w:rPr>
          <w:rFonts w:asciiTheme="majorBidi" w:hAnsiTheme="majorBidi" w:cstheme="majorBidi"/>
          <w:sz w:val="24"/>
          <w:szCs w:val="24"/>
        </w:rPr>
        <w:t xml:space="preserve"> </w:t>
      </w:r>
      <w:r w:rsidR="004B5011" w:rsidRPr="00796135">
        <w:rPr>
          <w:rFonts w:asciiTheme="majorBidi" w:hAnsiTheme="majorBidi" w:cstheme="majorBidi"/>
          <w:color w:val="00B050"/>
          <w:sz w:val="24"/>
          <w:szCs w:val="24"/>
        </w:rPr>
        <w:t>(6.2.4 is a sigma protocol, is this interchangeable with zero-knowledge protocol?)</w:t>
      </w:r>
      <w:r w:rsidR="007D004E" w:rsidRPr="00796135">
        <w:rPr>
          <w:rFonts w:asciiTheme="majorBidi" w:hAnsiTheme="majorBidi" w:cstheme="majorBidi"/>
          <w:color w:val="00B050"/>
          <w:sz w:val="24"/>
          <w:szCs w:val="24"/>
        </w:rPr>
        <w:t xml:space="preserve"> (How do the input parameters here correspond to the input parameters in 6.2.4?)</w:t>
      </w:r>
    </w:p>
    <w:p w:rsidR="00A34ACE" w:rsidRPr="00796135" w:rsidRDefault="00A34ACE" w:rsidP="00A34ACE">
      <w:pPr>
        <w:pStyle w:val="ListParagraph"/>
        <w:autoSpaceDE w:val="0"/>
        <w:autoSpaceDN w:val="0"/>
        <w:bidi w:val="0"/>
        <w:adjustRightInd w:val="0"/>
        <w:spacing w:after="0" w:line="240" w:lineRule="auto"/>
        <w:rPr>
          <w:rFonts w:asciiTheme="majorBidi" w:hAnsiTheme="majorBidi" w:cstheme="majorBidi"/>
          <w:color w:val="00B050"/>
          <w:sz w:val="24"/>
          <w:szCs w:val="24"/>
        </w:rPr>
      </w:pPr>
      <w:r w:rsidRPr="00796135">
        <w:rPr>
          <w:rFonts w:asciiTheme="majorBidi" w:hAnsiTheme="majorBidi" w:cstheme="majorBidi"/>
          <w:i/>
          <w:iCs/>
          <w:color w:val="00B050"/>
          <w:sz w:val="24"/>
          <w:szCs w:val="24"/>
        </w:rPr>
        <w:t>What happens if R doesn’t convince S? Abort?</w:t>
      </w:r>
    </w:p>
    <w:p w:rsidR="007D004E" w:rsidRPr="00223ABE" w:rsidRDefault="00537B4A" w:rsidP="00D11AAB">
      <w:pPr>
        <w:pStyle w:val="ListParagraph"/>
        <w:numPr>
          <w:ilvl w:val="0"/>
          <w:numId w:val="20"/>
        </w:numPr>
        <w:autoSpaceDE w:val="0"/>
        <w:autoSpaceDN w:val="0"/>
        <w:bidi w:val="0"/>
        <w:adjustRightInd w:val="0"/>
        <w:spacing w:after="0" w:line="240" w:lineRule="auto"/>
        <w:rPr>
          <w:rFonts w:asciiTheme="majorBidi" w:hAnsiTheme="majorBidi" w:cstheme="majorBidi"/>
          <w:sz w:val="24"/>
          <w:szCs w:val="24"/>
        </w:rPr>
      </w:pPr>
      <w:r w:rsidRPr="00223ABE">
        <w:rPr>
          <w:rFonts w:asciiTheme="majorBidi" w:hAnsiTheme="majorBidi" w:cstheme="majorBidi"/>
          <w:sz w:val="24"/>
          <w:szCs w:val="24"/>
        </w:rPr>
        <w:t xml:space="preserve">R chooses a random value </w:t>
      </w:r>
      <w:r w:rsidRPr="00223ABE">
        <w:rPr>
          <w:rFonts w:asciiTheme="majorBidi" w:hAnsiTheme="majorBidi" w:cstheme="majorBidi"/>
          <w:i/>
          <w:iCs/>
          <w:sz w:val="24"/>
          <w:szCs w:val="24"/>
        </w:rPr>
        <w:t xml:space="preserve">r </w:t>
      </w:r>
      <w:r w:rsidRPr="00223ABE">
        <w:rPr>
          <w:rFonts w:asciiTheme="majorBidi" w:hAnsiTheme="majorBidi" w:cstheme="majorBidi"/>
          <w:sz w:val="24"/>
          <w:szCs w:val="24"/>
        </w:rPr>
        <w:t xml:space="preserve">and computes </w:t>
      </w:r>
      <w:r w:rsidRPr="00223ABE">
        <w:rPr>
          <w:rFonts w:asciiTheme="majorBidi" w:hAnsiTheme="majorBidi" w:cstheme="majorBidi"/>
          <w:i/>
          <w:iCs/>
          <w:sz w:val="24"/>
          <w:szCs w:val="24"/>
        </w:rPr>
        <w:t xml:space="preserve">g </w:t>
      </w:r>
      <w:r w:rsidRPr="00223ABE">
        <w:rPr>
          <w:rFonts w:asciiTheme="majorBidi" w:hAnsiTheme="majorBidi" w:cstheme="majorBidi"/>
          <w:sz w:val="24"/>
          <w:szCs w:val="24"/>
        </w:rPr>
        <w:t>= (</w:t>
      </w:r>
      <w:proofErr w:type="spellStart"/>
      <w:r w:rsidRPr="00223ABE">
        <w:rPr>
          <w:rFonts w:asciiTheme="majorBidi" w:hAnsiTheme="majorBidi" w:cstheme="majorBidi"/>
          <w:i/>
          <w:iCs/>
          <w:sz w:val="24"/>
          <w:szCs w:val="24"/>
        </w:rPr>
        <w:t>g</w:t>
      </w:r>
      <w:r w:rsidRPr="00223ABE">
        <w:rPr>
          <w:rFonts w:asciiTheme="majorBidi" w:hAnsiTheme="majorBidi" w:cstheme="majorBidi"/>
          <w:i/>
          <w:iCs/>
          <w:sz w:val="24"/>
          <w:szCs w:val="24"/>
          <w:vertAlign w:val="subscript"/>
        </w:rPr>
        <w:t>σ</w:t>
      </w:r>
      <w:proofErr w:type="spellEnd"/>
      <w:r w:rsidRPr="00223ABE">
        <w:rPr>
          <w:rFonts w:asciiTheme="majorBidi" w:hAnsiTheme="majorBidi" w:cstheme="majorBidi"/>
          <w:sz w:val="24"/>
          <w:szCs w:val="24"/>
        </w:rPr>
        <w:t>)</w:t>
      </w:r>
      <w:r w:rsidRPr="00223ABE">
        <w:rPr>
          <w:rFonts w:asciiTheme="majorBidi" w:hAnsiTheme="majorBidi" w:cstheme="majorBidi"/>
          <w:i/>
          <w:iCs/>
          <w:sz w:val="24"/>
          <w:szCs w:val="24"/>
          <w:vertAlign w:val="superscript"/>
        </w:rPr>
        <w:t>r</w:t>
      </w:r>
      <w:r w:rsidRPr="00223ABE">
        <w:rPr>
          <w:rFonts w:asciiTheme="majorBidi" w:hAnsiTheme="majorBidi" w:cstheme="majorBidi"/>
          <w:i/>
          <w:iCs/>
          <w:sz w:val="24"/>
          <w:szCs w:val="24"/>
        </w:rPr>
        <w:t xml:space="preserve"> </w:t>
      </w:r>
      <w:r w:rsidRPr="00223ABE">
        <w:rPr>
          <w:rFonts w:asciiTheme="majorBidi" w:hAnsiTheme="majorBidi" w:cstheme="majorBidi"/>
          <w:sz w:val="24"/>
          <w:szCs w:val="24"/>
        </w:rPr>
        <w:t xml:space="preserve">and </w:t>
      </w:r>
      <w:r w:rsidRPr="00223ABE">
        <w:rPr>
          <w:rFonts w:asciiTheme="majorBidi" w:hAnsiTheme="majorBidi" w:cstheme="majorBidi"/>
          <w:i/>
          <w:iCs/>
          <w:sz w:val="24"/>
          <w:szCs w:val="24"/>
        </w:rPr>
        <w:t xml:space="preserve">h </w:t>
      </w:r>
      <w:r w:rsidRPr="00223ABE">
        <w:rPr>
          <w:rFonts w:asciiTheme="majorBidi" w:hAnsiTheme="majorBidi" w:cstheme="majorBidi"/>
          <w:sz w:val="24"/>
          <w:szCs w:val="24"/>
        </w:rPr>
        <w:t>= (</w:t>
      </w:r>
      <w:proofErr w:type="spellStart"/>
      <w:r w:rsidRPr="00223ABE">
        <w:rPr>
          <w:rFonts w:asciiTheme="majorBidi" w:hAnsiTheme="majorBidi" w:cstheme="majorBidi"/>
          <w:i/>
          <w:iCs/>
          <w:sz w:val="24"/>
          <w:szCs w:val="24"/>
        </w:rPr>
        <w:t>h</w:t>
      </w:r>
      <w:r w:rsidRPr="00223ABE">
        <w:rPr>
          <w:rFonts w:asciiTheme="majorBidi" w:hAnsiTheme="majorBidi" w:cstheme="majorBidi"/>
          <w:i/>
          <w:iCs/>
          <w:sz w:val="24"/>
          <w:szCs w:val="24"/>
          <w:vertAlign w:val="subscript"/>
        </w:rPr>
        <w:t>σ</w:t>
      </w:r>
      <w:proofErr w:type="spellEnd"/>
      <w:r w:rsidRPr="00223ABE">
        <w:rPr>
          <w:rFonts w:asciiTheme="majorBidi" w:hAnsiTheme="majorBidi" w:cstheme="majorBidi"/>
          <w:sz w:val="24"/>
          <w:szCs w:val="24"/>
        </w:rPr>
        <w:t>)</w:t>
      </w:r>
      <w:r w:rsidRPr="00223ABE">
        <w:rPr>
          <w:rFonts w:asciiTheme="majorBidi" w:hAnsiTheme="majorBidi" w:cstheme="majorBidi"/>
          <w:i/>
          <w:iCs/>
          <w:sz w:val="24"/>
          <w:szCs w:val="24"/>
          <w:vertAlign w:val="superscript"/>
        </w:rPr>
        <w:t>r</w:t>
      </w:r>
      <w:r w:rsidRPr="00223ABE">
        <w:rPr>
          <w:rFonts w:asciiTheme="majorBidi" w:hAnsiTheme="majorBidi" w:cstheme="majorBidi"/>
          <w:sz w:val="24"/>
          <w:szCs w:val="24"/>
        </w:rPr>
        <w:t xml:space="preserve">, </w:t>
      </w:r>
    </w:p>
    <w:p w:rsidR="00537B4A" w:rsidRPr="00223ABE" w:rsidRDefault="007D004E" w:rsidP="00D11AAB">
      <w:pPr>
        <w:pStyle w:val="ListParagraph"/>
        <w:numPr>
          <w:ilvl w:val="0"/>
          <w:numId w:val="20"/>
        </w:numPr>
        <w:autoSpaceDE w:val="0"/>
        <w:autoSpaceDN w:val="0"/>
        <w:bidi w:val="0"/>
        <w:adjustRightInd w:val="0"/>
        <w:spacing w:after="0" w:line="240" w:lineRule="auto"/>
        <w:rPr>
          <w:rFonts w:asciiTheme="majorBidi" w:hAnsiTheme="majorBidi" w:cstheme="majorBidi"/>
          <w:sz w:val="24"/>
          <w:szCs w:val="24"/>
        </w:rPr>
      </w:pPr>
      <w:r w:rsidRPr="00223ABE">
        <w:rPr>
          <w:rFonts w:asciiTheme="majorBidi" w:hAnsiTheme="majorBidi" w:cstheme="majorBidi"/>
          <w:sz w:val="24"/>
          <w:szCs w:val="24"/>
        </w:rPr>
        <w:t xml:space="preserve">R </w:t>
      </w:r>
      <w:r w:rsidR="00537B4A" w:rsidRPr="00223ABE">
        <w:rPr>
          <w:rFonts w:asciiTheme="majorBidi" w:hAnsiTheme="majorBidi" w:cstheme="majorBidi"/>
          <w:sz w:val="24"/>
          <w:szCs w:val="24"/>
        </w:rPr>
        <w:t>sends (</w:t>
      </w:r>
      <w:r w:rsidR="00537B4A" w:rsidRPr="00223ABE">
        <w:rPr>
          <w:rFonts w:asciiTheme="majorBidi" w:hAnsiTheme="majorBidi" w:cstheme="majorBidi"/>
          <w:i/>
          <w:iCs/>
          <w:sz w:val="24"/>
          <w:szCs w:val="24"/>
        </w:rPr>
        <w:t>g, h</w:t>
      </w:r>
      <w:r w:rsidR="00537B4A" w:rsidRPr="00223ABE">
        <w:rPr>
          <w:rFonts w:asciiTheme="majorBidi" w:hAnsiTheme="majorBidi" w:cstheme="majorBidi"/>
          <w:sz w:val="24"/>
          <w:szCs w:val="24"/>
        </w:rPr>
        <w:t xml:space="preserve">) to </w:t>
      </w:r>
      <w:r w:rsidR="00537B4A" w:rsidRPr="00223ABE">
        <w:rPr>
          <w:rFonts w:asciiTheme="majorBidi" w:hAnsiTheme="majorBidi" w:cstheme="majorBidi"/>
          <w:i/>
          <w:iCs/>
          <w:sz w:val="24"/>
          <w:szCs w:val="24"/>
        </w:rPr>
        <w:t>S</w:t>
      </w:r>
      <w:r w:rsidR="00537B4A" w:rsidRPr="00223ABE">
        <w:rPr>
          <w:rFonts w:asciiTheme="majorBidi" w:hAnsiTheme="majorBidi" w:cstheme="majorBidi"/>
          <w:sz w:val="24"/>
          <w:szCs w:val="24"/>
        </w:rPr>
        <w:t>.</w:t>
      </w:r>
    </w:p>
    <w:p w:rsidR="00537B4A" w:rsidRPr="00223ABE" w:rsidRDefault="00537B4A" w:rsidP="00D11AAB">
      <w:pPr>
        <w:pStyle w:val="ListParagraph"/>
        <w:numPr>
          <w:ilvl w:val="0"/>
          <w:numId w:val="20"/>
        </w:numPr>
        <w:autoSpaceDE w:val="0"/>
        <w:autoSpaceDN w:val="0"/>
        <w:bidi w:val="0"/>
        <w:adjustRightInd w:val="0"/>
        <w:spacing w:after="0" w:line="240" w:lineRule="auto"/>
        <w:rPr>
          <w:rFonts w:asciiTheme="majorBidi" w:hAnsiTheme="majorBidi" w:cstheme="majorBidi"/>
          <w:sz w:val="24"/>
          <w:szCs w:val="24"/>
        </w:rPr>
      </w:pPr>
      <w:r w:rsidRPr="00223ABE">
        <w:rPr>
          <w:rFonts w:asciiTheme="majorBidi" w:hAnsiTheme="majorBidi" w:cstheme="majorBidi"/>
          <w:sz w:val="24"/>
          <w:szCs w:val="24"/>
        </w:rPr>
        <w:t>The sender operates in the following way:</w:t>
      </w:r>
    </w:p>
    <w:p w:rsidR="00537B4A" w:rsidRPr="00223ABE" w:rsidRDefault="00537B4A" w:rsidP="00223ABE">
      <w:pPr>
        <w:autoSpaceDE w:val="0"/>
        <w:autoSpaceDN w:val="0"/>
        <w:bidi w:val="0"/>
        <w:adjustRightInd w:val="0"/>
        <w:spacing w:after="0" w:line="240" w:lineRule="auto"/>
        <w:ind w:left="1440"/>
        <w:rPr>
          <w:rFonts w:asciiTheme="majorBidi" w:hAnsiTheme="majorBidi" w:cstheme="majorBidi"/>
          <w:sz w:val="24"/>
          <w:szCs w:val="24"/>
        </w:rPr>
      </w:pPr>
      <w:r w:rsidRPr="00223ABE">
        <w:rPr>
          <w:rFonts w:asciiTheme="majorBidi" w:hAnsiTheme="majorBidi" w:cstheme="majorBidi"/>
          <w:sz w:val="24"/>
          <w:szCs w:val="24"/>
        </w:rPr>
        <w:t xml:space="preserve">– Define the function </w:t>
      </w:r>
      <w:r w:rsidRPr="00223ABE">
        <w:rPr>
          <w:rFonts w:asciiTheme="majorBidi" w:hAnsiTheme="majorBidi" w:cstheme="majorBidi"/>
          <w:i/>
          <w:iCs/>
          <w:sz w:val="24"/>
          <w:szCs w:val="24"/>
        </w:rPr>
        <w:t>RAND</w:t>
      </w:r>
      <w:r w:rsidRPr="00223ABE">
        <w:rPr>
          <w:rFonts w:asciiTheme="majorBidi" w:hAnsiTheme="majorBidi" w:cstheme="majorBidi"/>
          <w:sz w:val="24"/>
          <w:szCs w:val="24"/>
        </w:rPr>
        <w:t>(</w:t>
      </w:r>
      <w:r w:rsidRPr="00223ABE">
        <w:rPr>
          <w:rFonts w:asciiTheme="majorBidi" w:hAnsiTheme="majorBidi" w:cstheme="majorBidi"/>
          <w:i/>
          <w:iCs/>
          <w:sz w:val="24"/>
          <w:szCs w:val="24"/>
        </w:rPr>
        <w:t>w, x, y, z</w:t>
      </w:r>
      <w:r w:rsidRPr="00223ABE">
        <w:rPr>
          <w:rFonts w:asciiTheme="majorBidi" w:hAnsiTheme="majorBidi" w:cstheme="majorBidi"/>
          <w:sz w:val="24"/>
          <w:szCs w:val="24"/>
        </w:rPr>
        <w:t>) = (</w:t>
      </w:r>
      <w:r w:rsidRPr="00223ABE">
        <w:rPr>
          <w:rFonts w:asciiTheme="majorBidi" w:hAnsiTheme="majorBidi" w:cstheme="majorBidi"/>
          <w:i/>
          <w:iCs/>
          <w:sz w:val="24"/>
          <w:szCs w:val="24"/>
        </w:rPr>
        <w:t>u, v</w:t>
      </w:r>
      <w:r w:rsidRPr="00223ABE">
        <w:rPr>
          <w:rFonts w:asciiTheme="majorBidi" w:hAnsiTheme="majorBidi" w:cstheme="majorBidi"/>
          <w:sz w:val="24"/>
          <w:szCs w:val="24"/>
        </w:rPr>
        <w:t xml:space="preserve">), where </w:t>
      </w:r>
      <w:r w:rsidRPr="00223ABE">
        <w:rPr>
          <w:rFonts w:asciiTheme="majorBidi" w:hAnsiTheme="majorBidi" w:cstheme="majorBidi"/>
          <w:i/>
          <w:iCs/>
          <w:sz w:val="24"/>
          <w:szCs w:val="24"/>
        </w:rPr>
        <w:t xml:space="preserve">u </w:t>
      </w:r>
      <w:r w:rsidRPr="00223ABE">
        <w:rPr>
          <w:rFonts w:asciiTheme="majorBidi" w:hAnsiTheme="majorBidi" w:cstheme="majorBidi"/>
          <w:sz w:val="24"/>
          <w:szCs w:val="24"/>
        </w:rPr>
        <w:t>= (</w:t>
      </w:r>
      <w:r w:rsidRPr="00223ABE">
        <w:rPr>
          <w:rFonts w:asciiTheme="majorBidi" w:hAnsiTheme="majorBidi" w:cstheme="majorBidi"/>
          <w:i/>
          <w:iCs/>
          <w:sz w:val="24"/>
          <w:szCs w:val="24"/>
        </w:rPr>
        <w:t>w</w:t>
      </w:r>
      <w:r w:rsidRPr="00223ABE">
        <w:rPr>
          <w:rFonts w:asciiTheme="majorBidi" w:hAnsiTheme="majorBidi" w:cstheme="majorBidi"/>
          <w:sz w:val="24"/>
          <w:szCs w:val="24"/>
        </w:rPr>
        <w:t>)</w:t>
      </w:r>
      <w:r w:rsidRPr="00223ABE">
        <w:rPr>
          <w:rFonts w:asciiTheme="majorBidi" w:hAnsiTheme="majorBidi" w:cstheme="majorBidi"/>
          <w:i/>
          <w:iCs/>
          <w:sz w:val="24"/>
          <w:szCs w:val="24"/>
          <w:vertAlign w:val="superscript"/>
        </w:rPr>
        <w:t>s</w:t>
      </w:r>
      <w:r w:rsidRPr="00223ABE">
        <w:rPr>
          <w:rFonts w:asciiTheme="majorBidi" w:hAnsiTheme="majorBidi" w:cstheme="majorBidi"/>
          <w:i/>
          <w:iCs/>
          <w:sz w:val="24"/>
          <w:szCs w:val="24"/>
        </w:rPr>
        <w:t>·</w:t>
      </w:r>
      <w:r w:rsidRPr="00223ABE">
        <w:rPr>
          <w:rFonts w:asciiTheme="majorBidi" w:hAnsiTheme="majorBidi" w:cstheme="majorBidi"/>
          <w:sz w:val="24"/>
          <w:szCs w:val="24"/>
        </w:rPr>
        <w:t>(</w:t>
      </w:r>
      <w:r w:rsidRPr="00223ABE">
        <w:rPr>
          <w:rFonts w:asciiTheme="majorBidi" w:hAnsiTheme="majorBidi" w:cstheme="majorBidi"/>
          <w:i/>
          <w:iCs/>
          <w:sz w:val="24"/>
          <w:szCs w:val="24"/>
        </w:rPr>
        <w:t>y</w:t>
      </w:r>
      <w:r w:rsidRPr="00223ABE">
        <w:rPr>
          <w:rFonts w:asciiTheme="majorBidi" w:hAnsiTheme="majorBidi" w:cstheme="majorBidi"/>
          <w:sz w:val="24"/>
          <w:szCs w:val="24"/>
        </w:rPr>
        <w:t>)</w:t>
      </w:r>
      <w:r w:rsidRPr="00223ABE">
        <w:rPr>
          <w:rFonts w:asciiTheme="majorBidi" w:hAnsiTheme="majorBidi" w:cstheme="majorBidi"/>
          <w:i/>
          <w:iCs/>
          <w:sz w:val="24"/>
          <w:szCs w:val="24"/>
          <w:vertAlign w:val="superscript"/>
        </w:rPr>
        <w:t>t</w:t>
      </w:r>
      <w:r w:rsidRPr="00223ABE">
        <w:rPr>
          <w:rFonts w:asciiTheme="majorBidi" w:hAnsiTheme="majorBidi" w:cstheme="majorBidi"/>
          <w:i/>
          <w:iCs/>
          <w:sz w:val="24"/>
          <w:szCs w:val="24"/>
        </w:rPr>
        <w:t xml:space="preserve"> </w:t>
      </w:r>
      <w:r w:rsidRPr="00223ABE">
        <w:rPr>
          <w:rFonts w:asciiTheme="majorBidi" w:hAnsiTheme="majorBidi" w:cstheme="majorBidi"/>
          <w:sz w:val="24"/>
          <w:szCs w:val="24"/>
        </w:rPr>
        <w:t>and</w:t>
      </w:r>
    </w:p>
    <w:p w:rsidR="00537B4A" w:rsidRPr="00223ABE" w:rsidRDefault="00537B4A" w:rsidP="00223ABE">
      <w:pPr>
        <w:autoSpaceDE w:val="0"/>
        <w:autoSpaceDN w:val="0"/>
        <w:bidi w:val="0"/>
        <w:adjustRightInd w:val="0"/>
        <w:spacing w:after="0" w:line="240" w:lineRule="auto"/>
        <w:ind w:left="1440"/>
        <w:rPr>
          <w:rFonts w:asciiTheme="majorBidi" w:hAnsiTheme="majorBidi" w:cstheme="majorBidi"/>
          <w:sz w:val="24"/>
          <w:szCs w:val="24"/>
        </w:rPr>
      </w:pPr>
      <w:r w:rsidRPr="00223ABE">
        <w:rPr>
          <w:rFonts w:asciiTheme="majorBidi" w:hAnsiTheme="majorBidi" w:cstheme="majorBidi"/>
          <w:i/>
          <w:iCs/>
          <w:sz w:val="24"/>
          <w:szCs w:val="24"/>
        </w:rPr>
        <w:t xml:space="preserve">v </w:t>
      </w:r>
      <w:r w:rsidRPr="00223ABE">
        <w:rPr>
          <w:rFonts w:asciiTheme="majorBidi" w:hAnsiTheme="majorBidi" w:cstheme="majorBidi"/>
          <w:sz w:val="24"/>
          <w:szCs w:val="24"/>
        </w:rPr>
        <w:t>= (</w:t>
      </w:r>
      <w:r w:rsidRPr="00223ABE">
        <w:rPr>
          <w:rFonts w:asciiTheme="majorBidi" w:hAnsiTheme="majorBidi" w:cstheme="majorBidi"/>
          <w:i/>
          <w:iCs/>
          <w:sz w:val="24"/>
          <w:szCs w:val="24"/>
        </w:rPr>
        <w:t>x</w:t>
      </w:r>
      <w:r w:rsidRPr="00223ABE">
        <w:rPr>
          <w:rFonts w:asciiTheme="majorBidi" w:hAnsiTheme="majorBidi" w:cstheme="majorBidi"/>
          <w:sz w:val="24"/>
          <w:szCs w:val="24"/>
        </w:rPr>
        <w:t>)</w:t>
      </w:r>
      <w:r w:rsidRPr="00223ABE">
        <w:rPr>
          <w:rFonts w:asciiTheme="majorBidi" w:hAnsiTheme="majorBidi" w:cstheme="majorBidi"/>
          <w:i/>
          <w:iCs/>
          <w:sz w:val="24"/>
          <w:szCs w:val="24"/>
          <w:vertAlign w:val="superscript"/>
        </w:rPr>
        <w:t>s</w:t>
      </w:r>
      <w:r w:rsidRPr="00223ABE">
        <w:rPr>
          <w:rFonts w:asciiTheme="majorBidi" w:hAnsiTheme="majorBidi" w:cstheme="majorBidi"/>
          <w:i/>
          <w:iCs/>
          <w:sz w:val="24"/>
          <w:szCs w:val="24"/>
        </w:rPr>
        <w:t>·</w:t>
      </w:r>
      <w:r w:rsidRPr="00223ABE">
        <w:rPr>
          <w:rFonts w:asciiTheme="majorBidi" w:hAnsiTheme="majorBidi" w:cstheme="majorBidi"/>
          <w:sz w:val="24"/>
          <w:szCs w:val="24"/>
        </w:rPr>
        <w:t>(</w:t>
      </w:r>
      <w:r w:rsidRPr="00223ABE">
        <w:rPr>
          <w:rFonts w:asciiTheme="majorBidi" w:hAnsiTheme="majorBidi" w:cstheme="majorBidi"/>
          <w:i/>
          <w:iCs/>
          <w:sz w:val="24"/>
          <w:szCs w:val="24"/>
        </w:rPr>
        <w:t>z</w:t>
      </w:r>
      <w:r w:rsidRPr="00223ABE">
        <w:rPr>
          <w:rFonts w:asciiTheme="majorBidi" w:hAnsiTheme="majorBidi" w:cstheme="majorBidi"/>
          <w:sz w:val="24"/>
          <w:szCs w:val="24"/>
        </w:rPr>
        <w:t>)</w:t>
      </w:r>
      <w:r w:rsidRPr="00223ABE">
        <w:rPr>
          <w:rFonts w:asciiTheme="majorBidi" w:hAnsiTheme="majorBidi" w:cstheme="majorBidi"/>
          <w:i/>
          <w:iCs/>
          <w:sz w:val="24"/>
          <w:szCs w:val="24"/>
          <w:vertAlign w:val="superscript"/>
        </w:rPr>
        <w:t>t</w:t>
      </w:r>
      <w:r w:rsidRPr="00223ABE">
        <w:rPr>
          <w:rFonts w:asciiTheme="majorBidi" w:hAnsiTheme="majorBidi" w:cstheme="majorBidi"/>
          <w:sz w:val="24"/>
          <w:szCs w:val="24"/>
        </w:rPr>
        <w:t xml:space="preserve">, and the values </w:t>
      </w:r>
      <w:r w:rsidRPr="00223ABE">
        <w:rPr>
          <w:rFonts w:asciiTheme="majorBidi" w:hAnsiTheme="majorBidi" w:cstheme="majorBidi"/>
          <w:i/>
          <w:iCs/>
          <w:sz w:val="24"/>
          <w:szCs w:val="24"/>
        </w:rPr>
        <w:t xml:space="preserve">s, t ← </w:t>
      </w:r>
      <w:proofErr w:type="spellStart"/>
      <w:r w:rsidRPr="00223ABE">
        <w:rPr>
          <w:rFonts w:asciiTheme="majorBidi" w:hAnsiTheme="majorBidi" w:cstheme="majorBidi"/>
          <w:sz w:val="24"/>
          <w:szCs w:val="24"/>
        </w:rPr>
        <w:t>Z</w:t>
      </w:r>
      <w:r w:rsidRPr="00223ABE">
        <w:rPr>
          <w:rFonts w:asciiTheme="majorBidi" w:hAnsiTheme="majorBidi" w:cstheme="majorBidi"/>
          <w:i/>
          <w:iCs/>
          <w:sz w:val="24"/>
          <w:szCs w:val="24"/>
        </w:rPr>
        <w:t>q</w:t>
      </w:r>
      <w:proofErr w:type="spellEnd"/>
      <w:r w:rsidRPr="00223ABE">
        <w:rPr>
          <w:rFonts w:asciiTheme="majorBidi" w:hAnsiTheme="majorBidi" w:cstheme="majorBidi"/>
          <w:i/>
          <w:iCs/>
          <w:sz w:val="24"/>
          <w:szCs w:val="24"/>
        </w:rPr>
        <w:t xml:space="preserve"> </w:t>
      </w:r>
      <w:r w:rsidRPr="00223ABE">
        <w:rPr>
          <w:rFonts w:asciiTheme="majorBidi" w:hAnsiTheme="majorBidi" w:cstheme="majorBidi"/>
          <w:sz w:val="24"/>
          <w:szCs w:val="24"/>
        </w:rPr>
        <w:t>are random.</w:t>
      </w:r>
    </w:p>
    <w:p w:rsidR="00537B4A" w:rsidRPr="00223ABE" w:rsidRDefault="00537B4A" w:rsidP="00223ABE">
      <w:pPr>
        <w:autoSpaceDE w:val="0"/>
        <w:autoSpaceDN w:val="0"/>
        <w:bidi w:val="0"/>
        <w:adjustRightInd w:val="0"/>
        <w:spacing w:after="0" w:line="240" w:lineRule="auto"/>
        <w:ind w:left="1440"/>
        <w:rPr>
          <w:rFonts w:asciiTheme="majorBidi" w:hAnsiTheme="majorBidi" w:cstheme="majorBidi"/>
          <w:sz w:val="24"/>
          <w:szCs w:val="24"/>
        </w:rPr>
      </w:pPr>
      <w:r w:rsidRPr="00223ABE">
        <w:rPr>
          <w:rFonts w:asciiTheme="majorBidi" w:hAnsiTheme="majorBidi" w:cstheme="majorBidi"/>
          <w:sz w:val="24"/>
          <w:szCs w:val="24"/>
        </w:rPr>
        <w:t xml:space="preserve">– </w:t>
      </w:r>
      <w:r w:rsidRPr="00223ABE">
        <w:rPr>
          <w:rFonts w:asciiTheme="majorBidi" w:hAnsiTheme="majorBidi" w:cstheme="majorBidi"/>
          <w:i/>
          <w:iCs/>
          <w:sz w:val="24"/>
          <w:szCs w:val="24"/>
        </w:rPr>
        <w:t xml:space="preserve">S </w:t>
      </w:r>
      <w:r w:rsidRPr="00223ABE">
        <w:rPr>
          <w:rFonts w:asciiTheme="majorBidi" w:hAnsiTheme="majorBidi" w:cstheme="majorBidi"/>
          <w:sz w:val="24"/>
          <w:szCs w:val="24"/>
        </w:rPr>
        <w:t>computes (</w:t>
      </w:r>
      <w:r w:rsidRPr="00223ABE">
        <w:rPr>
          <w:rFonts w:asciiTheme="majorBidi" w:hAnsiTheme="majorBidi" w:cstheme="majorBidi"/>
          <w:i/>
          <w:iCs/>
          <w:sz w:val="24"/>
          <w:szCs w:val="24"/>
        </w:rPr>
        <w:t>u</w:t>
      </w:r>
      <w:r w:rsidRPr="00223ABE">
        <w:rPr>
          <w:rFonts w:asciiTheme="majorBidi" w:hAnsiTheme="majorBidi" w:cstheme="majorBidi"/>
          <w:sz w:val="24"/>
          <w:szCs w:val="24"/>
        </w:rPr>
        <w:t>0</w:t>
      </w:r>
      <w:r w:rsidRPr="00223ABE">
        <w:rPr>
          <w:rFonts w:asciiTheme="majorBidi" w:hAnsiTheme="majorBidi" w:cstheme="majorBidi"/>
          <w:i/>
          <w:iCs/>
          <w:sz w:val="24"/>
          <w:szCs w:val="24"/>
        </w:rPr>
        <w:t>, v</w:t>
      </w:r>
      <w:r w:rsidRPr="00223ABE">
        <w:rPr>
          <w:rFonts w:asciiTheme="majorBidi" w:hAnsiTheme="majorBidi" w:cstheme="majorBidi"/>
          <w:sz w:val="24"/>
          <w:szCs w:val="24"/>
        </w:rPr>
        <w:t xml:space="preserve">0) = </w:t>
      </w:r>
      <w:r w:rsidRPr="00223ABE">
        <w:rPr>
          <w:rFonts w:asciiTheme="majorBidi" w:hAnsiTheme="majorBidi" w:cstheme="majorBidi"/>
          <w:i/>
          <w:iCs/>
          <w:sz w:val="24"/>
          <w:szCs w:val="24"/>
        </w:rPr>
        <w:t>RAND</w:t>
      </w:r>
      <w:r w:rsidRPr="00223ABE">
        <w:rPr>
          <w:rFonts w:asciiTheme="majorBidi" w:hAnsiTheme="majorBidi" w:cstheme="majorBidi"/>
          <w:sz w:val="24"/>
          <w:szCs w:val="24"/>
        </w:rPr>
        <w:t>(</w:t>
      </w:r>
      <w:r w:rsidRPr="00223ABE">
        <w:rPr>
          <w:rFonts w:asciiTheme="majorBidi" w:hAnsiTheme="majorBidi" w:cstheme="majorBidi"/>
          <w:i/>
          <w:iCs/>
          <w:sz w:val="24"/>
          <w:szCs w:val="24"/>
        </w:rPr>
        <w:t>g</w:t>
      </w:r>
      <w:r w:rsidRPr="00223ABE">
        <w:rPr>
          <w:rFonts w:asciiTheme="majorBidi" w:hAnsiTheme="majorBidi" w:cstheme="majorBidi"/>
          <w:sz w:val="24"/>
          <w:szCs w:val="24"/>
        </w:rPr>
        <w:t>0</w:t>
      </w:r>
      <w:r w:rsidRPr="00223ABE">
        <w:rPr>
          <w:rFonts w:asciiTheme="majorBidi" w:hAnsiTheme="majorBidi" w:cstheme="majorBidi"/>
          <w:i/>
          <w:iCs/>
          <w:sz w:val="24"/>
          <w:szCs w:val="24"/>
        </w:rPr>
        <w:t>, g, h</w:t>
      </w:r>
      <w:r w:rsidRPr="00223ABE">
        <w:rPr>
          <w:rFonts w:asciiTheme="majorBidi" w:hAnsiTheme="majorBidi" w:cstheme="majorBidi"/>
          <w:sz w:val="24"/>
          <w:szCs w:val="24"/>
        </w:rPr>
        <w:t>0</w:t>
      </w:r>
      <w:r w:rsidRPr="00223ABE">
        <w:rPr>
          <w:rFonts w:asciiTheme="majorBidi" w:hAnsiTheme="majorBidi" w:cstheme="majorBidi"/>
          <w:i/>
          <w:iCs/>
          <w:sz w:val="24"/>
          <w:szCs w:val="24"/>
        </w:rPr>
        <w:t>, h</w:t>
      </w:r>
      <w:r w:rsidRPr="00223ABE">
        <w:rPr>
          <w:rFonts w:asciiTheme="majorBidi" w:hAnsiTheme="majorBidi" w:cstheme="majorBidi"/>
          <w:sz w:val="24"/>
          <w:szCs w:val="24"/>
        </w:rPr>
        <w:t>), and (</w:t>
      </w:r>
      <w:r w:rsidRPr="00223ABE">
        <w:rPr>
          <w:rFonts w:asciiTheme="majorBidi" w:hAnsiTheme="majorBidi" w:cstheme="majorBidi"/>
          <w:i/>
          <w:iCs/>
          <w:sz w:val="24"/>
          <w:szCs w:val="24"/>
        </w:rPr>
        <w:t>u</w:t>
      </w:r>
      <w:r w:rsidRPr="00223ABE">
        <w:rPr>
          <w:rFonts w:asciiTheme="majorBidi" w:hAnsiTheme="majorBidi" w:cstheme="majorBidi"/>
          <w:sz w:val="24"/>
          <w:szCs w:val="24"/>
        </w:rPr>
        <w:t>1</w:t>
      </w:r>
      <w:r w:rsidRPr="00223ABE">
        <w:rPr>
          <w:rFonts w:asciiTheme="majorBidi" w:hAnsiTheme="majorBidi" w:cstheme="majorBidi"/>
          <w:i/>
          <w:iCs/>
          <w:sz w:val="24"/>
          <w:szCs w:val="24"/>
        </w:rPr>
        <w:t>, v</w:t>
      </w:r>
      <w:r w:rsidRPr="00223ABE">
        <w:rPr>
          <w:rFonts w:asciiTheme="majorBidi" w:hAnsiTheme="majorBidi" w:cstheme="majorBidi"/>
          <w:sz w:val="24"/>
          <w:szCs w:val="24"/>
        </w:rPr>
        <w:t>1) =</w:t>
      </w:r>
    </w:p>
    <w:p w:rsidR="00537B4A" w:rsidRPr="00223ABE" w:rsidRDefault="00537B4A" w:rsidP="00223ABE">
      <w:pPr>
        <w:autoSpaceDE w:val="0"/>
        <w:autoSpaceDN w:val="0"/>
        <w:bidi w:val="0"/>
        <w:adjustRightInd w:val="0"/>
        <w:spacing w:after="0" w:line="240" w:lineRule="auto"/>
        <w:ind w:left="1440"/>
        <w:rPr>
          <w:rFonts w:asciiTheme="majorBidi" w:hAnsiTheme="majorBidi" w:cstheme="majorBidi"/>
          <w:sz w:val="24"/>
          <w:szCs w:val="24"/>
        </w:rPr>
      </w:pPr>
      <w:r w:rsidRPr="00223ABE">
        <w:rPr>
          <w:rFonts w:asciiTheme="majorBidi" w:hAnsiTheme="majorBidi" w:cstheme="majorBidi"/>
          <w:i/>
          <w:iCs/>
          <w:sz w:val="24"/>
          <w:szCs w:val="24"/>
        </w:rPr>
        <w:t>RAND</w:t>
      </w:r>
      <w:r w:rsidRPr="00223ABE">
        <w:rPr>
          <w:rFonts w:asciiTheme="majorBidi" w:hAnsiTheme="majorBidi" w:cstheme="majorBidi"/>
          <w:sz w:val="24"/>
          <w:szCs w:val="24"/>
        </w:rPr>
        <w:t>(</w:t>
      </w:r>
      <w:r w:rsidRPr="00223ABE">
        <w:rPr>
          <w:rFonts w:asciiTheme="majorBidi" w:hAnsiTheme="majorBidi" w:cstheme="majorBidi"/>
          <w:i/>
          <w:iCs/>
          <w:sz w:val="24"/>
          <w:szCs w:val="24"/>
        </w:rPr>
        <w:t>g</w:t>
      </w:r>
      <w:r w:rsidRPr="00223ABE">
        <w:rPr>
          <w:rFonts w:asciiTheme="majorBidi" w:hAnsiTheme="majorBidi" w:cstheme="majorBidi"/>
          <w:sz w:val="24"/>
          <w:szCs w:val="24"/>
        </w:rPr>
        <w:t>1</w:t>
      </w:r>
      <w:r w:rsidRPr="00223ABE">
        <w:rPr>
          <w:rFonts w:asciiTheme="majorBidi" w:hAnsiTheme="majorBidi" w:cstheme="majorBidi"/>
          <w:i/>
          <w:iCs/>
          <w:sz w:val="24"/>
          <w:szCs w:val="24"/>
        </w:rPr>
        <w:t>, g, h</w:t>
      </w:r>
      <w:r w:rsidRPr="00223ABE">
        <w:rPr>
          <w:rFonts w:asciiTheme="majorBidi" w:hAnsiTheme="majorBidi" w:cstheme="majorBidi"/>
          <w:sz w:val="24"/>
          <w:szCs w:val="24"/>
        </w:rPr>
        <w:t>1</w:t>
      </w:r>
      <w:r w:rsidRPr="00223ABE">
        <w:rPr>
          <w:rFonts w:asciiTheme="majorBidi" w:hAnsiTheme="majorBidi" w:cstheme="majorBidi"/>
          <w:i/>
          <w:iCs/>
          <w:sz w:val="24"/>
          <w:szCs w:val="24"/>
        </w:rPr>
        <w:t>, h</w:t>
      </w:r>
      <w:r w:rsidRPr="00223ABE">
        <w:rPr>
          <w:rFonts w:asciiTheme="majorBidi" w:hAnsiTheme="majorBidi" w:cstheme="majorBidi"/>
          <w:sz w:val="24"/>
          <w:szCs w:val="24"/>
        </w:rPr>
        <w:t>).</w:t>
      </w:r>
    </w:p>
    <w:p w:rsidR="00537B4A" w:rsidRPr="00223ABE" w:rsidRDefault="00537B4A" w:rsidP="00223ABE">
      <w:pPr>
        <w:autoSpaceDE w:val="0"/>
        <w:autoSpaceDN w:val="0"/>
        <w:bidi w:val="0"/>
        <w:adjustRightInd w:val="0"/>
        <w:spacing w:after="0" w:line="240" w:lineRule="auto"/>
        <w:ind w:left="1440"/>
        <w:rPr>
          <w:rFonts w:asciiTheme="majorBidi" w:hAnsiTheme="majorBidi" w:cstheme="majorBidi"/>
          <w:sz w:val="24"/>
          <w:szCs w:val="24"/>
        </w:rPr>
      </w:pPr>
      <w:r w:rsidRPr="00223ABE">
        <w:rPr>
          <w:rFonts w:asciiTheme="majorBidi" w:hAnsiTheme="majorBidi" w:cstheme="majorBidi"/>
          <w:sz w:val="24"/>
          <w:szCs w:val="24"/>
        </w:rPr>
        <w:t xml:space="preserve">– </w:t>
      </w:r>
      <w:r w:rsidRPr="00223ABE">
        <w:rPr>
          <w:rFonts w:asciiTheme="majorBidi" w:hAnsiTheme="majorBidi" w:cstheme="majorBidi"/>
          <w:i/>
          <w:iCs/>
          <w:sz w:val="24"/>
          <w:szCs w:val="24"/>
        </w:rPr>
        <w:t xml:space="preserve">S </w:t>
      </w:r>
      <w:r w:rsidRPr="00223ABE">
        <w:rPr>
          <w:rFonts w:asciiTheme="majorBidi" w:hAnsiTheme="majorBidi" w:cstheme="majorBidi"/>
          <w:sz w:val="24"/>
          <w:szCs w:val="24"/>
        </w:rPr>
        <w:t>sends the receiver the values (</w:t>
      </w:r>
      <w:r w:rsidRPr="00223ABE">
        <w:rPr>
          <w:rFonts w:asciiTheme="majorBidi" w:hAnsiTheme="majorBidi" w:cstheme="majorBidi"/>
          <w:i/>
          <w:iCs/>
          <w:sz w:val="24"/>
          <w:szCs w:val="24"/>
        </w:rPr>
        <w:t>u</w:t>
      </w:r>
      <w:r w:rsidRPr="00223ABE">
        <w:rPr>
          <w:rFonts w:asciiTheme="majorBidi" w:hAnsiTheme="majorBidi" w:cstheme="majorBidi"/>
          <w:sz w:val="24"/>
          <w:szCs w:val="24"/>
        </w:rPr>
        <w:t>0</w:t>
      </w:r>
      <w:r w:rsidRPr="00223ABE">
        <w:rPr>
          <w:rFonts w:asciiTheme="majorBidi" w:hAnsiTheme="majorBidi" w:cstheme="majorBidi"/>
          <w:i/>
          <w:iCs/>
          <w:sz w:val="24"/>
          <w:szCs w:val="24"/>
        </w:rPr>
        <w:t>,w</w:t>
      </w:r>
      <w:r w:rsidRPr="00223ABE">
        <w:rPr>
          <w:rFonts w:asciiTheme="majorBidi" w:hAnsiTheme="majorBidi" w:cstheme="majorBidi"/>
          <w:sz w:val="24"/>
          <w:szCs w:val="24"/>
        </w:rPr>
        <w:t xml:space="preserve">0) where </w:t>
      </w:r>
      <w:r w:rsidRPr="00223ABE">
        <w:rPr>
          <w:rFonts w:asciiTheme="majorBidi" w:hAnsiTheme="majorBidi" w:cstheme="majorBidi"/>
          <w:i/>
          <w:iCs/>
          <w:sz w:val="24"/>
          <w:szCs w:val="24"/>
        </w:rPr>
        <w:t>w</w:t>
      </w:r>
      <w:r w:rsidRPr="00223ABE">
        <w:rPr>
          <w:rFonts w:asciiTheme="majorBidi" w:hAnsiTheme="majorBidi" w:cstheme="majorBidi"/>
          <w:sz w:val="24"/>
          <w:szCs w:val="24"/>
        </w:rPr>
        <w:t xml:space="preserve">0 = </w:t>
      </w:r>
      <w:r w:rsidRPr="00223ABE">
        <w:rPr>
          <w:rFonts w:asciiTheme="majorBidi" w:hAnsiTheme="majorBidi" w:cstheme="majorBidi"/>
          <w:i/>
          <w:iCs/>
          <w:sz w:val="24"/>
          <w:szCs w:val="24"/>
        </w:rPr>
        <w:t>v</w:t>
      </w:r>
      <w:r w:rsidRPr="00223ABE">
        <w:rPr>
          <w:rFonts w:asciiTheme="majorBidi" w:hAnsiTheme="majorBidi" w:cstheme="majorBidi"/>
          <w:sz w:val="24"/>
          <w:szCs w:val="24"/>
        </w:rPr>
        <w:t>0</w:t>
      </w:r>
      <w:r w:rsidRPr="00223ABE">
        <w:rPr>
          <w:rFonts w:asciiTheme="majorBidi" w:hAnsiTheme="majorBidi" w:cstheme="majorBidi"/>
          <w:i/>
          <w:iCs/>
          <w:sz w:val="24"/>
          <w:szCs w:val="24"/>
        </w:rPr>
        <w:t>·x</w:t>
      </w:r>
      <w:r w:rsidRPr="00223ABE">
        <w:rPr>
          <w:rFonts w:asciiTheme="majorBidi" w:hAnsiTheme="majorBidi" w:cstheme="majorBidi"/>
          <w:sz w:val="24"/>
          <w:szCs w:val="24"/>
        </w:rPr>
        <w:t>0, and (</w:t>
      </w:r>
      <w:r w:rsidRPr="00223ABE">
        <w:rPr>
          <w:rFonts w:asciiTheme="majorBidi" w:hAnsiTheme="majorBidi" w:cstheme="majorBidi"/>
          <w:i/>
          <w:iCs/>
          <w:sz w:val="24"/>
          <w:szCs w:val="24"/>
        </w:rPr>
        <w:t>u</w:t>
      </w:r>
      <w:r w:rsidRPr="00223ABE">
        <w:rPr>
          <w:rFonts w:asciiTheme="majorBidi" w:hAnsiTheme="majorBidi" w:cstheme="majorBidi"/>
          <w:sz w:val="24"/>
          <w:szCs w:val="24"/>
        </w:rPr>
        <w:t>1</w:t>
      </w:r>
      <w:r w:rsidRPr="00223ABE">
        <w:rPr>
          <w:rFonts w:asciiTheme="majorBidi" w:hAnsiTheme="majorBidi" w:cstheme="majorBidi"/>
          <w:i/>
          <w:iCs/>
          <w:sz w:val="24"/>
          <w:szCs w:val="24"/>
        </w:rPr>
        <w:t>,w</w:t>
      </w:r>
      <w:r w:rsidRPr="00223ABE">
        <w:rPr>
          <w:rFonts w:asciiTheme="majorBidi" w:hAnsiTheme="majorBidi" w:cstheme="majorBidi"/>
          <w:sz w:val="24"/>
          <w:szCs w:val="24"/>
        </w:rPr>
        <w:t>1)</w:t>
      </w:r>
    </w:p>
    <w:p w:rsidR="00537B4A" w:rsidRPr="00223ABE" w:rsidRDefault="00537B4A" w:rsidP="00223ABE">
      <w:pPr>
        <w:autoSpaceDE w:val="0"/>
        <w:autoSpaceDN w:val="0"/>
        <w:bidi w:val="0"/>
        <w:adjustRightInd w:val="0"/>
        <w:spacing w:after="0" w:line="240" w:lineRule="auto"/>
        <w:ind w:left="1440"/>
        <w:rPr>
          <w:rFonts w:asciiTheme="majorBidi" w:hAnsiTheme="majorBidi" w:cstheme="majorBidi"/>
          <w:sz w:val="24"/>
          <w:szCs w:val="24"/>
        </w:rPr>
      </w:pPr>
      <w:r w:rsidRPr="00223ABE">
        <w:rPr>
          <w:rFonts w:asciiTheme="majorBidi" w:hAnsiTheme="majorBidi" w:cstheme="majorBidi"/>
          <w:sz w:val="24"/>
          <w:szCs w:val="24"/>
        </w:rPr>
        <w:t xml:space="preserve">where </w:t>
      </w:r>
      <w:r w:rsidRPr="00223ABE">
        <w:rPr>
          <w:rFonts w:asciiTheme="majorBidi" w:hAnsiTheme="majorBidi" w:cstheme="majorBidi"/>
          <w:i/>
          <w:iCs/>
          <w:sz w:val="24"/>
          <w:szCs w:val="24"/>
        </w:rPr>
        <w:t>w</w:t>
      </w:r>
      <w:r w:rsidRPr="00223ABE">
        <w:rPr>
          <w:rFonts w:asciiTheme="majorBidi" w:hAnsiTheme="majorBidi" w:cstheme="majorBidi"/>
          <w:sz w:val="24"/>
          <w:szCs w:val="24"/>
        </w:rPr>
        <w:t xml:space="preserve">1 = </w:t>
      </w:r>
      <w:r w:rsidRPr="00223ABE">
        <w:rPr>
          <w:rFonts w:asciiTheme="majorBidi" w:hAnsiTheme="majorBidi" w:cstheme="majorBidi"/>
          <w:i/>
          <w:iCs/>
          <w:sz w:val="24"/>
          <w:szCs w:val="24"/>
        </w:rPr>
        <w:t>v</w:t>
      </w:r>
      <w:r w:rsidRPr="00223ABE">
        <w:rPr>
          <w:rFonts w:asciiTheme="majorBidi" w:hAnsiTheme="majorBidi" w:cstheme="majorBidi"/>
          <w:sz w:val="24"/>
          <w:szCs w:val="24"/>
        </w:rPr>
        <w:t>1</w:t>
      </w:r>
      <w:r w:rsidRPr="00223ABE">
        <w:rPr>
          <w:rFonts w:asciiTheme="majorBidi" w:hAnsiTheme="majorBidi" w:cstheme="majorBidi"/>
          <w:i/>
          <w:iCs/>
          <w:sz w:val="24"/>
          <w:szCs w:val="24"/>
        </w:rPr>
        <w:t>·x</w:t>
      </w:r>
      <w:r w:rsidRPr="00223ABE">
        <w:rPr>
          <w:rFonts w:asciiTheme="majorBidi" w:hAnsiTheme="majorBidi" w:cstheme="majorBidi"/>
          <w:sz w:val="24"/>
          <w:szCs w:val="24"/>
        </w:rPr>
        <w:t>1.</w:t>
      </w:r>
    </w:p>
    <w:p w:rsidR="00537B4A" w:rsidRPr="00223ABE" w:rsidRDefault="00537B4A" w:rsidP="00D11AAB">
      <w:pPr>
        <w:pStyle w:val="ListParagraph"/>
        <w:numPr>
          <w:ilvl w:val="0"/>
          <w:numId w:val="12"/>
        </w:numPr>
        <w:autoSpaceDE w:val="0"/>
        <w:autoSpaceDN w:val="0"/>
        <w:bidi w:val="0"/>
        <w:adjustRightInd w:val="0"/>
        <w:spacing w:after="0" w:line="240" w:lineRule="auto"/>
        <w:rPr>
          <w:rFonts w:asciiTheme="majorBidi" w:hAnsiTheme="majorBidi" w:cstheme="majorBidi"/>
          <w:sz w:val="24"/>
          <w:szCs w:val="24"/>
        </w:rPr>
      </w:pPr>
      <w:r w:rsidRPr="00223ABE">
        <w:rPr>
          <w:rFonts w:asciiTheme="majorBidi" w:hAnsiTheme="majorBidi" w:cstheme="majorBidi"/>
          <w:sz w:val="24"/>
          <w:szCs w:val="24"/>
        </w:rPr>
        <w:t xml:space="preserve">The receiver computes </w:t>
      </w:r>
      <w:proofErr w:type="spellStart"/>
      <w:r w:rsidRPr="00223ABE">
        <w:rPr>
          <w:rFonts w:asciiTheme="majorBidi" w:hAnsiTheme="majorBidi" w:cstheme="majorBidi"/>
          <w:i/>
          <w:iCs/>
          <w:sz w:val="24"/>
          <w:szCs w:val="24"/>
        </w:rPr>
        <w:t>x</w:t>
      </w:r>
      <w:r w:rsidRPr="00223ABE">
        <w:rPr>
          <w:rFonts w:asciiTheme="majorBidi" w:hAnsiTheme="majorBidi" w:cstheme="majorBidi"/>
          <w:i/>
          <w:iCs/>
          <w:sz w:val="24"/>
          <w:szCs w:val="24"/>
          <w:vertAlign w:val="subscript"/>
        </w:rPr>
        <w:t>σ</w:t>
      </w:r>
      <w:proofErr w:type="spellEnd"/>
      <w:r w:rsidRPr="00223ABE">
        <w:rPr>
          <w:rFonts w:asciiTheme="majorBidi" w:hAnsiTheme="majorBidi" w:cstheme="majorBidi"/>
          <w:i/>
          <w:iCs/>
          <w:sz w:val="24"/>
          <w:szCs w:val="24"/>
        </w:rPr>
        <w:t xml:space="preserve"> </w:t>
      </w:r>
      <w:r w:rsidRPr="00223ABE">
        <w:rPr>
          <w:rFonts w:asciiTheme="majorBidi" w:hAnsiTheme="majorBidi" w:cstheme="majorBidi"/>
          <w:sz w:val="24"/>
          <w:szCs w:val="24"/>
        </w:rPr>
        <w:t xml:space="preserve">= </w:t>
      </w:r>
      <w:proofErr w:type="spellStart"/>
      <w:r w:rsidRPr="00223ABE">
        <w:rPr>
          <w:rFonts w:asciiTheme="majorBidi" w:hAnsiTheme="majorBidi" w:cstheme="majorBidi"/>
          <w:i/>
          <w:iCs/>
          <w:sz w:val="24"/>
          <w:szCs w:val="24"/>
        </w:rPr>
        <w:t>w</w:t>
      </w:r>
      <w:r w:rsidRPr="00223ABE">
        <w:rPr>
          <w:rFonts w:asciiTheme="majorBidi" w:hAnsiTheme="majorBidi" w:cstheme="majorBidi"/>
          <w:i/>
          <w:iCs/>
          <w:sz w:val="24"/>
          <w:szCs w:val="24"/>
          <w:vertAlign w:val="subscript"/>
        </w:rPr>
        <w:t>σ</w:t>
      </w:r>
      <w:proofErr w:type="spellEnd"/>
      <w:r w:rsidRPr="00223ABE">
        <w:rPr>
          <w:rFonts w:asciiTheme="majorBidi" w:hAnsiTheme="majorBidi" w:cstheme="majorBidi"/>
          <w:i/>
          <w:iCs/>
          <w:sz w:val="24"/>
          <w:szCs w:val="24"/>
        </w:rPr>
        <w:t>/</w:t>
      </w:r>
      <w:r w:rsidRPr="00223ABE">
        <w:rPr>
          <w:rFonts w:asciiTheme="majorBidi" w:hAnsiTheme="majorBidi" w:cstheme="majorBidi"/>
          <w:sz w:val="24"/>
          <w:szCs w:val="24"/>
        </w:rPr>
        <w:t>(</w:t>
      </w:r>
      <w:proofErr w:type="spellStart"/>
      <w:r w:rsidRPr="00223ABE">
        <w:rPr>
          <w:rFonts w:asciiTheme="majorBidi" w:hAnsiTheme="majorBidi" w:cstheme="majorBidi"/>
          <w:i/>
          <w:iCs/>
          <w:sz w:val="24"/>
          <w:szCs w:val="24"/>
        </w:rPr>
        <w:t>u</w:t>
      </w:r>
      <w:r w:rsidRPr="00223ABE">
        <w:rPr>
          <w:rFonts w:asciiTheme="majorBidi" w:hAnsiTheme="majorBidi" w:cstheme="majorBidi"/>
          <w:i/>
          <w:iCs/>
          <w:sz w:val="24"/>
          <w:szCs w:val="24"/>
          <w:vertAlign w:val="subscript"/>
        </w:rPr>
        <w:t>σ</w:t>
      </w:r>
      <w:proofErr w:type="spellEnd"/>
      <w:r w:rsidRPr="00223ABE">
        <w:rPr>
          <w:rFonts w:asciiTheme="majorBidi" w:hAnsiTheme="majorBidi" w:cstheme="majorBidi"/>
          <w:sz w:val="24"/>
          <w:szCs w:val="24"/>
        </w:rPr>
        <w:t>)</w:t>
      </w:r>
      <w:r w:rsidRPr="00223ABE">
        <w:rPr>
          <w:rFonts w:asciiTheme="majorBidi" w:hAnsiTheme="majorBidi" w:cstheme="majorBidi"/>
          <w:i/>
          <w:iCs/>
          <w:sz w:val="24"/>
          <w:szCs w:val="24"/>
          <w:vertAlign w:val="superscript"/>
        </w:rPr>
        <w:t>r</w:t>
      </w:r>
      <w:r w:rsidRPr="00223ABE">
        <w:rPr>
          <w:rFonts w:asciiTheme="majorBidi" w:hAnsiTheme="majorBidi" w:cstheme="majorBidi"/>
          <w:sz w:val="24"/>
          <w:szCs w:val="24"/>
        </w:rPr>
        <w:t>.</w:t>
      </w:r>
    </w:p>
    <w:p w:rsidR="00223ABE" w:rsidRPr="00223ABE" w:rsidRDefault="00223ABE" w:rsidP="00223ABE">
      <w:pPr>
        <w:autoSpaceDE w:val="0"/>
        <w:autoSpaceDN w:val="0"/>
        <w:bidi w:val="0"/>
        <w:adjustRightInd w:val="0"/>
        <w:spacing w:after="0" w:line="240" w:lineRule="auto"/>
        <w:rPr>
          <w:rFonts w:asciiTheme="majorBidi" w:hAnsiTheme="majorBidi" w:cstheme="majorBidi"/>
          <w:sz w:val="24"/>
          <w:szCs w:val="24"/>
        </w:rPr>
      </w:pPr>
    </w:p>
    <w:p w:rsidR="00223ABE" w:rsidRPr="00223ABE" w:rsidRDefault="00223ABE" w:rsidP="00223ABE">
      <w:pPr>
        <w:autoSpaceDE w:val="0"/>
        <w:autoSpaceDN w:val="0"/>
        <w:bidi w:val="0"/>
        <w:adjustRightInd w:val="0"/>
        <w:spacing w:after="0" w:line="240" w:lineRule="auto"/>
        <w:rPr>
          <w:sz w:val="32"/>
          <w:szCs w:val="32"/>
        </w:rPr>
      </w:pPr>
    </w:p>
    <w:p w:rsidR="00530AD6" w:rsidRPr="004D1B45" w:rsidRDefault="00530AD6" w:rsidP="00530AD6">
      <w:pPr>
        <w:pStyle w:val="Heading1"/>
        <w:bidi w:val="0"/>
        <w:rPr>
          <w:rFonts w:eastAsia="Times New Roman" w:cs="Arial"/>
        </w:rPr>
      </w:pPr>
      <w:proofErr w:type="spellStart"/>
      <w:r w:rsidRPr="004D1B45">
        <w:rPr>
          <w:rFonts w:eastAsia="Times New Roman"/>
        </w:rPr>
        <w:lastRenderedPageBreak/>
        <w:t>Naor-Pinkas</w:t>
      </w:r>
      <w:proofErr w:type="spellEnd"/>
      <w:r w:rsidRPr="004D1B45">
        <w:rPr>
          <w:rFonts w:eastAsia="Times New Roman"/>
        </w:rPr>
        <w:t xml:space="preserve"> </w:t>
      </w:r>
      <w:r>
        <w:rPr>
          <w:rFonts w:eastAsia="Times New Roman"/>
        </w:rPr>
        <w:t xml:space="preserve">Batch Oblivious Transfer </w:t>
      </w:r>
      <w:r w:rsidRPr="004D1B45">
        <w:rPr>
          <w:rFonts w:eastAsia="Times New Roman"/>
        </w:rPr>
        <w:t xml:space="preserve">(using any DH group) </w:t>
      </w:r>
    </w:p>
    <w:p w:rsidR="00530AD6" w:rsidRDefault="00530AD6" w:rsidP="00530AD6">
      <w:pPr>
        <w:autoSpaceDE w:val="0"/>
        <w:autoSpaceDN w:val="0"/>
        <w:bidi w:val="0"/>
        <w:adjustRightInd w:val="0"/>
        <w:spacing w:after="0" w:line="240" w:lineRule="auto"/>
        <w:rPr>
          <w:rFonts w:ascii="CMR8" w:cs="CMR8"/>
          <w:sz w:val="24"/>
          <w:szCs w:val="24"/>
        </w:rPr>
      </w:pPr>
    </w:p>
    <w:p w:rsidR="00530AD6" w:rsidRDefault="00530AD6" w:rsidP="00530AD6">
      <w:pPr>
        <w:autoSpaceDE w:val="0"/>
        <w:autoSpaceDN w:val="0"/>
        <w:bidi w:val="0"/>
        <w:adjustRightInd w:val="0"/>
        <w:spacing w:after="0" w:line="240" w:lineRule="auto"/>
        <w:rPr>
          <w:rFonts w:ascii="CMBX8" w:cs="CMBX8"/>
          <w:b/>
          <w:bCs/>
          <w:sz w:val="24"/>
          <w:szCs w:val="24"/>
        </w:rPr>
      </w:pPr>
    </w:p>
    <w:p w:rsidR="00530AD6" w:rsidRPr="004D1B45" w:rsidRDefault="00530AD6" w:rsidP="00CE6834">
      <w:pPr>
        <w:autoSpaceDE w:val="0"/>
        <w:autoSpaceDN w:val="0"/>
        <w:bidi w:val="0"/>
        <w:adjustRightInd w:val="0"/>
        <w:spacing w:after="0" w:line="240" w:lineRule="auto"/>
        <w:rPr>
          <w:rFonts w:ascii="CMBX8" w:cs="CMBX8"/>
          <w:b/>
          <w:bCs/>
          <w:sz w:val="24"/>
          <w:szCs w:val="24"/>
        </w:rPr>
      </w:pPr>
      <w:r w:rsidRPr="004D1B45">
        <w:rPr>
          <w:rFonts w:ascii="CMBX8" w:cs="CMBX8"/>
          <w:b/>
          <w:bCs/>
          <w:sz w:val="24"/>
          <w:szCs w:val="24"/>
        </w:rPr>
        <w:t xml:space="preserve">PROTOCOL 7.2.1 (Private </w:t>
      </w:r>
      <w:r w:rsidR="00CE6834">
        <w:rPr>
          <w:rFonts w:ascii="CMBX8" w:cs="CMBX8"/>
          <w:b/>
          <w:bCs/>
          <w:sz w:val="24"/>
          <w:szCs w:val="24"/>
        </w:rPr>
        <w:t xml:space="preserve">Batch </w:t>
      </w:r>
      <w:r w:rsidRPr="004D1B45">
        <w:rPr>
          <w:rFonts w:ascii="CMBX8" w:cs="CMBX8"/>
          <w:b/>
          <w:bCs/>
          <w:sz w:val="24"/>
          <w:szCs w:val="24"/>
        </w:rPr>
        <w:t xml:space="preserve">Oblivious Transfer </w:t>
      </w:r>
      <w:proofErr w:type="spellStart"/>
      <w:r w:rsidRPr="00CE6834">
        <w:rPr>
          <w:rFonts w:ascii="CMMIB8" w:cs="CMMIB8" w:hint="cs"/>
          <w:i/>
          <w:iCs/>
          <w:sz w:val="24"/>
          <w:szCs w:val="24"/>
        </w:rPr>
        <w:t>π</w:t>
      </w:r>
      <w:r w:rsidRPr="00CE6834">
        <w:rPr>
          <w:rFonts w:ascii="CMBX5" w:hAnsi="CMBX5" w:cs="CMBX5"/>
          <w:sz w:val="24"/>
          <w:szCs w:val="24"/>
          <w:vertAlign w:val="superscript"/>
        </w:rPr>
        <w:t>P</w:t>
      </w:r>
      <w:r w:rsidR="00CE6834" w:rsidRPr="00CE6834">
        <w:rPr>
          <w:rFonts w:ascii="CMBX5" w:hAnsi="CMBX5" w:cs="CMBX5"/>
          <w:sz w:val="24"/>
          <w:szCs w:val="24"/>
          <w:vertAlign w:val="subscript"/>
        </w:rPr>
        <w:t>B</w:t>
      </w:r>
      <w:r w:rsidRPr="00CE6834">
        <w:rPr>
          <w:rFonts w:ascii="CMBX5" w:hAnsi="CMBX5" w:cs="CMBX5"/>
          <w:sz w:val="24"/>
          <w:szCs w:val="24"/>
          <w:vertAlign w:val="subscript"/>
        </w:rPr>
        <w:t>OT</w:t>
      </w:r>
      <w:proofErr w:type="spellEnd"/>
      <w:r w:rsidRPr="004D1B45">
        <w:rPr>
          <w:rFonts w:ascii="CMBX8" w:cs="CMBX8"/>
          <w:b/>
          <w:bCs/>
          <w:sz w:val="24"/>
          <w:szCs w:val="24"/>
        </w:rPr>
        <w:t>)</w:t>
      </w:r>
    </w:p>
    <w:p w:rsidR="00530AD6" w:rsidRDefault="00530AD6" w:rsidP="00530AD6">
      <w:pPr>
        <w:autoSpaceDE w:val="0"/>
        <w:autoSpaceDN w:val="0"/>
        <w:bidi w:val="0"/>
        <w:adjustRightInd w:val="0"/>
        <w:spacing w:after="0" w:line="240" w:lineRule="auto"/>
        <w:rPr>
          <w:rFonts w:ascii="CMSY8" w:cs="CMSY8"/>
          <w:i/>
          <w:iCs/>
          <w:sz w:val="24"/>
          <w:szCs w:val="24"/>
        </w:rPr>
      </w:pPr>
    </w:p>
    <w:p w:rsidR="00530AD6" w:rsidRPr="008117D8" w:rsidRDefault="00530AD6" w:rsidP="00530AD6">
      <w:pPr>
        <w:autoSpaceDE w:val="0"/>
        <w:autoSpaceDN w:val="0"/>
        <w:bidi w:val="0"/>
        <w:adjustRightInd w:val="0"/>
        <w:spacing w:after="0" w:line="240" w:lineRule="auto"/>
        <w:rPr>
          <w:rFonts w:ascii="CMR8" w:cs="CMR8"/>
          <w:sz w:val="24"/>
          <w:szCs w:val="24"/>
        </w:rPr>
      </w:pPr>
      <w:r w:rsidRPr="004D1B45">
        <w:rPr>
          <w:rFonts w:ascii="CMSY8" w:cs="CMSY8" w:hint="cs"/>
          <w:i/>
          <w:iCs/>
          <w:sz w:val="24"/>
          <w:szCs w:val="24"/>
        </w:rPr>
        <w:t>•</w:t>
      </w:r>
      <w:r w:rsidRPr="004D1B45">
        <w:rPr>
          <w:rFonts w:ascii="CMSY8" w:cs="CMSY8"/>
          <w:i/>
          <w:iCs/>
          <w:sz w:val="24"/>
          <w:szCs w:val="24"/>
        </w:rPr>
        <w:t xml:space="preserve"> </w:t>
      </w:r>
      <w:r w:rsidRPr="004D1B45">
        <w:rPr>
          <w:rFonts w:ascii="CMBX8" w:cs="CMBX8"/>
          <w:b/>
          <w:bCs/>
          <w:sz w:val="24"/>
          <w:szCs w:val="24"/>
        </w:rPr>
        <w:t xml:space="preserve">Inputs: </w:t>
      </w:r>
      <w:r w:rsidRPr="008117D8">
        <w:rPr>
          <w:rFonts w:ascii="CMR8" w:cs="CMR8"/>
          <w:sz w:val="24"/>
          <w:szCs w:val="24"/>
        </w:rPr>
        <w:t>The sender has a list of m pairs of strings (</w:t>
      </w:r>
      <w:proofErr w:type="gramStart"/>
      <w:r w:rsidRPr="00686D85">
        <w:rPr>
          <w:rFonts w:ascii="CMR8" w:cs="CMR8"/>
          <w:i/>
          <w:iCs/>
          <w:sz w:val="24"/>
          <w:szCs w:val="24"/>
        </w:rPr>
        <w:t>x</w:t>
      </w:r>
      <w:r w:rsidRPr="00686D85">
        <w:rPr>
          <w:rFonts w:ascii="CMR8" w:cs="CMR8"/>
          <w:i/>
          <w:iCs/>
          <w:sz w:val="24"/>
          <w:szCs w:val="24"/>
          <w:vertAlign w:val="subscript"/>
        </w:rPr>
        <w:t>0</w:t>
      </w:r>
      <w:r w:rsidRPr="00686D85">
        <w:rPr>
          <w:rFonts w:ascii="CMR8" w:cs="CMR8"/>
          <w:i/>
          <w:iCs/>
          <w:sz w:val="24"/>
          <w:szCs w:val="24"/>
          <w:vertAlign w:val="superscript"/>
        </w:rPr>
        <w:t>1</w:t>
      </w:r>
      <w:r w:rsidRPr="00686D85">
        <w:rPr>
          <w:rFonts w:ascii="CMR8" w:cs="CMR8"/>
          <w:i/>
          <w:iCs/>
          <w:sz w:val="24"/>
          <w:szCs w:val="24"/>
        </w:rPr>
        <w:t xml:space="preserve"> ,</w:t>
      </w:r>
      <w:proofErr w:type="gramEnd"/>
      <w:r w:rsidRPr="00686D85">
        <w:rPr>
          <w:rFonts w:ascii="CMR8" w:cs="CMR8"/>
          <w:i/>
          <w:iCs/>
          <w:sz w:val="24"/>
          <w:szCs w:val="24"/>
        </w:rPr>
        <w:t xml:space="preserve"> x</w:t>
      </w:r>
      <w:r w:rsidRPr="00686D85">
        <w:rPr>
          <w:rFonts w:ascii="CMR8" w:cs="CMR8"/>
          <w:i/>
          <w:iCs/>
          <w:sz w:val="24"/>
          <w:szCs w:val="24"/>
          <w:vertAlign w:val="subscript"/>
        </w:rPr>
        <w:t>1</w:t>
      </w:r>
      <w:r w:rsidRPr="00686D85">
        <w:rPr>
          <w:rFonts w:ascii="CMR8" w:cs="CMR8"/>
          <w:i/>
          <w:iCs/>
          <w:sz w:val="24"/>
          <w:szCs w:val="24"/>
          <w:vertAlign w:val="superscript"/>
        </w:rPr>
        <w:t>1</w:t>
      </w:r>
      <w:r w:rsidRPr="008117D8">
        <w:rPr>
          <w:rFonts w:ascii="CMR8" w:cs="CMR8"/>
          <w:sz w:val="24"/>
          <w:szCs w:val="24"/>
        </w:rPr>
        <w:t xml:space="preserve"> ), . . . , (</w:t>
      </w:r>
      <w:r w:rsidRPr="00686D85">
        <w:rPr>
          <w:rFonts w:ascii="CMR8" w:cs="CMR8"/>
          <w:i/>
          <w:iCs/>
          <w:sz w:val="24"/>
          <w:szCs w:val="24"/>
        </w:rPr>
        <w:t>x</w:t>
      </w:r>
      <w:r w:rsidRPr="00686D85">
        <w:rPr>
          <w:rFonts w:ascii="CMR8" w:cs="CMR8"/>
          <w:i/>
          <w:iCs/>
          <w:sz w:val="24"/>
          <w:szCs w:val="24"/>
          <w:vertAlign w:val="subscript"/>
        </w:rPr>
        <w:t>0</w:t>
      </w:r>
      <w:r w:rsidRPr="00686D85">
        <w:rPr>
          <w:rFonts w:ascii="CMR8" w:cs="CMR8"/>
          <w:i/>
          <w:iCs/>
          <w:sz w:val="24"/>
          <w:szCs w:val="24"/>
          <w:vertAlign w:val="superscript"/>
        </w:rPr>
        <w:t>m</w:t>
      </w:r>
      <w:r w:rsidRPr="00686D85">
        <w:rPr>
          <w:rFonts w:ascii="CMR8" w:cs="CMR8"/>
          <w:i/>
          <w:iCs/>
          <w:sz w:val="24"/>
          <w:szCs w:val="24"/>
        </w:rPr>
        <w:t>, x</w:t>
      </w:r>
      <w:r w:rsidRPr="00686D85">
        <w:rPr>
          <w:rFonts w:ascii="CMR8" w:cs="CMR8"/>
          <w:i/>
          <w:iCs/>
          <w:sz w:val="24"/>
          <w:szCs w:val="24"/>
          <w:vertAlign w:val="subscript"/>
        </w:rPr>
        <w:t>1</w:t>
      </w:r>
      <w:r w:rsidRPr="00686D85">
        <w:rPr>
          <w:rFonts w:ascii="CMR8" w:cs="CMR8"/>
          <w:i/>
          <w:iCs/>
          <w:sz w:val="24"/>
          <w:szCs w:val="24"/>
          <w:vertAlign w:val="superscript"/>
        </w:rPr>
        <w:t>m</w:t>
      </w:r>
      <w:r w:rsidRPr="008117D8">
        <w:rPr>
          <w:rFonts w:ascii="CMR8" w:cs="CMR8"/>
          <w:sz w:val="24"/>
          <w:szCs w:val="24"/>
        </w:rPr>
        <w:t>) and</w:t>
      </w:r>
      <w:r>
        <w:rPr>
          <w:rFonts w:ascii="CMR8" w:cs="CMR8"/>
          <w:sz w:val="24"/>
          <w:szCs w:val="24"/>
        </w:rPr>
        <w:t xml:space="preserve"> </w:t>
      </w:r>
      <w:r w:rsidRPr="008117D8">
        <w:rPr>
          <w:rFonts w:ascii="CMR8" w:cs="CMR8"/>
          <w:sz w:val="24"/>
          <w:szCs w:val="24"/>
        </w:rPr>
        <w:t xml:space="preserve">the receiver has an </w:t>
      </w:r>
      <w:r w:rsidRPr="0058218C">
        <w:rPr>
          <w:rFonts w:ascii="CMMI8" w:hAnsi="CMMI8" w:cs="CMMI8"/>
          <w:i/>
          <w:iCs/>
          <w:sz w:val="24"/>
          <w:szCs w:val="24"/>
        </w:rPr>
        <w:t>m</w:t>
      </w:r>
      <w:r w:rsidRPr="008117D8">
        <w:rPr>
          <w:rFonts w:ascii="CMR8" w:cs="CMR8"/>
          <w:sz w:val="24"/>
          <w:szCs w:val="24"/>
        </w:rPr>
        <w:t xml:space="preserve"> bits string (</w:t>
      </w:r>
      <w:r w:rsidRPr="00686D85">
        <w:rPr>
          <w:rFonts w:ascii="CMR8" w:cs="CMR8"/>
          <w:i/>
          <w:iCs/>
          <w:sz w:val="24"/>
          <w:szCs w:val="24"/>
        </w:rPr>
        <w:t>σ</w:t>
      </w:r>
      <w:r w:rsidRPr="00686D85">
        <w:rPr>
          <w:rFonts w:ascii="CMR8" w:cs="CMR8"/>
          <w:i/>
          <w:iCs/>
          <w:sz w:val="24"/>
          <w:szCs w:val="24"/>
          <w:vertAlign w:val="subscript"/>
        </w:rPr>
        <w:t>1</w:t>
      </w:r>
      <w:r w:rsidRPr="00686D85">
        <w:rPr>
          <w:rFonts w:ascii="CMR8" w:cs="CMR8"/>
          <w:i/>
          <w:iCs/>
          <w:sz w:val="24"/>
          <w:szCs w:val="24"/>
        </w:rPr>
        <w:t xml:space="preserve">, . . . , </w:t>
      </w:r>
      <w:proofErr w:type="spellStart"/>
      <w:r w:rsidRPr="00686D85">
        <w:rPr>
          <w:rFonts w:ascii="CMR8" w:cs="CMR8"/>
          <w:i/>
          <w:iCs/>
          <w:sz w:val="24"/>
          <w:szCs w:val="24"/>
        </w:rPr>
        <w:t>σ</w:t>
      </w:r>
      <w:r w:rsidRPr="00686D85">
        <w:rPr>
          <w:rFonts w:ascii="CMR8" w:cs="CMR8"/>
          <w:i/>
          <w:iCs/>
          <w:sz w:val="24"/>
          <w:szCs w:val="24"/>
          <w:vertAlign w:val="subscript"/>
        </w:rPr>
        <w:t>m</w:t>
      </w:r>
      <w:proofErr w:type="spellEnd"/>
      <w:r w:rsidRPr="008117D8">
        <w:rPr>
          <w:rFonts w:ascii="CMR8" w:cs="CMR8"/>
          <w:sz w:val="24"/>
          <w:szCs w:val="24"/>
        </w:rPr>
        <w:t>).</w:t>
      </w:r>
    </w:p>
    <w:p w:rsidR="00530AD6" w:rsidRDefault="00530AD6" w:rsidP="00530AD6">
      <w:pPr>
        <w:autoSpaceDE w:val="0"/>
        <w:autoSpaceDN w:val="0"/>
        <w:bidi w:val="0"/>
        <w:adjustRightInd w:val="0"/>
        <w:spacing w:after="0" w:line="240" w:lineRule="auto"/>
        <w:rPr>
          <w:rFonts w:ascii="CMR8" w:cs="CMR8"/>
          <w:sz w:val="24"/>
          <w:szCs w:val="24"/>
        </w:rPr>
      </w:pPr>
      <w:r w:rsidRPr="004D1B45">
        <w:rPr>
          <w:rFonts w:ascii="CMSY8" w:cs="CMSY8" w:hint="cs"/>
          <w:i/>
          <w:iCs/>
          <w:sz w:val="24"/>
          <w:szCs w:val="24"/>
        </w:rPr>
        <w:t>•</w:t>
      </w:r>
      <w:r w:rsidRPr="004D1B45">
        <w:rPr>
          <w:rFonts w:ascii="CMSY8" w:cs="CMSY8"/>
          <w:i/>
          <w:iCs/>
          <w:sz w:val="24"/>
          <w:szCs w:val="24"/>
        </w:rPr>
        <w:t xml:space="preserve"> </w:t>
      </w:r>
      <w:r w:rsidRPr="004D1B45">
        <w:rPr>
          <w:rFonts w:ascii="CMBX8" w:cs="CMBX8"/>
          <w:b/>
          <w:bCs/>
          <w:sz w:val="24"/>
          <w:szCs w:val="24"/>
        </w:rPr>
        <w:t xml:space="preserve">Auxiliary inputs: </w:t>
      </w:r>
    </w:p>
    <w:p w:rsidR="00530AD6" w:rsidRDefault="00530AD6" w:rsidP="00530AD6">
      <w:pPr>
        <w:pStyle w:val="ListParagraph"/>
        <w:numPr>
          <w:ilvl w:val="0"/>
          <w:numId w:val="13"/>
        </w:numPr>
        <w:autoSpaceDE w:val="0"/>
        <w:autoSpaceDN w:val="0"/>
        <w:bidi w:val="0"/>
        <w:adjustRightInd w:val="0"/>
        <w:spacing w:after="0" w:line="240" w:lineRule="auto"/>
        <w:rPr>
          <w:rFonts w:ascii="CMR8" w:cs="CMR8"/>
          <w:sz w:val="24"/>
          <w:szCs w:val="24"/>
        </w:rPr>
      </w:pPr>
      <w:r w:rsidRPr="004D1B45">
        <w:rPr>
          <w:rFonts w:ascii="CMR8" w:cs="CMR8"/>
          <w:sz w:val="24"/>
          <w:szCs w:val="24"/>
        </w:rPr>
        <w:t>Both parties have the security parameter 1</w:t>
      </w:r>
      <w:r w:rsidRPr="004D1B45">
        <w:rPr>
          <w:rFonts w:ascii="CMMI6" w:hAnsi="CMMI6" w:cs="CMMI6"/>
          <w:i/>
          <w:iCs/>
          <w:sz w:val="24"/>
          <w:szCs w:val="24"/>
          <w:vertAlign w:val="superscript"/>
        </w:rPr>
        <w:t>n</w:t>
      </w:r>
      <w:r w:rsidRPr="004D1B45">
        <w:rPr>
          <w:rFonts w:ascii="CMMI6" w:hAnsi="CMMI6" w:cs="CMMI6"/>
          <w:i/>
          <w:iCs/>
          <w:sz w:val="24"/>
          <w:szCs w:val="24"/>
        </w:rPr>
        <w:t xml:space="preserve"> </w:t>
      </w:r>
    </w:p>
    <w:p w:rsidR="00530AD6" w:rsidRDefault="00530AD6" w:rsidP="00530AD6">
      <w:pPr>
        <w:pStyle w:val="ListParagraph"/>
        <w:numPr>
          <w:ilvl w:val="0"/>
          <w:numId w:val="13"/>
        </w:numPr>
        <w:autoSpaceDE w:val="0"/>
        <w:autoSpaceDN w:val="0"/>
        <w:bidi w:val="0"/>
        <w:adjustRightInd w:val="0"/>
        <w:spacing w:after="0" w:line="240" w:lineRule="auto"/>
        <w:rPr>
          <w:rFonts w:ascii="CMR8" w:cs="CMR8"/>
          <w:sz w:val="24"/>
          <w:szCs w:val="24"/>
        </w:rPr>
      </w:pPr>
      <w:r w:rsidRPr="004D1B45">
        <w:rPr>
          <w:rFonts w:ascii="CMR8" w:cs="CMR8"/>
          <w:sz w:val="24"/>
          <w:szCs w:val="24"/>
        </w:rPr>
        <w:t xml:space="preserve">the description of a group </w:t>
      </w:r>
      <w:r w:rsidRPr="004D1B45">
        <w:rPr>
          <w:rFonts w:ascii="MSBM10" w:hAnsi="MSBM10" w:cs="MSBM10"/>
          <w:sz w:val="24"/>
          <w:szCs w:val="24"/>
        </w:rPr>
        <w:t xml:space="preserve">G </w:t>
      </w:r>
      <w:r w:rsidRPr="004D1B45">
        <w:rPr>
          <w:rFonts w:ascii="CMR8" w:cs="CMR8"/>
          <w:sz w:val="24"/>
          <w:szCs w:val="24"/>
        </w:rPr>
        <w:t xml:space="preserve">of </w:t>
      </w:r>
      <w:r w:rsidRPr="004D1B45">
        <w:rPr>
          <w:rFonts w:ascii="CMTI8" w:hAnsi="CMTI8" w:cs="CMTI8"/>
          <w:i/>
          <w:iCs/>
          <w:sz w:val="24"/>
          <w:szCs w:val="24"/>
        </w:rPr>
        <w:t>prime order</w:t>
      </w:r>
      <w:r w:rsidRPr="004D1B45">
        <w:rPr>
          <w:rFonts w:ascii="CMR8" w:cs="CMR8"/>
          <w:sz w:val="24"/>
          <w:szCs w:val="24"/>
        </w:rPr>
        <w:t xml:space="preserve">, </w:t>
      </w:r>
    </w:p>
    <w:p w:rsidR="00530AD6" w:rsidRDefault="00530AD6" w:rsidP="00530AD6">
      <w:pPr>
        <w:pStyle w:val="ListParagraph"/>
        <w:numPr>
          <w:ilvl w:val="0"/>
          <w:numId w:val="13"/>
        </w:numPr>
        <w:autoSpaceDE w:val="0"/>
        <w:autoSpaceDN w:val="0"/>
        <w:bidi w:val="0"/>
        <w:adjustRightInd w:val="0"/>
        <w:spacing w:after="0" w:line="240" w:lineRule="auto"/>
        <w:rPr>
          <w:rFonts w:ascii="CMR8" w:cs="CMR8"/>
          <w:sz w:val="24"/>
          <w:szCs w:val="24"/>
        </w:rPr>
      </w:pPr>
      <w:r w:rsidRPr="004D1B45">
        <w:rPr>
          <w:rFonts w:ascii="CMR8" w:cs="CMR8"/>
          <w:sz w:val="24"/>
          <w:szCs w:val="24"/>
        </w:rPr>
        <w:t xml:space="preserve">a generator </w:t>
      </w:r>
      <w:r w:rsidRPr="004D1B45">
        <w:rPr>
          <w:rFonts w:ascii="CMMI8" w:hAnsi="CMMI8" w:cs="CMMI8"/>
          <w:i/>
          <w:iCs/>
          <w:sz w:val="24"/>
          <w:szCs w:val="24"/>
        </w:rPr>
        <w:t xml:space="preserve">g </w:t>
      </w:r>
      <w:r w:rsidRPr="004D1B45">
        <w:rPr>
          <w:rFonts w:ascii="CMR8" w:cs="CMR8"/>
          <w:sz w:val="24"/>
          <w:szCs w:val="24"/>
        </w:rPr>
        <w:t>for the group</w:t>
      </w:r>
    </w:p>
    <w:p w:rsidR="00530AD6" w:rsidRDefault="00530AD6" w:rsidP="00530AD6">
      <w:pPr>
        <w:pStyle w:val="ListParagraph"/>
        <w:numPr>
          <w:ilvl w:val="0"/>
          <w:numId w:val="13"/>
        </w:numPr>
        <w:autoSpaceDE w:val="0"/>
        <w:autoSpaceDN w:val="0"/>
        <w:bidi w:val="0"/>
        <w:adjustRightInd w:val="0"/>
        <w:spacing w:after="0" w:line="240" w:lineRule="auto"/>
        <w:rPr>
          <w:ins w:id="200" w:author="lindell" w:date="2010-07-04T17:06:00Z"/>
          <w:rFonts w:ascii="CMR8" w:cs="CMR8"/>
          <w:sz w:val="24"/>
          <w:szCs w:val="24"/>
        </w:rPr>
      </w:pPr>
      <w:r>
        <w:rPr>
          <w:rFonts w:ascii="CMR8" w:cs="CMR8"/>
          <w:sz w:val="24"/>
          <w:szCs w:val="24"/>
        </w:rPr>
        <w:t xml:space="preserve">The </w:t>
      </w:r>
      <w:r w:rsidRPr="004D1B45">
        <w:rPr>
          <w:rFonts w:ascii="CMR8" w:cs="CMR8"/>
          <w:sz w:val="24"/>
          <w:szCs w:val="24"/>
        </w:rPr>
        <w:t xml:space="preserve">order </w:t>
      </w:r>
      <w:r>
        <w:rPr>
          <w:rFonts w:ascii="CMR8" w:cs="CMR8"/>
          <w:sz w:val="24"/>
          <w:szCs w:val="24"/>
        </w:rPr>
        <w:t xml:space="preserve">of the group, </w:t>
      </w:r>
      <w:r w:rsidRPr="004D1B45">
        <w:rPr>
          <w:rFonts w:ascii="CMMI8" w:hAnsi="CMMI8" w:cs="CMMI8"/>
          <w:i/>
          <w:iCs/>
          <w:sz w:val="24"/>
          <w:szCs w:val="24"/>
        </w:rPr>
        <w:t>q</w:t>
      </w:r>
      <w:r w:rsidRPr="004D1B45">
        <w:rPr>
          <w:rFonts w:ascii="CMR8" w:cs="CMR8"/>
          <w:sz w:val="24"/>
          <w:szCs w:val="24"/>
        </w:rPr>
        <w:t xml:space="preserve">. </w:t>
      </w:r>
    </w:p>
    <w:p w:rsidR="00530AD6" w:rsidRPr="00BE7A53" w:rsidRDefault="00530AD6" w:rsidP="00530AD6">
      <w:pPr>
        <w:pStyle w:val="ListParagraph"/>
        <w:numPr>
          <w:ilvl w:val="0"/>
          <w:numId w:val="13"/>
        </w:numPr>
        <w:autoSpaceDE w:val="0"/>
        <w:autoSpaceDN w:val="0"/>
        <w:bidi w:val="0"/>
        <w:adjustRightInd w:val="0"/>
        <w:spacing w:after="0" w:line="240" w:lineRule="auto"/>
        <w:rPr>
          <w:ins w:id="201" w:author="lindell" w:date="2010-07-04T17:06:00Z"/>
          <w:rFonts w:ascii="CMMI8" w:hAnsi="CMMI8" w:cs="CMMI8"/>
          <w:i/>
          <w:iCs/>
          <w:sz w:val="24"/>
          <w:szCs w:val="24"/>
        </w:rPr>
      </w:pPr>
      <w:ins w:id="202" w:author="lindell" w:date="2010-07-04T17:06:00Z">
        <w:r>
          <w:rPr>
            <w:rFonts w:ascii="CMR8" w:cs="CMR8"/>
            <w:sz w:val="24"/>
            <w:szCs w:val="24"/>
          </w:rPr>
          <w:t xml:space="preserve">Both parties have </w:t>
        </w:r>
        <w:r w:rsidRPr="00BE7A53">
          <w:rPr>
            <w:rFonts w:ascii="CMR8" w:cs="CMR8"/>
            <w:sz w:val="24"/>
            <w:szCs w:val="24"/>
          </w:rPr>
          <w:t xml:space="preserve">a probabilistic polynomial-time algorithm </w:t>
        </w:r>
        <w:r w:rsidRPr="00BE7A53">
          <w:rPr>
            <w:rFonts w:ascii="CMMI8" w:hAnsi="CMMI8" w:cs="CMMI8"/>
            <w:i/>
            <w:iCs/>
            <w:sz w:val="24"/>
            <w:szCs w:val="24"/>
          </w:rPr>
          <w:t>V</w:t>
        </w:r>
      </w:ins>
    </w:p>
    <w:p w:rsidR="00530AD6" w:rsidRPr="000A2E24" w:rsidRDefault="00530AD6" w:rsidP="00530AD6">
      <w:pPr>
        <w:autoSpaceDE w:val="0"/>
        <w:autoSpaceDN w:val="0"/>
        <w:bidi w:val="0"/>
        <w:adjustRightInd w:val="0"/>
        <w:spacing w:after="0" w:line="240" w:lineRule="auto"/>
        <w:ind w:left="720"/>
        <w:rPr>
          <w:rFonts w:ascii="CMR8" w:cs="CMR8"/>
          <w:sz w:val="24"/>
          <w:szCs w:val="24"/>
          <w:rPrChange w:id="203" w:author="lindell" w:date="2010-07-04T17:06:00Z">
            <w:rPr/>
          </w:rPrChange>
        </w:rPr>
        <w:pPrChange w:id="204" w:author="lindell" w:date="2010-07-04T17:06:00Z">
          <w:pPr>
            <w:pStyle w:val="ListParagraph"/>
            <w:numPr>
              <w:numId w:val="13"/>
            </w:numPr>
            <w:autoSpaceDE w:val="0"/>
            <w:autoSpaceDN w:val="0"/>
            <w:bidi w:val="0"/>
            <w:adjustRightInd w:val="0"/>
            <w:spacing w:after="0" w:line="240" w:lineRule="auto"/>
            <w:ind w:hanging="360"/>
          </w:pPr>
        </w:pPrChange>
      </w:pPr>
      <w:proofErr w:type="gramStart"/>
      <w:ins w:id="205" w:author="lindell" w:date="2010-07-04T17:06:00Z">
        <w:r w:rsidRPr="00B10966">
          <w:rPr>
            <w:rFonts w:ascii="CMR8" w:cs="CMR8"/>
            <w:sz w:val="24"/>
            <w:szCs w:val="24"/>
          </w:rPr>
          <w:t>that</w:t>
        </w:r>
        <w:proofErr w:type="gramEnd"/>
        <w:r w:rsidRPr="00B10966">
          <w:rPr>
            <w:rFonts w:ascii="CMR8" w:cs="CMR8"/>
            <w:sz w:val="24"/>
            <w:szCs w:val="24"/>
          </w:rPr>
          <w:t xml:space="preserve"> checks membership in </w:t>
        </w:r>
        <w:r w:rsidRPr="00B10966">
          <w:rPr>
            <w:rFonts w:ascii="MSBM10" w:hAnsi="MSBM10" w:cs="MSBM10"/>
            <w:sz w:val="24"/>
            <w:szCs w:val="24"/>
          </w:rPr>
          <w:t xml:space="preserve">G </w:t>
        </w:r>
        <w:r w:rsidRPr="00B10966">
          <w:rPr>
            <w:rFonts w:ascii="CMR8" w:cs="CMR8"/>
            <w:sz w:val="24"/>
            <w:szCs w:val="24"/>
          </w:rPr>
          <w:t xml:space="preserve">(i.e., for every </w:t>
        </w:r>
        <w:r w:rsidRPr="00B10966">
          <w:rPr>
            <w:rFonts w:ascii="CMMI8" w:hAnsi="CMMI8" w:cs="CMMI8"/>
            <w:i/>
            <w:iCs/>
            <w:sz w:val="24"/>
            <w:szCs w:val="24"/>
          </w:rPr>
          <w:t>h</w:t>
        </w:r>
        <w:r w:rsidRPr="00B10966">
          <w:rPr>
            <w:rFonts w:ascii="CMR8" w:cs="CMR8"/>
            <w:sz w:val="24"/>
            <w:szCs w:val="24"/>
          </w:rPr>
          <w:t xml:space="preserve">, </w:t>
        </w:r>
        <w:r w:rsidRPr="00B10966">
          <w:rPr>
            <w:rFonts w:ascii="CMMI8" w:hAnsi="CMMI8" w:cs="CMMI8"/>
            <w:i/>
            <w:iCs/>
            <w:sz w:val="24"/>
            <w:szCs w:val="24"/>
          </w:rPr>
          <w:t xml:space="preserve">V </w:t>
        </w:r>
        <w:r w:rsidRPr="00B10966">
          <w:rPr>
            <w:rFonts w:ascii="CMR8" w:cs="CMR8"/>
            <w:sz w:val="24"/>
            <w:szCs w:val="24"/>
          </w:rPr>
          <w:t>(</w:t>
        </w:r>
        <w:r w:rsidRPr="00B10966">
          <w:rPr>
            <w:rFonts w:ascii="CMMI8" w:hAnsi="CMMI8" w:cs="CMMI8"/>
            <w:i/>
            <w:iCs/>
            <w:sz w:val="24"/>
            <w:szCs w:val="24"/>
          </w:rPr>
          <w:t>h</w:t>
        </w:r>
        <w:r w:rsidRPr="00B10966">
          <w:rPr>
            <w:rFonts w:ascii="CMR8" w:cs="CMR8"/>
            <w:sz w:val="24"/>
            <w:szCs w:val="24"/>
          </w:rPr>
          <w:t xml:space="preserve">) = 1 if and only if </w:t>
        </w:r>
        <w:r w:rsidRPr="00B10966">
          <w:rPr>
            <w:rFonts w:ascii="CMMI8" w:hAnsi="CMMI8" w:cs="CMMI8"/>
            <w:i/>
            <w:iCs/>
            <w:sz w:val="24"/>
            <w:szCs w:val="24"/>
          </w:rPr>
          <w:t xml:space="preserve">h </w:t>
        </w:r>
        <w:r w:rsidRPr="00B10966">
          <w:rPr>
            <w:rFonts w:ascii="Cambria Math" w:hAnsi="Cambria Math" w:cs="Cambria Math"/>
            <w:i/>
            <w:iCs/>
            <w:sz w:val="24"/>
            <w:szCs w:val="24"/>
          </w:rPr>
          <w:t>∈</w:t>
        </w:r>
        <w:r w:rsidRPr="00B10966">
          <w:rPr>
            <w:rFonts w:ascii="CMSY8" w:cs="CMSY8"/>
            <w:i/>
            <w:iCs/>
            <w:sz w:val="24"/>
            <w:szCs w:val="24"/>
          </w:rPr>
          <w:t xml:space="preserve"> </w:t>
        </w:r>
        <w:r w:rsidRPr="00B10966">
          <w:rPr>
            <w:rFonts w:ascii="MSBM10" w:hAnsi="MSBM10" w:cs="MSBM10"/>
            <w:sz w:val="24"/>
            <w:szCs w:val="24"/>
          </w:rPr>
          <w:t>G</w:t>
        </w:r>
        <w:r w:rsidRPr="00B10966">
          <w:rPr>
            <w:rFonts w:ascii="CMR8" w:cs="CMR8"/>
            <w:sz w:val="24"/>
            <w:szCs w:val="24"/>
          </w:rPr>
          <w:t>).</w:t>
        </w:r>
        <w:r>
          <w:rPr>
            <w:rFonts w:ascii="CMR8" w:cs="CMR8"/>
            <w:sz w:val="24"/>
            <w:szCs w:val="24"/>
          </w:rPr>
          <w:t xml:space="preserve"> This is part of the </w:t>
        </w:r>
        <w:proofErr w:type="spellStart"/>
        <w:r>
          <w:rPr>
            <w:rFonts w:ascii="CMR8" w:cs="CMR8"/>
            <w:sz w:val="24"/>
            <w:szCs w:val="24"/>
          </w:rPr>
          <w:t>dlog</w:t>
        </w:r>
        <w:proofErr w:type="spellEnd"/>
        <w:r>
          <w:rPr>
            <w:rFonts w:ascii="CMR8" w:cs="CMR8"/>
            <w:sz w:val="24"/>
            <w:szCs w:val="24"/>
          </w:rPr>
          <w:t xml:space="preserve"> library.</w:t>
        </w:r>
      </w:ins>
    </w:p>
    <w:p w:rsidR="00530AD6" w:rsidRPr="004D1B45" w:rsidRDefault="00530AD6" w:rsidP="00530AD6">
      <w:pPr>
        <w:autoSpaceDE w:val="0"/>
        <w:autoSpaceDN w:val="0"/>
        <w:bidi w:val="0"/>
        <w:adjustRightInd w:val="0"/>
        <w:spacing w:after="0" w:line="240" w:lineRule="auto"/>
        <w:ind w:left="360"/>
        <w:rPr>
          <w:rFonts w:ascii="CMR8" w:cs="CMR8"/>
          <w:sz w:val="24"/>
          <w:szCs w:val="24"/>
        </w:rPr>
      </w:pPr>
    </w:p>
    <w:p w:rsidR="00530AD6" w:rsidRDefault="00530AD6" w:rsidP="00530AD6">
      <w:pPr>
        <w:pStyle w:val="ListParagraph"/>
        <w:numPr>
          <w:ilvl w:val="0"/>
          <w:numId w:val="16"/>
        </w:numPr>
        <w:autoSpaceDE w:val="0"/>
        <w:autoSpaceDN w:val="0"/>
        <w:bidi w:val="0"/>
        <w:adjustRightInd w:val="0"/>
        <w:spacing w:after="0" w:line="240" w:lineRule="auto"/>
        <w:rPr>
          <w:rFonts w:ascii="CMBX8" w:cs="CMBX8"/>
          <w:b/>
          <w:bCs/>
          <w:sz w:val="24"/>
          <w:szCs w:val="24"/>
        </w:rPr>
      </w:pPr>
      <w:r w:rsidRPr="004242D2">
        <w:rPr>
          <w:rFonts w:ascii="CMBX8" w:cs="CMBX8"/>
          <w:b/>
          <w:bCs/>
          <w:sz w:val="24"/>
          <w:szCs w:val="24"/>
        </w:rPr>
        <w:t>Default behavior on wrong input:</w:t>
      </w:r>
    </w:p>
    <w:p w:rsidR="00530AD6" w:rsidRPr="00440434" w:rsidRDefault="00530AD6" w:rsidP="00530AD6">
      <w:pPr>
        <w:pStyle w:val="ListParagraph"/>
        <w:numPr>
          <w:ilvl w:val="0"/>
          <w:numId w:val="16"/>
        </w:numPr>
        <w:autoSpaceDE w:val="0"/>
        <w:autoSpaceDN w:val="0"/>
        <w:bidi w:val="0"/>
        <w:adjustRightInd w:val="0"/>
        <w:spacing w:after="0" w:line="240" w:lineRule="auto"/>
        <w:rPr>
          <w:rFonts w:ascii="CMBX8" w:cs="CMBX8"/>
          <w:b/>
          <w:bCs/>
          <w:sz w:val="24"/>
          <w:szCs w:val="24"/>
        </w:rPr>
      </w:pPr>
      <w:r w:rsidRPr="00440434">
        <w:rPr>
          <w:rFonts w:ascii="CMBX8" w:cs="CMBX8"/>
          <w:b/>
          <w:bCs/>
          <w:sz w:val="24"/>
          <w:szCs w:val="24"/>
        </w:rPr>
        <w:t>Receiver</w:t>
      </w:r>
      <w:r w:rsidRPr="00440434">
        <w:rPr>
          <w:rFonts w:ascii="CMBX8" w:cs="CMBX8"/>
          <w:b/>
          <w:bCs/>
          <w:sz w:val="24"/>
          <w:szCs w:val="24"/>
        </w:rPr>
        <w:t>’</w:t>
      </w:r>
      <w:r w:rsidRPr="00440434">
        <w:rPr>
          <w:rFonts w:ascii="CMBX8" w:cs="CMBX8"/>
          <w:b/>
          <w:bCs/>
          <w:sz w:val="24"/>
          <w:szCs w:val="24"/>
        </w:rPr>
        <w:t>s Output:</w:t>
      </w:r>
      <w:r w:rsidRPr="00440434">
        <w:rPr>
          <w:rFonts w:ascii="CMMI8" w:hAnsi="CMMI8" w:cs="CMMI8"/>
          <w:i/>
          <w:iCs/>
          <w:sz w:val="24"/>
          <w:szCs w:val="24"/>
        </w:rPr>
        <w:t xml:space="preserve"> </w:t>
      </w:r>
      <w:proofErr w:type="spellStart"/>
      <w:r w:rsidR="004E39C0" w:rsidRPr="00EC4C92">
        <w:rPr>
          <w:rFonts w:ascii="CMMI8" w:hAnsi="CMMI8" w:cs="CMMI8"/>
          <w:i/>
          <w:iCs/>
          <w:sz w:val="24"/>
          <w:szCs w:val="24"/>
        </w:rPr>
        <w:t>x</w:t>
      </w:r>
      <w:r w:rsidR="004E39C0" w:rsidRPr="00F43C8F">
        <w:rPr>
          <w:rFonts w:ascii="CMMI6" w:hAnsi="CMMI6" w:cs="CMMI6"/>
          <w:i/>
          <w:iCs/>
          <w:sz w:val="24"/>
          <w:szCs w:val="24"/>
          <w:vertAlign w:val="subscript"/>
        </w:rPr>
        <w:t>σ</w:t>
      </w:r>
      <w:proofErr w:type="spellEnd"/>
      <w:r w:rsidR="004E39C0" w:rsidRPr="005761C6">
        <w:rPr>
          <w:rFonts w:ascii="CMMI8" w:hAnsi="CMMI8" w:cs="CMMI8"/>
          <w:i/>
          <w:iCs/>
          <w:sz w:val="24"/>
          <w:szCs w:val="24"/>
          <w:vertAlign w:val="superscript"/>
        </w:rPr>
        <w:t xml:space="preserve"> </w:t>
      </w:r>
      <w:proofErr w:type="spellStart"/>
      <w:r w:rsidR="004E39C0" w:rsidRPr="005761C6">
        <w:rPr>
          <w:rFonts w:ascii="CMMI8" w:hAnsi="CMMI8" w:cs="CMMI8"/>
          <w:i/>
          <w:iCs/>
          <w:sz w:val="24"/>
          <w:szCs w:val="24"/>
          <w:vertAlign w:val="superscript"/>
        </w:rPr>
        <w:t>i</w:t>
      </w:r>
      <w:proofErr w:type="spellEnd"/>
      <w:r w:rsidR="004E39C0" w:rsidRPr="00EC4C92">
        <w:rPr>
          <w:rFonts w:ascii="CMMI6" w:hAnsi="CMMI6" w:cs="CMMI6"/>
          <w:i/>
          <w:iCs/>
          <w:sz w:val="24"/>
          <w:szCs w:val="24"/>
        </w:rPr>
        <w:t xml:space="preserve"> </w:t>
      </w:r>
      <w:r w:rsidR="004E39C0" w:rsidRPr="00EC4C92">
        <w:rPr>
          <w:rFonts w:ascii="CMR8" w:cs="CMR8"/>
          <w:sz w:val="24"/>
          <w:szCs w:val="24"/>
        </w:rPr>
        <w:t xml:space="preserve">= </w:t>
      </w:r>
      <w:proofErr w:type="spellStart"/>
      <w:r w:rsidR="004E39C0" w:rsidRPr="00EC4C92">
        <w:rPr>
          <w:rFonts w:ascii="CMMI8" w:hAnsi="CMMI8" w:cs="CMMI8"/>
          <w:i/>
          <w:iCs/>
          <w:sz w:val="24"/>
          <w:szCs w:val="24"/>
        </w:rPr>
        <w:t>c</w:t>
      </w:r>
      <w:r w:rsidR="004E39C0" w:rsidRPr="00F43C8F">
        <w:rPr>
          <w:rFonts w:ascii="CMMI6" w:hAnsi="CMMI6" w:cs="CMMI6"/>
          <w:i/>
          <w:iCs/>
          <w:sz w:val="24"/>
          <w:szCs w:val="24"/>
          <w:vertAlign w:val="subscript"/>
        </w:rPr>
        <w:t>σ</w:t>
      </w:r>
      <w:proofErr w:type="spellEnd"/>
      <w:r w:rsidR="004E39C0" w:rsidRPr="005761C6">
        <w:rPr>
          <w:rFonts w:ascii="CMMI8" w:hAnsi="CMMI8" w:cs="CMMI8"/>
          <w:i/>
          <w:iCs/>
          <w:sz w:val="24"/>
          <w:szCs w:val="24"/>
          <w:vertAlign w:val="superscript"/>
        </w:rPr>
        <w:t xml:space="preserve"> </w:t>
      </w:r>
      <w:proofErr w:type="spellStart"/>
      <w:r w:rsidR="004E39C0" w:rsidRPr="005761C6">
        <w:rPr>
          <w:rFonts w:ascii="CMMI8" w:hAnsi="CMMI8" w:cs="CMMI8"/>
          <w:i/>
          <w:iCs/>
          <w:sz w:val="24"/>
          <w:szCs w:val="24"/>
          <w:vertAlign w:val="superscript"/>
        </w:rPr>
        <w:t>i</w:t>
      </w:r>
      <w:proofErr w:type="spellEnd"/>
      <w:r w:rsidR="004E39C0" w:rsidRPr="00EC4C92">
        <w:rPr>
          <w:rFonts w:ascii="CMMI6" w:hAnsi="CMMI6" w:cs="CMMI6"/>
          <w:i/>
          <w:iCs/>
          <w:sz w:val="24"/>
          <w:szCs w:val="24"/>
        </w:rPr>
        <w:t xml:space="preserve"> </w:t>
      </w:r>
      <w:ins w:id="206" w:author="lindell" w:date="2010-07-04T16:33:00Z">
        <w:r w:rsidR="004E39C0">
          <w:rPr>
            <w:rFonts w:ascii="CMSY8" w:cs="CMSY8"/>
            <w:i/>
            <w:iCs/>
            <w:sz w:val="24"/>
            <w:szCs w:val="24"/>
          </w:rPr>
          <w:t>XOR</w:t>
        </w:r>
      </w:ins>
      <w:ins w:id="207" w:author="lindell" w:date="2010-07-04T16:34:00Z">
        <w:r w:rsidR="004E39C0">
          <w:rPr>
            <w:rFonts w:ascii="CMSY8" w:cs="CMSY8"/>
            <w:i/>
            <w:iCs/>
            <w:sz w:val="24"/>
            <w:szCs w:val="24"/>
          </w:rPr>
          <w:t xml:space="preserve"> </w:t>
        </w:r>
      </w:ins>
      <w:del w:id="208" w:author="lindell" w:date="2010-07-04T16:33:00Z">
        <w:r w:rsidR="004E39C0" w:rsidRPr="00EC4C92" w:rsidDel="00C5458A">
          <w:rPr>
            <w:rFonts w:ascii="CMSY8" w:cs="CMSY8" w:hint="eastAsia"/>
            <w:i/>
            <w:iCs/>
            <w:sz w:val="24"/>
            <w:szCs w:val="24"/>
          </w:rPr>
          <w:delText>·</w:delText>
        </w:r>
      </w:del>
      <w:proofErr w:type="gramStart"/>
      <w:ins w:id="209" w:author="lindell" w:date="2010-07-04T16:33:00Z">
        <w:r w:rsidR="004E39C0">
          <w:rPr>
            <w:rFonts w:ascii="CMSY8" w:cs="CMSY8"/>
            <w:i/>
            <w:iCs/>
            <w:sz w:val="24"/>
            <w:szCs w:val="24"/>
          </w:rPr>
          <w:t>KDF</w:t>
        </w:r>
      </w:ins>
      <w:proofErr w:type="gramEnd"/>
      <w:del w:id="210" w:author="lindell" w:date="2010-07-04T16:33:00Z">
        <w:r w:rsidR="004E39C0" w:rsidRPr="00EC4C92" w:rsidDel="00C5458A">
          <w:rPr>
            <w:rFonts w:ascii="CMSY8" w:cs="CMSY8"/>
            <w:i/>
            <w:iCs/>
            <w:sz w:val="24"/>
            <w:szCs w:val="24"/>
          </w:rPr>
          <w:delText xml:space="preserve"> </w:delText>
        </w:r>
      </w:del>
      <w:r w:rsidR="004E39C0" w:rsidRPr="00EC4C92">
        <w:rPr>
          <w:rFonts w:ascii="CMR8" w:cs="CMR8"/>
          <w:sz w:val="24"/>
          <w:szCs w:val="24"/>
        </w:rPr>
        <w:t>(</w:t>
      </w:r>
      <w:proofErr w:type="spellStart"/>
      <w:r w:rsidR="004E39C0" w:rsidRPr="00EC4C92">
        <w:rPr>
          <w:rFonts w:ascii="CMMI8" w:hAnsi="CMMI8" w:cs="CMMI8"/>
          <w:i/>
          <w:iCs/>
          <w:sz w:val="24"/>
          <w:szCs w:val="24"/>
        </w:rPr>
        <w:t>k</w:t>
      </w:r>
      <w:r w:rsidR="004E39C0" w:rsidRPr="00F43C8F">
        <w:rPr>
          <w:rFonts w:ascii="CMMI6" w:hAnsi="CMMI6" w:cs="CMMI6"/>
          <w:i/>
          <w:iCs/>
          <w:sz w:val="24"/>
          <w:szCs w:val="24"/>
          <w:vertAlign w:val="subscript"/>
        </w:rPr>
        <w:t>σ</w:t>
      </w:r>
      <w:r w:rsidR="004E39C0">
        <w:rPr>
          <w:rFonts w:ascii="CMMI6" w:hAnsi="CMMI6" w:cs="CMMI6"/>
          <w:i/>
          <w:iCs/>
          <w:sz w:val="24"/>
          <w:szCs w:val="24"/>
          <w:vertAlign w:val="subscript"/>
        </w:rPr>
        <w:t>i</w:t>
      </w:r>
      <w:proofErr w:type="spellEnd"/>
      <w:r w:rsidR="004E39C0" w:rsidRPr="005761C6">
        <w:rPr>
          <w:rFonts w:ascii="CMMI8" w:hAnsi="CMMI8" w:cs="CMMI8"/>
          <w:i/>
          <w:iCs/>
          <w:sz w:val="24"/>
          <w:szCs w:val="24"/>
          <w:vertAlign w:val="superscript"/>
        </w:rPr>
        <w:t xml:space="preserve"> </w:t>
      </w:r>
      <w:proofErr w:type="spellStart"/>
      <w:r w:rsidR="004E39C0" w:rsidRPr="005761C6">
        <w:rPr>
          <w:rFonts w:ascii="CMMI8" w:hAnsi="CMMI8" w:cs="CMMI8"/>
          <w:i/>
          <w:iCs/>
          <w:sz w:val="24"/>
          <w:szCs w:val="24"/>
          <w:vertAlign w:val="superscript"/>
        </w:rPr>
        <w:t>i</w:t>
      </w:r>
      <w:proofErr w:type="spellEnd"/>
      <w:r w:rsidR="004E39C0" w:rsidRPr="00037A29">
        <w:rPr>
          <w:rFonts w:ascii="CMMI8" w:hAnsi="CMMI8" w:cs="CMMI8"/>
          <w:sz w:val="24"/>
          <w:szCs w:val="24"/>
        </w:rPr>
        <w:t xml:space="preserve">) for every </w:t>
      </w:r>
      <w:proofErr w:type="spellStart"/>
      <w:r w:rsidR="004E39C0" w:rsidRPr="001D4FFF">
        <w:rPr>
          <w:rFonts w:ascii="CMMI8" w:hAnsi="CMMI8" w:cs="CMMI8"/>
          <w:i/>
          <w:iCs/>
          <w:sz w:val="24"/>
          <w:szCs w:val="24"/>
        </w:rPr>
        <w:t>i</w:t>
      </w:r>
      <w:proofErr w:type="spellEnd"/>
      <w:r w:rsidR="004E39C0" w:rsidRPr="001D4FFF">
        <w:rPr>
          <w:rFonts w:ascii="CMMI8" w:hAnsi="CMMI8" w:cs="CMMI8"/>
          <w:i/>
          <w:iCs/>
          <w:sz w:val="24"/>
          <w:szCs w:val="24"/>
        </w:rPr>
        <w:t>=1,…,m</w:t>
      </w:r>
      <w:r w:rsidR="004E39C0">
        <w:rPr>
          <w:rFonts w:ascii="CMBX8" w:cs="CMBX8"/>
          <w:b/>
          <w:bCs/>
          <w:sz w:val="24"/>
          <w:szCs w:val="24"/>
        </w:rPr>
        <w:t>.</w:t>
      </w:r>
    </w:p>
    <w:p w:rsidR="00530AD6" w:rsidRPr="00440434" w:rsidRDefault="00530AD6" w:rsidP="00530AD6">
      <w:pPr>
        <w:pStyle w:val="ListParagraph"/>
        <w:numPr>
          <w:ilvl w:val="0"/>
          <w:numId w:val="16"/>
        </w:numPr>
        <w:autoSpaceDE w:val="0"/>
        <w:autoSpaceDN w:val="0"/>
        <w:bidi w:val="0"/>
        <w:adjustRightInd w:val="0"/>
        <w:spacing w:after="0" w:line="240" w:lineRule="auto"/>
        <w:rPr>
          <w:rFonts w:ascii="CMBX8" w:cs="CMBX8"/>
          <w:b/>
          <w:bCs/>
          <w:sz w:val="24"/>
          <w:szCs w:val="24"/>
        </w:rPr>
      </w:pPr>
      <w:r w:rsidRPr="00440434">
        <w:rPr>
          <w:rFonts w:ascii="CMBX8" w:cs="CMBX8"/>
          <w:b/>
          <w:bCs/>
          <w:sz w:val="24"/>
          <w:szCs w:val="24"/>
        </w:rPr>
        <w:t>Sender</w:t>
      </w:r>
      <w:r w:rsidRPr="00440434">
        <w:rPr>
          <w:rFonts w:ascii="CMBX8" w:cs="CMBX8"/>
          <w:b/>
          <w:bCs/>
          <w:sz w:val="24"/>
          <w:szCs w:val="24"/>
        </w:rPr>
        <w:t>’</w:t>
      </w:r>
      <w:r w:rsidRPr="00440434">
        <w:rPr>
          <w:rFonts w:ascii="CMBX8" w:cs="CMBX8"/>
          <w:b/>
          <w:bCs/>
          <w:sz w:val="24"/>
          <w:szCs w:val="24"/>
        </w:rPr>
        <w:t>s output:</w:t>
      </w:r>
      <w:r>
        <w:rPr>
          <w:rFonts w:ascii="CMBX8" w:cs="CMBX8"/>
          <w:b/>
          <w:bCs/>
          <w:sz w:val="24"/>
          <w:szCs w:val="24"/>
        </w:rPr>
        <w:t xml:space="preserve"> </w:t>
      </w:r>
      <w:r w:rsidRPr="00F004E2">
        <w:rPr>
          <w:rFonts w:ascii="CMR8" w:cs="CMR8"/>
          <w:sz w:val="24"/>
          <w:szCs w:val="24"/>
        </w:rPr>
        <w:t>nothing</w:t>
      </w:r>
    </w:p>
    <w:p w:rsidR="00530AD6" w:rsidRPr="004D1B45" w:rsidRDefault="00530AD6" w:rsidP="00530AD6">
      <w:pPr>
        <w:autoSpaceDE w:val="0"/>
        <w:autoSpaceDN w:val="0"/>
        <w:bidi w:val="0"/>
        <w:adjustRightInd w:val="0"/>
        <w:spacing w:after="0" w:line="240" w:lineRule="auto"/>
        <w:ind w:firstLine="360"/>
        <w:rPr>
          <w:rFonts w:ascii="CMR8" w:cs="CMR8"/>
          <w:sz w:val="24"/>
          <w:szCs w:val="24"/>
        </w:rPr>
      </w:pPr>
    </w:p>
    <w:p w:rsidR="00530AD6" w:rsidRPr="004D1B45" w:rsidRDefault="00530AD6" w:rsidP="00530AD6">
      <w:pPr>
        <w:autoSpaceDE w:val="0"/>
        <w:autoSpaceDN w:val="0"/>
        <w:bidi w:val="0"/>
        <w:adjustRightInd w:val="0"/>
        <w:spacing w:after="0" w:line="240" w:lineRule="auto"/>
        <w:rPr>
          <w:rFonts w:ascii="CMBX8" w:cs="CMBX8"/>
          <w:b/>
          <w:bCs/>
          <w:sz w:val="24"/>
          <w:szCs w:val="24"/>
        </w:rPr>
      </w:pPr>
      <w:r w:rsidRPr="004D1B45">
        <w:rPr>
          <w:rFonts w:ascii="CMSY8" w:cs="CMSY8" w:hint="cs"/>
          <w:i/>
          <w:iCs/>
          <w:sz w:val="24"/>
          <w:szCs w:val="24"/>
        </w:rPr>
        <w:t>•</w:t>
      </w:r>
      <w:r w:rsidRPr="004D1B45">
        <w:rPr>
          <w:rFonts w:ascii="CMSY8" w:cs="CMSY8"/>
          <w:i/>
          <w:iCs/>
          <w:sz w:val="24"/>
          <w:szCs w:val="24"/>
        </w:rPr>
        <w:t xml:space="preserve"> </w:t>
      </w:r>
      <w:r w:rsidRPr="004D1B45">
        <w:rPr>
          <w:rFonts w:ascii="CMBX8" w:cs="CMBX8"/>
          <w:b/>
          <w:bCs/>
          <w:sz w:val="24"/>
          <w:szCs w:val="24"/>
        </w:rPr>
        <w:t>The protocol:</w:t>
      </w:r>
    </w:p>
    <w:p w:rsidR="00530AD6" w:rsidRPr="004D1B45" w:rsidRDefault="00530AD6" w:rsidP="00530AD6">
      <w:pPr>
        <w:pStyle w:val="ListParagraph"/>
        <w:numPr>
          <w:ilvl w:val="0"/>
          <w:numId w:val="49"/>
        </w:numPr>
        <w:autoSpaceDE w:val="0"/>
        <w:autoSpaceDN w:val="0"/>
        <w:bidi w:val="0"/>
        <w:adjustRightInd w:val="0"/>
        <w:spacing w:after="0" w:line="240" w:lineRule="auto"/>
        <w:rPr>
          <w:rFonts w:ascii="CMR8" w:cs="CMR8"/>
          <w:sz w:val="24"/>
          <w:szCs w:val="24"/>
        </w:rPr>
      </w:pPr>
      <w:r w:rsidRPr="004D1B45">
        <w:rPr>
          <w:rFonts w:ascii="CMR8" w:cs="CMR8"/>
          <w:sz w:val="24"/>
          <w:szCs w:val="24"/>
        </w:rPr>
        <w:t xml:space="preserve">The receiver </w:t>
      </w:r>
      <w:r w:rsidRPr="004D1B45">
        <w:rPr>
          <w:rFonts w:ascii="CMMI8" w:hAnsi="CMMI8" w:cs="CMMI8"/>
          <w:i/>
          <w:iCs/>
          <w:sz w:val="24"/>
          <w:szCs w:val="24"/>
        </w:rPr>
        <w:t xml:space="preserve">R </w:t>
      </w:r>
      <w:r w:rsidRPr="004D1B45">
        <w:rPr>
          <w:rFonts w:ascii="CMR8" w:cs="CMR8"/>
          <w:sz w:val="24"/>
          <w:szCs w:val="24"/>
        </w:rPr>
        <w:t xml:space="preserve">chooses </w:t>
      </w:r>
      <w:r w:rsidRPr="004D1B45">
        <w:rPr>
          <w:rFonts w:ascii="CMMI8" w:hAnsi="CMMI8" w:cs="CMMI8"/>
          <w:i/>
          <w:iCs/>
          <w:sz w:val="24"/>
          <w:szCs w:val="24"/>
        </w:rPr>
        <w:t xml:space="preserve">α, </w:t>
      </w:r>
      <w:proofErr w:type="spellStart"/>
      <w:r w:rsidRPr="004D1B45">
        <w:rPr>
          <w:rFonts w:ascii="CMMI8" w:hAnsi="CMMI8" w:cs="CMMI8"/>
          <w:i/>
          <w:iCs/>
          <w:sz w:val="24"/>
          <w:szCs w:val="24"/>
        </w:rPr>
        <w:t>β</w:t>
      </w:r>
      <w:r w:rsidRPr="00530AD6">
        <w:rPr>
          <w:rFonts w:ascii="CMMI8" w:hAnsi="CMMI8" w:cs="CMMI8"/>
          <w:i/>
          <w:iCs/>
          <w:sz w:val="24"/>
          <w:szCs w:val="24"/>
          <w:vertAlign w:val="subscript"/>
        </w:rPr>
        <w:t>i</w:t>
      </w:r>
      <w:proofErr w:type="spellEnd"/>
      <w:r>
        <w:rPr>
          <w:rFonts w:ascii="CMMI8" w:hAnsi="CMMI8" w:cs="CMMI8"/>
          <w:i/>
          <w:iCs/>
          <w:sz w:val="24"/>
          <w:szCs w:val="24"/>
        </w:rPr>
        <w:t>,…</w:t>
      </w:r>
      <w:r w:rsidRPr="00530AD6">
        <w:rPr>
          <w:rFonts w:ascii="CMMI8" w:hAnsi="CMMI8" w:cs="CMMI8"/>
          <w:i/>
          <w:iCs/>
          <w:sz w:val="24"/>
          <w:szCs w:val="24"/>
        </w:rPr>
        <w:t xml:space="preserve"> </w:t>
      </w:r>
      <w:r>
        <w:rPr>
          <w:rFonts w:ascii="CMMI8" w:hAnsi="CMMI8" w:cs="CMMI8"/>
          <w:i/>
          <w:iCs/>
          <w:sz w:val="24"/>
          <w:szCs w:val="24"/>
        </w:rPr>
        <w:t>,</w:t>
      </w:r>
      <w:r w:rsidRPr="00530AD6">
        <w:rPr>
          <w:rFonts w:ascii="CMMI8" w:hAnsi="CMMI8" w:cs="CMMI8"/>
          <w:i/>
          <w:iCs/>
          <w:sz w:val="24"/>
          <w:szCs w:val="24"/>
        </w:rPr>
        <w:t xml:space="preserve"> </w:t>
      </w:r>
      <w:proofErr w:type="spellStart"/>
      <w:r w:rsidRPr="004D1B45">
        <w:rPr>
          <w:rFonts w:ascii="CMMI8" w:hAnsi="CMMI8" w:cs="CMMI8"/>
          <w:i/>
          <w:iCs/>
          <w:sz w:val="24"/>
          <w:szCs w:val="24"/>
        </w:rPr>
        <w:t>β</w:t>
      </w:r>
      <w:r w:rsidRPr="00530AD6">
        <w:rPr>
          <w:rFonts w:ascii="CMMI8" w:hAnsi="CMMI8" w:cs="CMMI8"/>
          <w:i/>
          <w:iCs/>
          <w:sz w:val="24"/>
          <w:szCs w:val="24"/>
          <w:vertAlign w:val="subscript"/>
        </w:rPr>
        <w:t>m</w:t>
      </w:r>
      <w:proofErr w:type="spellEnd"/>
      <w:r>
        <w:rPr>
          <w:rFonts w:ascii="CMMI8" w:hAnsi="CMMI8" w:cs="CMMI8"/>
          <w:i/>
          <w:iCs/>
          <w:sz w:val="24"/>
          <w:szCs w:val="24"/>
        </w:rPr>
        <w:t xml:space="preserve"> </w:t>
      </w:r>
      <w:r w:rsidRPr="004D1B45">
        <w:rPr>
          <w:rFonts w:ascii="CMMI8" w:hAnsi="CMMI8" w:cs="CMMI8"/>
          <w:i/>
          <w:iCs/>
          <w:sz w:val="24"/>
          <w:szCs w:val="24"/>
        </w:rPr>
        <w:t xml:space="preserve">, </w:t>
      </w:r>
      <w:proofErr w:type="spellStart"/>
      <w:r w:rsidRPr="004D1B45">
        <w:rPr>
          <w:rFonts w:ascii="CMMI8" w:hAnsi="CMMI8" w:cs="CMMI8"/>
          <w:i/>
          <w:iCs/>
          <w:sz w:val="24"/>
          <w:szCs w:val="24"/>
        </w:rPr>
        <w:t>γ</w:t>
      </w:r>
      <w:r w:rsidRPr="00530AD6">
        <w:rPr>
          <w:rFonts w:ascii="CMMI8" w:hAnsi="CMMI8" w:cs="CMMI8"/>
          <w:i/>
          <w:iCs/>
          <w:sz w:val="24"/>
          <w:szCs w:val="24"/>
          <w:vertAlign w:val="subscript"/>
        </w:rPr>
        <w:t>i</w:t>
      </w:r>
      <w:proofErr w:type="spellEnd"/>
      <w:r>
        <w:rPr>
          <w:rFonts w:ascii="CMMI8" w:hAnsi="CMMI8" w:cs="CMMI8"/>
          <w:i/>
          <w:iCs/>
          <w:sz w:val="24"/>
          <w:szCs w:val="24"/>
        </w:rPr>
        <w:t>,…,</w:t>
      </w:r>
      <w:r w:rsidRPr="00530AD6">
        <w:rPr>
          <w:rFonts w:ascii="CMMI8" w:hAnsi="CMMI8" w:cs="CMMI8"/>
          <w:i/>
          <w:iCs/>
          <w:sz w:val="24"/>
          <w:szCs w:val="24"/>
        </w:rPr>
        <w:t xml:space="preserve"> </w:t>
      </w:r>
      <w:proofErr w:type="spellStart"/>
      <w:r w:rsidRPr="004D1B45">
        <w:rPr>
          <w:rFonts w:ascii="CMMI8" w:hAnsi="CMMI8" w:cs="CMMI8"/>
          <w:i/>
          <w:iCs/>
          <w:sz w:val="24"/>
          <w:szCs w:val="24"/>
        </w:rPr>
        <w:t>γ</w:t>
      </w:r>
      <w:r w:rsidRPr="00530AD6">
        <w:rPr>
          <w:rFonts w:ascii="CMMI8" w:hAnsi="CMMI8" w:cs="CMMI8"/>
          <w:i/>
          <w:iCs/>
          <w:sz w:val="24"/>
          <w:szCs w:val="24"/>
          <w:vertAlign w:val="subscript"/>
        </w:rPr>
        <w:t>m</w:t>
      </w:r>
      <w:proofErr w:type="spellEnd"/>
      <w:r w:rsidRPr="004D1B45">
        <w:rPr>
          <w:rFonts w:ascii="CMMI8" w:hAnsi="CMMI8" w:cs="CMMI8"/>
          <w:i/>
          <w:iCs/>
          <w:sz w:val="24"/>
          <w:szCs w:val="24"/>
        </w:rPr>
        <w:t xml:space="preserve"> </w:t>
      </w:r>
      <w:r w:rsidRPr="004D1B45">
        <w:rPr>
          <w:rFonts w:ascii="CMSY8" w:cs="CMSY8" w:hint="cs"/>
          <w:i/>
          <w:iCs/>
          <w:sz w:val="24"/>
          <w:szCs w:val="24"/>
        </w:rPr>
        <w:t>←</w:t>
      </w:r>
      <w:r w:rsidRPr="00F004E2">
        <w:rPr>
          <w:rFonts w:ascii="CMMI6" w:hAnsi="CMMI6" w:cs="CMMI6"/>
          <w:i/>
          <w:iCs/>
          <w:sz w:val="24"/>
          <w:szCs w:val="24"/>
          <w:vertAlign w:val="subscript"/>
        </w:rPr>
        <w:t>R</w:t>
      </w:r>
      <w:r w:rsidRPr="004D1B45">
        <w:rPr>
          <w:rFonts w:ascii="CMMI6" w:hAnsi="CMMI6" w:cs="CMMI6"/>
          <w:i/>
          <w:iCs/>
          <w:sz w:val="24"/>
          <w:szCs w:val="24"/>
        </w:rPr>
        <w:t xml:space="preserve"> </w:t>
      </w:r>
      <w:r w:rsidRPr="004D1B45">
        <w:rPr>
          <w:rFonts w:ascii="CMSY8" w:cs="CMSY8"/>
          <w:i/>
          <w:iCs/>
          <w:sz w:val="24"/>
          <w:szCs w:val="24"/>
        </w:rPr>
        <w:t>{</w:t>
      </w:r>
      <w:r w:rsidRPr="004D1B45">
        <w:rPr>
          <w:rFonts w:ascii="CMR8" w:cs="CMR8"/>
          <w:sz w:val="24"/>
          <w:szCs w:val="24"/>
        </w:rPr>
        <w:t>1</w:t>
      </w:r>
      <w:r w:rsidRPr="004D1B45">
        <w:rPr>
          <w:rFonts w:ascii="CMMI8" w:hAnsi="CMMI8" w:cs="CMMI8"/>
          <w:i/>
          <w:iCs/>
          <w:sz w:val="24"/>
          <w:szCs w:val="24"/>
        </w:rPr>
        <w:t>, . . . , q</w:t>
      </w:r>
      <w:r w:rsidRPr="004D1B45">
        <w:rPr>
          <w:rFonts w:ascii="CMSY8" w:cs="CMSY8"/>
          <w:i/>
          <w:iCs/>
          <w:sz w:val="24"/>
          <w:szCs w:val="24"/>
        </w:rPr>
        <w:t xml:space="preserve">} </w:t>
      </w:r>
      <w:r w:rsidRPr="004D1B45">
        <w:rPr>
          <w:rFonts w:ascii="CMR8" w:cs="CMR8"/>
          <w:sz w:val="24"/>
          <w:szCs w:val="24"/>
        </w:rPr>
        <w:t xml:space="preserve">and computes </w:t>
      </w:r>
      <w:r w:rsidRPr="004D1B45">
        <w:rPr>
          <w:rFonts w:ascii="CMR8" w:cs="CMR8" w:hint="eastAsia"/>
          <w:sz w:val="24"/>
          <w:szCs w:val="24"/>
        </w:rPr>
        <w:t>¯</w:t>
      </w:r>
      <w:r w:rsidRPr="004D1B45">
        <w:rPr>
          <w:rFonts w:ascii="CMMI8" w:hAnsi="CMMI8" w:cs="CMMI8"/>
          <w:i/>
          <w:iCs/>
          <w:sz w:val="24"/>
          <w:szCs w:val="24"/>
        </w:rPr>
        <w:t xml:space="preserve">a </w:t>
      </w:r>
      <w:r w:rsidRPr="004D1B45">
        <w:rPr>
          <w:rFonts w:ascii="CMR8" w:cs="CMR8"/>
          <w:sz w:val="24"/>
          <w:szCs w:val="24"/>
        </w:rPr>
        <w:t>as follows:</w:t>
      </w:r>
    </w:p>
    <w:p w:rsidR="00530AD6" w:rsidRPr="004D1B45" w:rsidRDefault="00530AD6" w:rsidP="00530AD6">
      <w:pPr>
        <w:autoSpaceDE w:val="0"/>
        <w:autoSpaceDN w:val="0"/>
        <w:bidi w:val="0"/>
        <w:adjustRightInd w:val="0"/>
        <w:spacing w:after="0" w:line="240" w:lineRule="auto"/>
        <w:ind w:left="720" w:firstLine="720"/>
        <w:rPr>
          <w:rFonts w:ascii="CMR8" w:cs="CMR8"/>
          <w:sz w:val="24"/>
          <w:szCs w:val="24"/>
        </w:rPr>
      </w:pPr>
      <w:r w:rsidRPr="004D1B45">
        <w:rPr>
          <w:rFonts w:ascii="CMR8" w:cs="CMR8"/>
          <w:sz w:val="24"/>
          <w:szCs w:val="24"/>
        </w:rPr>
        <w:t xml:space="preserve">a. If </w:t>
      </w:r>
      <w:proofErr w:type="spellStart"/>
      <w:r w:rsidRPr="004D1B45">
        <w:rPr>
          <w:rFonts w:ascii="CMMI8" w:hAnsi="CMMI8" w:cs="CMMI8"/>
          <w:i/>
          <w:iCs/>
          <w:sz w:val="24"/>
          <w:szCs w:val="24"/>
        </w:rPr>
        <w:t>σ</w:t>
      </w:r>
      <w:r>
        <w:rPr>
          <w:rFonts w:ascii="CMMI8" w:hAnsi="CMMI8" w:cs="CMMI8"/>
          <w:i/>
          <w:iCs/>
          <w:sz w:val="24"/>
          <w:szCs w:val="24"/>
          <w:vertAlign w:val="subscript"/>
        </w:rPr>
        <w:t>i</w:t>
      </w:r>
      <w:proofErr w:type="spellEnd"/>
      <w:r w:rsidRPr="004D1B45">
        <w:rPr>
          <w:rFonts w:ascii="CMMI8" w:hAnsi="CMMI8" w:cs="CMMI8"/>
          <w:i/>
          <w:iCs/>
          <w:sz w:val="24"/>
          <w:szCs w:val="24"/>
        </w:rPr>
        <w:t xml:space="preserve"> </w:t>
      </w:r>
      <w:r w:rsidRPr="004D1B45">
        <w:rPr>
          <w:rFonts w:ascii="CMR8" w:cs="CMR8"/>
          <w:sz w:val="24"/>
          <w:szCs w:val="24"/>
        </w:rPr>
        <w:t xml:space="preserve">= 0 then </w:t>
      </w:r>
      <w:r w:rsidRPr="004D1B45">
        <w:rPr>
          <w:rFonts w:ascii="CMR8" w:cs="CMR8" w:hint="eastAsia"/>
          <w:sz w:val="24"/>
          <w:szCs w:val="24"/>
        </w:rPr>
        <w:t>¯</w:t>
      </w:r>
      <w:proofErr w:type="spellStart"/>
      <w:r w:rsidRPr="004D1B45">
        <w:rPr>
          <w:rFonts w:ascii="CMMI8" w:hAnsi="CMMI8" w:cs="CMMI8"/>
          <w:i/>
          <w:iCs/>
          <w:sz w:val="24"/>
          <w:szCs w:val="24"/>
        </w:rPr>
        <w:t>a</w:t>
      </w:r>
      <w:r w:rsidRPr="00530AD6">
        <w:rPr>
          <w:rFonts w:ascii="CMMI8" w:hAnsi="CMMI8" w:cs="CMMI8"/>
          <w:i/>
          <w:iCs/>
          <w:sz w:val="24"/>
          <w:szCs w:val="24"/>
          <w:vertAlign w:val="subscript"/>
        </w:rPr>
        <w:t>i</w:t>
      </w:r>
      <w:proofErr w:type="spellEnd"/>
      <w:r w:rsidRPr="004D1B45">
        <w:rPr>
          <w:rFonts w:ascii="CMMI8" w:hAnsi="CMMI8" w:cs="CMMI8"/>
          <w:i/>
          <w:iCs/>
          <w:sz w:val="24"/>
          <w:szCs w:val="24"/>
        </w:rPr>
        <w:t xml:space="preserve"> </w:t>
      </w:r>
      <w:r w:rsidRPr="004D1B45">
        <w:rPr>
          <w:rFonts w:ascii="CMR8" w:cs="CMR8"/>
          <w:sz w:val="24"/>
          <w:szCs w:val="24"/>
        </w:rPr>
        <w:t>= (</w:t>
      </w:r>
      <w:proofErr w:type="spellStart"/>
      <w:r w:rsidRPr="004D1B45">
        <w:rPr>
          <w:rFonts w:ascii="CMMI8" w:hAnsi="CMMI8" w:cs="CMMI8"/>
          <w:i/>
          <w:iCs/>
          <w:sz w:val="24"/>
          <w:szCs w:val="24"/>
        </w:rPr>
        <w:t>g</w:t>
      </w:r>
      <w:r w:rsidRPr="004D1B45">
        <w:rPr>
          <w:rFonts w:ascii="CMMI6" w:hAnsi="CMMI6" w:cs="CMMI6"/>
          <w:i/>
          <w:iCs/>
          <w:sz w:val="24"/>
          <w:szCs w:val="24"/>
          <w:vertAlign w:val="superscript"/>
        </w:rPr>
        <w:t>β</w:t>
      </w:r>
      <w:r>
        <w:rPr>
          <w:rFonts w:ascii="CMMI6" w:hAnsi="CMMI6" w:cs="CMMI6"/>
          <w:i/>
          <w:iCs/>
          <w:sz w:val="24"/>
          <w:szCs w:val="24"/>
          <w:vertAlign w:val="superscript"/>
        </w:rPr>
        <w:t>i</w:t>
      </w:r>
      <w:proofErr w:type="spellEnd"/>
      <w:r w:rsidRPr="004D1B45">
        <w:rPr>
          <w:rFonts w:ascii="CMMI8" w:hAnsi="CMMI8" w:cs="CMMI8"/>
          <w:i/>
          <w:iCs/>
          <w:sz w:val="24"/>
          <w:szCs w:val="24"/>
        </w:rPr>
        <w:t xml:space="preserve">, </w:t>
      </w:r>
      <w:proofErr w:type="spellStart"/>
      <w:r w:rsidRPr="004D1B45">
        <w:rPr>
          <w:rFonts w:ascii="CMMI8" w:hAnsi="CMMI8" w:cs="CMMI8"/>
          <w:i/>
          <w:iCs/>
          <w:sz w:val="24"/>
          <w:szCs w:val="24"/>
        </w:rPr>
        <w:t>g</w:t>
      </w:r>
      <w:r w:rsidRPr="004D1B45">
        <w:rPr>
          <w:rFonts w:ascii="CMMI6" w:hAnsi="CMMI6" w:cs="CMMI6"/>
          <w:i/>
          <w:iCs/>
          <w:sz w:val="24"/>
          <w:szCs w:val="24"/>
          <w:vertAlign w:val="superscript"/>
        </w:rPr>
        <w:t>αβ</w:t>
      </w:r>
      <w:r>
        <w:rPr>
          <w:rFonts w:ascii="CMMI6" w:hAnsi="CMMI6" w:cs="CMMI6"/>
          <w:i/>
          <w:iCs/>
          <w:sz w:val="24"/>
          <w:szCs w:val="24"/>
          <w:vertAlign w:val="superscript"/>
        </w:rPr>
        <w:t>i</w:t>
      </w:r>
      <w:proofErr w:type="spellEnd"/>
      <w:r w:rsidRPr="004D1B45">
        <w:rPr>
          <w:rFonts w:ascii="CMMI8" w:hAnsi="CMMI8" w:cs="CMMI8"/>
          <w:i/>
          <w:iCs/>
          <w:sz w:val="24"/>
          <w:szCs w:val="24"/>
        </w:rPr>
        <w:t xml:space="preserve">, </w:t>
      </w:r>
      <w:proofErr w:type="spellStart"/>
      <w:r w:rsidRPr="004D1B45">
        <w:rPr>
          <w:rFonts w:ascii="CMMI8" w:hAnsi="CMMI8" w:cs="CMMI8"/>
          <w:i/>
          <w:iCs/>
          <w:sz w:val="24"/>
          <w:szCs w:val="24"/>
        </w:rPr>
        <w:t>g</w:t>
      </w:r>
      <w:r w:rsidRPr="004D1B45">
        <w:rPr>
          <w:rFonts w:ascii="CMMI6" w:hAnsi="CMMI6" w:cs="CMMI6"/>
          <w:i/>
          <w:iCs/>
          <w:sz w:val="24"/>
          <w:szCs w:val="24"/>
          <w:vertAlign w:val="superscript"/>
        </w:rPr>
        <w:t>γ</w:t>
      </w:r>
      <w:r w:rsidR="00AF28AB">
        <w:rPr>
          <w:rFonts w:ascii="CMMI6" w:hAnsi="CMMI6" w:cs="CMMI6"/>
          <w:i/>
          <w:iCs/>
          <w:sz w:val="24"/>
          <w:szCs w:val="24"/>
          <w:vertAlign w:val="superscript"/>
        </w:rPr>
        <w:t>i</w:t>
      </w:r>
      <w:proofErr w:type="spellEnd"/>
      <w:r w:rsidRPr="004D1B45">
        <w:rPr>
          <w:rFonts w:ascii="CMR8" w:cs="CMR8"/>
          <w:sz w:val="24"/>
          <w:szCs w:val="24"/>
        </w:rPr>
        <w:t>).</w:t>
      </w:r>
    </w:p>
    <w:p w:rsidR="00530AD6" w:rsidRDefault="00530AD6" w:rsidP="00530AD6">
      <w:pPr>
        <w:autoSpaceDE w:val="0"/>
        <w:autoSpaceDN w:val="0"/>
        <w:bidi w:val="0"/>
        <w:adjustRightInd w:val="0"/>
        <w:spacing w:after="0" w:line="240" w:lineRule="auto"/>
        <w:ind w:left="1440"/>
        <w:rPr>
          <w:rFonts w:ascii="CMR8" w:cs="CMR8"/>
          <w:sz w:val="24"/>
          <w:szCs w:val="24"/>
        </w:rPr>
      </w:pPr>
      <w:r w:rsidRPr="004D1B45">
        <w:rPr>
          <w:rFonts w:ascii="CMR8" w:cs="CMR8"/>
          <w:sz w:val="24"/>
          <w:szCs w:val="24"/>
        </w:rPr>
        <w:t xml:space="preserve">b. If </w:t>
      </w:r>
      <w:proofErr w:type="spellStart"/>
      <w:r w:rsidRPr="004D1B45">
        <w:rPr>
          <w:rFonts w:ascii="CMMI8" w:hAnsi="CMMI8" w:cs="CMMI8"/>
          <w:i/>
          <w:iCs/>
          <w:sz w:val="24"/>
          <w:szCs w:val="24"/>
        </w:rPr>
        <w:t>σ</w:t>
      </w:r>
      <w:r w:rsidRPr="00530AD6">
        <w:rPr>
          <w:rFonts w:ascii="CMMI8" w:hAnsi="CMMI8" w:cs="CMMI8"/>
          <w:i/>
          <w:iCs/>
          <w:sz w:val="24"/>
          <w:szCs w:val="24"/>
          <w:vertAlign w:val="subscript"/>
        </w:rPr>
        <w:t>i</w:t>
      </w:r>
      <w:proofErr w:type="spellEnd"/>
      <w:r w:rsidRPr="004D1B45">
        <w:rPr>
          <w:rFonts w:ascii="CMMI8" w:hAnsi="CMMI8" w:cs="CMMI8"/>
          <w:i/>
          <w:iCs/>
          <w:sz w:val="24"/>
          <w:szCs w:val="24"/>
        </w:rPr>
        <w:t xml:space="preserve"> </w:t>
      </w:r>
      <w:r w:rsidRPr="004D1B45">
        <w:rPr>
          <w:rFonts w:ascii="CMR8" w:cs="CMR8"/>
          <w:sz w:val="24"/>
          <w:szCs w:val="24"/>
        </w:rPr>
        <w:t xml:space="preserve">= 1 then </w:t>
      </w:r>
      <w:r w:rsidRPr="004D1B45">
        <w:rPr>
          <w:rFonts w:ascii="CMR8" w:cs="CMR8" w:hint="eastAsia"/>
          <w:sz w:val="24"/>
          <w:szCs w:val="24"/>
        </w:rPr>
        <w:t>¯</w:t>
      </w:r>
      <w:proofErr w:type="spellStart"/>
      <w:r w:rsidRPr="004D1B45">
        <w:rPr>
          <w:rFonts w:ascii="CMMI8" w:hAnsi="CMMI8" w:cs="CMMI8"/>
          <w:i/>
          <w:iCs/>
          <w:sz w:val="24"/>
          <w:szCs w:val="24"/>
        </w:rPr>
        <w:t>a</w:t>
      </w:r>
      <w:r w:rsidRPr="00530AD6">
        <w:rPr>
          <w:rFonts w:ascii="CMMI8" w:hAnsi="CMMI8" w:cs="CMMI8"/>
          <w:i/>
          <w:iCs/>
          <w:sz w:val="24"/>
          <w:szCs w:val="24"/>
          <w:vertAlign w:val="subscript"/>
        </w:rPr>
        <w:t>i</w:t>
      </w:r>
      <w:proofErr w:type="spellEnd"/>
      <w:r w:rsidRPr="004D1B45">
        <w:rPr>
          <w:rFonts w:ascii="CMMI8" w:hAnsi="CMMI8" w:cs="CMMI8"/>
          <w:i/>
          <w:iCs/>
          <w:sz w:val="24"/>
          <w:szCs w:val="24"/>
        </w:rPr>
        <w:t xml:space="preserve"> </w:t>
      </w:r>
      <w:r w:rsidRPr="004D1B45">
        <w:rPr>
          <w:rFonts w:ascii="CMR8" w:cs="CMR8"/>
          <w:sz w:val="24"/>
          <w:szCs w:val="24"/>
        </w:rPr>
        <w:t>= (</w:t>
      </w:r>
      <w:proofErr w:type="spellStart"/>
      <w:r w:rsidRPr="004D1B45">
        <w:rPr>
          <w:rFonts w:ascii="CMMI8" w:hAnsi="CMMI8" w:cs="CMMI8"/>
          <w:i/>
          <w:iCs/>
          <w:sz w:val="24"/>
          <w:szCs w:val="24"/>
        </w:rPr>
        <w:t>g</w:t>
      </w:r>
      <w:r w:rsidRPr="004D1B45">
        <w:rPr>
          <w:rFonts w:ascii="CMMI6" w:hAnsi="CMMI6" w:cs="CMMI6"/>
          <w:i/>
          <w:iCs/>
          <w:sz w:val="24"/>
          <w:szCs w:val="24"/>
          <w:vertAlign w:val="superscript"/>
        </w:rPr>
        <w:t>β</w:t>
      </w:r>
      <w:r>
        <w:rPr>
          <w:rFonts w:ascii="CMMI6" w:hAnsi="CMMI6" w:cs="CMMI6"/>
          <w:i/>
          <w:iCs/>
          <w:sz w:val="24"/>
          <w:szCs w:val="24"/>
          <w:vertAlign w:val="superscript"/>
        </w:rPr>
        <w:t>i</w:t>
      </w:r>
      <w:proofErr w:type="spellEnd"/>
      <w:r w:rsidRPr="004D1B45">
        <w:rPr>
          <w:rFonts w:ascii="CMMI8" w:hAnsi="CMMI8" w:cs="CMMI8"/>
          <w:i/>
          <w:iCs/>
          <w:sz w:val="24"/>
          <w:szCs w:val="24"/>
        </w:rPr>
        <w:t xml:space="preserve">, </w:t>
      </w:r>
      <w:proofErr w:type="spellStart"/>
      <w:r w:rsidRPr="004D1B45">
        <w:rPr>
          <w:rFonts w:ascii="CMMI8" w:hAnsi="CMMI8" w:cs="CMMI8"/>
          <w:i/>
          <w:iCs/>
          <w:sz w:val="24"/>
          <w:szCs w:val="24"/>
        </w:rPr>
        <w:t>g</w:t>
      </w:r>
      <w:r w:rsidRPr="004D1B45">
        <w:rPr>
          <w:rFonts w:ascii="CMMI6" w:hAnsi="CMMI6" w:cs="CMMI6"/>
          <w:i/>
          <w:iCs/>
          <w:sz w:val="24"/>
          <w:szCs w:val="24"/>
          <w:vertAlign w:val="superscript"/>
        </w:rPr>
        <w:t>γ</w:t>
      </w:r>
      <w:r w:rsidR="00AF28AB">
        <w:rPr>
          <w:rFonts w:ascii="CMMI6" w:hAnsi="CMMI6" w:cs="CMMI6"/>
          <w:i/>
          <w:iCs/>
          <w:sz w:val="24"/>
          <w:szCs w:val="24"/>
          <w:vertAlign w:val="superscript"/>
        </w:rPr>
        <w:t>i</w:t>
      </w:r>
      <w:proofErr w:type="spellEnd"/>
      <w:r w:rsidRPr="004D1B45">
        <w:rPr>
          <w:rFonts w:ascii="CMMI8" w:hAnsi="CMMI8" w:cs="CMMI8"/>
          <w:i/>
          <w:iCs/>
          <w:sz w:val="24"/>
          <w:szCs w:val="24"/>
        </w:rPr>
        <w:t xml:space="preserve">, </w:t>
      </w:r>
      <w:proofErr w:type="spellStart"/>
      <w:r w:rsidRPr="004D1B45">
        <w:rPr>
          <w:rFonts w:ascii="CMMI8" w:hAnsi="CMMI8" w:cs="CMMI8"/>
          <w:i/>
          <w:iCs/>
          <w:sz w:val="24"/>
          <w:szCs w:val="24"/>
        </w:rPr>
        <w:t>g</w:t>
      </w:r>
      <w:r w:rsidRPr="004D1B45">
        <w:rPr>
          <w:rFonts w:ascii="CMMI6" w:hAnsi="CMMI6" w:cs="CMMI6"/>
          <w:i/>
          <w:iCs/>
          <w:sz w:val="24"/>
          <w:szCs w:val="24"/>
          <w:vertAlign w:val="superscript"/>
        </w:rPr>
        <w:t>αβ</w:t>
      </w:r>
      <w:r>
        <w:rPr>
          <w:rFonts w:ascii="CMMI6" w:hAnsi="CMMI6" w:cs="CMMI6"/>
          <w:i/>
          <w:iCs/>
          <w:sz w:val="24"/>
          <w:szCs w:val="24"/>
          <w:vertAlign w:val="superscript"/>
        </w:rPr>
        <w:t>i</w:t>
      </w:r>
      <w:proofErr w:type="spellEnd"/>
      <w:r w:rsidRPr="004D1B45">
        <w:rPr>
          <w:rFonts w:ascii="CMR8" w:cs="CMR8"/>
          <w:sz w:val="24"/>
          <w:szCs w:val="24"/>
        </w:rPr>
        <w:t>).</w:t>
      </w:r>
    </w:p>
    <w:p w:rsidR="00530AD6" w:rsidRPr="000610E3" w:rsidRDefault="00530AD6" w:rsidP="005761C6">
      <w:pPr>
        <w:pStyle w:val="ListParagraph"/>
        <w:numPr>
          <w:ilvl w:val="0"/>
          <w:numId w:val="49"/>
        </w:numPr>
        <w:autoSpaceDE w:val="0"/>
        <w:autoSpaceDN w:val="0"/>
        <w:bidi w:val="0"/>
        <w:adjustRightInd w:val="0"/>
        <w:spacing w:after="0" w:line="240" w:lineRule="auto"/>
        <w:rPr>
          <w:rFonts w:ascii="CMR8" w:cs="CMR8"/>
          <w:sz w:val="24"/>
          <w:szCs w:val="24"/>
        </w:rPr>
      </w:pPr>
      <w:r w:rsidRPr="000610E3">
        <w:rPr>
          <w:rFonts w:ascii="CMMI8" w:hAnsi="CMMI8" w:cs="CMMI8"/>
          <w:i/>
          <w:iCs/>
          <w:sz w:val="24"/>
          <w:szCs w:val="24"/>
        </w:rPr>
        <w:t xml:space="preserve">R </w:t>
      </w:r>
      <w:r w:rsidRPr="000610E3">
        <w:rPr>
          <w:rFonts w:ascii="CMR8" w:cs="CMR8"/>
          <w:sz w:val="24"/>
          <w:szCs w:val="24"/>
        </w:rPr>
        <w:t xml:space="preserve">sends </w:t>
      </w:r>
      <w:proofErr w:type="spellStart"/>
      <w:r w:rsidR="005761C6" w:rsidRPr="004D1B45">
        <w:rPr>
          <w:rFonts w:ascii="CMMI8" w:hAnsi="CMMI8" w:cs="CMMI8"/>
          <w:i/>
          <w:iCs/>
          <w:sz w:val="24"/>
          <w:szCs w:val="24"/>
        </w:rPr>
        <w:t>g</w:t>
      </w:r>
      <w:r w:rsidR="005761C6" w:rsidRPr="004D1B45">
        <w:rPr>
          <w:rFonts w:ascii="CMMI6" w:hAnsi="CMMI6" w:cs="CMMI6"/>
          <w:i/>
          <w:iCs/>
          <w:sz w:val="24"/>
          <w:szCs w:val="24"/>
          <w:vertAlign w:val="superscript"/>
        </w:rPr>
        <w:t>α</w:t>
      </w:r>
      <w:proofErr w:type="spellEnd"/>
      <w:r w:rsidR="005761C6">
        <w:rPr>
          <w:rFonts w:ascii="CMR8" w:cs="CMR8"/>
          <w:sz w:val="24"/>
          <w:szCs w:val="24"/>
        </w:rPr>
        <w:t xml:space="preserve"> and </w:t>
      </w:r>
      <w:r w:rsidRPr="000610E3">
        <w:rPr>
          <w:rFonts w:ascii="CMR8" w:cs="CMR8" w:hint="eastAsia"/>
          <w:sz w:val="24"/>
          <w:szCs w:val="24"/>
        </w:rPr>
        <w:t>¯</w:t>
      </w:r>
      <w:r w:rsidRPr="000610E3">
        <w:rPr>
          <w:rFonts w:ascii="CMMI8" w:hAnsi="CMMI8" w:cs="CMMI8"/>
          <w:i/>
          <w:iCs/>
          <w:sz w:val="24"/>
          <w:szCs w:val="24"/>
        </w:rPr>
        <w:t>a</w:t>
      </w:r>
      <w:r w:rsidR="005761C6">
        <w:rPr>
          <w:rFonts w:ascii="CMMI8" w:hAnsi="CMMI8" w:cs="CMMI8"/>
          <w:i/>
          <w:iCs/>
          <w:sz w:val="24"/>
          <w:szCs w:val="24"/>
          <w:vertAlign w:val="subscript"/>
        </w:rPr>
        <w:t>1,</w:t>
      </w:r>
      <w:r w:rsidR="007C175C">
        <w:rPr>
          <w:rFonts w:ascii="CMMI8" w:hAnsi="CMMI8" w:cs="CMMI8"/>
          <w:i/>
          <w:iCs/>
          <w:sz w:val="24"/>
          <w:szCs w:val="24"/>
          <w:vertAlign w:val="subscript"/>
        </w:rPr>
        <w:t>...</w:t>
      </w:r>
      <w:r w:rsidR="005761C6">
        <w:rPr>
          <w:rFonts w:ascii="CMMI8" w:hAnsi="CMMI8" w:cs="CMMI8"/>
          <w:i/>
          <w:iCs/>
          <w:sz w:val="24"/>
          <w:szCs w:val="24"/>
          <w:vertAlign w:val="subscript"/>
        </w:rPr>
        <w:t xml:space="preserve">, </w:t>
      </w:r>
      <w:r w:rsidR="005761C6" w:rsidRPr="000610E3">
        <w:rPr>
          <w:rFonts w:ascii="CMR8" w:cs="CMR8" w:hint="eastAsia"/>
          <w:sz w:val="24"/>
          <w:szCs w:val="24"/>
        </w:rPr>
        <w:t>¯</w:t>
      </w:r>
      <w:proofErr w:type="gramStart"/>
      <w:r w:rsidR="005761C6" w:rsidRPr="000610E3">
        <w:rPr>
          <w:rFonts w:ascii="CMMI8" w:hAnsi="CMMI8" w:cs="CMMI8"/>
          <w:i/>
          <w:iCs/>
          <w:sz w:val="24"/>
          <w:szCs w:val="24"/>
        </w:rPr>
        <w:t>a</w:t>
      </w:r>
      <w:r w:rsidR="005761C6" w:rsidRPr="005761C6">
        <w:rPr>
          <w:rFonts w:ascii="CMMI8" w:hAnsi="CMMI8" w:cs="CMMI8"/>
          <w:i/>
          <w:iCs/>
          <w:sz w:val="24"/>
          <w:szCs w:val="24"/>
          <w:vertAlign w:val="subscript"/>
        </w:rPr>
        <w:t>m</w:t>
      </w:r>
      <w:r w:rsidR="005761C6">
        <w:rPr>
          <w:rFonts w:ascii="CMMI8" w:hAnsi="CMMI8" w:cs="CMMI8"/>
          <w:i/>
          <w:iCs/>
          <w:sz w:val="24"/>
          <w:szCs w:val="24"/>
        </w:rPr>
        <w:t xml:space="preserve"> </w:t>
      </w:r>
      <w:r w:rsidRPr="000610E3">
        <w:rPr>
          <w:rFonts w:ascii="CMMI8" w:hAnsi="CMMI8" w:cs="CMMI8"/>
          <w:i/>
          <w:iCs/>
          <w:sz w:val="24"/>
          <w:szCs w:val="24"/>
        </w:rPr>
        <w:t xml:space="preserve"> </w:t>
      </w:r>
      <w:r w:rsidRPr="000610E3">
        <w:rPr>
          <w:rFonts w:ascii="CMR8" w:cs="CMR8"/>
          <w:sz w:val="24"/>
          <w:szCs w:val="24"/>
        </w:rPr>
        <w:t>to</w:t>
      </w:r>
      <w:proofErr w:type="gramEnd"/>
      <w:r w:rsidRPr="000610E3">
        <w:rPr>
          <w:rFonts w:ascii="CMR8" w:cs="CMR8"/>
          <w:sz w:val="24"/>
          <w:szCs w:val="24"/>
        </w:rPr>
        <w:t xml:space="preserve"> </w:t>
      </w:r>
      <w:r w:rsidRPr="000610E3">
        <w:rPr>
          <w:rFonts w:ascii="CMMI8" w:hAnsi="CMMI8" w:cs="CMMI8"/>
          <w:i/>
          <w:iCs/>
          <w:sz w:val="24"/>
          <w:szCs w:val="24"/>
        </w:rPr>
        <w:t>S</w:t>
      </w:r>
      <w:r w:rsidRPr="000610E3">
        <w:rPr>
          <w:rFonts w:ascii="CMR8" w:cs="CMR8"/>
          <w:sz w:val="24"/>
          <w:szCs w:val="24"/>
        </w:rPr>
        <w:t>.</w:t>
      </w:r>
    </w:p>
    <w:p w:rsidR="00530AD6" w:rsidRDefault="00530AD6" w:rsidP="0058218C">
      <w:pPr>
        <w:pStyle w:val="ListParagraph"/>
        <w:numPr>
          <w:ilvl w:val="0"/>
          <w:numId w:val="49"/>
        </w:numPr>
        <w:autoSpaceDE w:val="0"/>
        <w:autoSpaceDN w:val="0"/>
        <w:bidi w:val="0"/>
        <w:adjustRightInd w:val="0"/>
        <w:spacing w:after="0" w:line="240" w:lineRule="auto"/>
        <w:rPr>
          <w:rFonts w:ascii="CMR8" w:cs="CMR8"/>
          <w:sz w:val="24"/>
          <w:szCs w:val="24"/>
        </w:rPr>
      </w:pPr>
      <w:r w:rsidRPr="000610E3">
        <w:rPr>
          <w:rFonts w:ascii="CMR8" w:cs="CMR8"/>
          <w:sz w:val="24"/>
          <w:szCs w:val="24"/>
        </w:rPr>
        <w:t xml:space="preserve">Denote the </w:t>
      </w:r>
      <w:proofErr w:type="spellStart"/>
      <w:r w:rsidRPr="000610E3">
        <w:rPr>
          <w:rFonts w:ascii="CMR8" w:cs="CMR8"/>
          <w:sz w:val="24"/>
          <w:szCs w:val="24"/>
        </w:rPr>
        <w:t>tuple</w:t>
      </w:r>
      <w:proofErr w:type="spellEnd"/>
      <w:r w:rsidRPr="000610E3">
        <w:rPr>
          <w:rFonts w:ascii="CMR8" w:cs="CMR8"/>
          <w:sz w:val="24"/>
          <w:szCs w:val="24"/>
        </w:rPr>
        <w:t xml:space="preserve"> </w:t>
      </w:r>
      <w:r w:rsidRPr="000610E3">
        <w:rPr>
          <w:rFonts w:ascii="CMR8" w:cs="CMR8" w:hint="eastAsia"/>
          <w:sz w:val="24"/>
          <w:szCs w:val="24"/>
        </w:rPr>
        <w:t>¯</w:t>
      </w:r>
      <w:proofErr w:type="spellStart"/>
      <w:r w:rsidRPr="000610E3">
        <w:rPr>
          <w:rFonts w:ascii="CMMI8" w:hAnsi="CMMI8" w:cs="CMMI8"/>
          <w:i/>
          <w:iCs/>
          <w:sz w:val="24"/>
          <w:szCs w:val="24"/>
        </w:rPr>
        <w:t>a</w:t>
      </w:r>
      <w:r w:rsidR="005761C6" w:rsidRPr="005761C6">
        <w:rPr>
          <w:rFonts w:ascii="CMMI8" w:hAnsi="CMMI8" w:cs="CMMI8"/>
          <w:i/>
          <w:iCs/>
          <w:sz w:val="24"/>
          <w:szCs w:val="24"/>
          <w:vertAlign w:val="subscript"/>
        </w:rPr>
        <w:t>i</w:t>
      </w:r>
      <w:proofErr w:type="spellEnd"/>
      <w:r w:rsidRPr="000610E3">
        <w:rPr>
          <w:rFonts w:ascii="CMMI8" w:hAnsi="CMMI8" w:cs="CMMI8"/>
          <w:i/>
          <w:iCs/>
          <w:sz w:val="24"/>
          <w:szCs w:val="24"/>
        </w:rPr>
        <w:t xml:space="preserve"> </w:t>
      </w:r>
      <w:r w:rsidRPr="000610E3">
        <w:rPr>
          <w:rFonts w:ascii="CMR8" w:cs="CMR8"/>
          <w:sz w:val="24"/>
          <w:szCs w:val="24"/>
        </w:rPr>
        <w:t xml:space="preserve">received by </w:t>
      </w:r>
      <w:r w:rsidRPr="000610E3">
        <w:rPr>
          <w:rFonts w:ascii="CMMI8" w:hAnsi="CMMI8" w:cs="CMMI8"/>
          <w:i/>
          <w:iCs/>
          <w:sz w:val="24"/>
          <w:szCs w:val="24"/>
        </w:rPr>
        <w:t xml:space="preserve">S </w:t>
      </w:r>
      <w:r w:rsidRPr="000610E3">
        <w:rPr>
          <w:rFonts w:ascii="CMR8" w:cs="CMR8"/>
          <w:sz w:val="24"/>
          <w:szCs w:val="24"/>
        </w:rPr>
        <w:t>by (</w:t>
      </w:r>
      <w:r w:rsidRPr="000610E3">
        <w:rPr>
          <w:rFonts w:ascii="CMMI8" w:hAnsi="CMMI8" w:cs="CMMI8"/>
          <w:i/>
          <w:iCs/>
          <w:sz w:val="24"/>
          <w:szCs w:val="24"/>
        </w:rPr>
        <w:t xml:space="preserve"> </w:t>
      </w:r>
      <w:proofErr w:type="spellStart"/>
      <w:r w:rsidRPr="000610E3">
        <w:rPr>
          <w:rFonts w:ascii="CMMI8" w:hAnsi="CMMI8" w:cs="CMMI8"/>
          <w:i/>
          <w:iCs/>
          <w:sz w:val="24"/>
          <w:szCs w:val="24"/>
        </w:rPr>
        <w:t>y</w:t>
      </w:r>
      <w:r w:rsidR="005761C6" w:rsidRPr="005761C6">
        <w:rPr>
          <w:rFonts w:ascii="CMMI8" w:hAnsi="CMMI8" w:cs="CMMI8"/>
          <w:i/>
          <w:iCs/>
          <w:sz w:val="24"/>
          <w:szCs w:val="24"/>
          <w:vertAlign w:val="subscript"/>
        </w:rPr>
        <w:t>i</w:t>
      </w:r>
      <w:proofErr w:type="spellEnd"/>
      <w:r w:rsidRPr="000610E3">
        <w:rPr>
          <w:rFonts w:ascii="CMMI8" w:hAnsi="CMMI8" w:cs="CMMI8"/>
          <w:i/>
          <w:iCs/>
          <w:sz w:val="24"/>
          <w:szCs w:val="24"/>
        </w:rPr>
        <w:t>, z</w:t>
      </w:r>
      <w:r w:rsidRPr="005761C6">
        <w:rPr>
          <w:rFonts w:ascii="CMR6" w:hAnsi="CMR6" w:cs="CMR6"/>
          <w:sz w:val="24"/>
          <w:szCs w:val="24"/>
          <w:vertAlign w:val="subscript"/>
        </w:rPr>
        <w:t>0</w:t>
      </w:r>
      <w:r w:rsidR="005761C6" w:rsidRPr="005761C6">
        <w:rPr>
          <w:rFonts w:ascii="CMMI8" w:hAnsi="CMMI8" w:cs="CMMI8"/>
          <w:i/>
          <w:iCs/>
          <w:sz w:val="24"/>
          <w:szCs w:val="24"/>
          <w:vertAlign w:val="superscript"/>
        </w:rPr>
        <w:t>i</w:t>
      </w:r>
      <w:r w:rsidRPr="000610E3">
        <w:rPr>
          <w:rFonts w:ascii="CMMI8" w:hAnsi="CMMI8" w:cs="CMMI8"/>
          <w:i/>
          <w:iCs/>
          <w:sz w:val="24"/>
          <w:szCs w:val="24"/>
        </w:rPr>
        <w:t>, z</w:t>
      </w:r>
      <w:r w:rsidRPr="005761C6">
        <w:rPr>
          <w:rFonts w:ascii="CMR6" w:hAnsi="CMR6" w:cs="CMR6"/>
          <w:sz w:val="24"/>
          <w:szCs w:val="24"/>
          <w:vertAlign w:val="subscript"/>
        </w:rPr>
        <w:t>1</w:t>
      </w:r>
      <w:r w:rsidR="005761C6" w:rsidRPr="005761C6">
        <w:rPr>
          <w:rFonts w:ascii="CMR8" w:cs="CMR8"/>
          <w:i/>
          <w:iCs/>
          <w:sz w:val="24"/>
          <w:szCs w:val="24"/>
          <w:vertAlign w:val="superscript"/>
        </w:rPr>
        <w:t>i</w:t>
      </w:r>
      <w:r w:rsidRPr="000610E3">
        <w:rPr>
          <w:rFonts w:ascii="CMR8" w:cs="CMR8"/>
          <w:sz w:val="24"/>
          <w:szCs w:val="24"/>
        </w:rPr>
        <w:t>)</w:t>
      </w:r>
      <w:r w:rsidR="005761C6">
        <w:rPr>
          <w:rFonts w:ascii="CMR8" w:cs="CMR8"/>
          <w:sz w:val="24"/>
          <w:szCs w:val="24"/>
        </w:rPr>
        <w:t xml:space="preserve"> and </w:t>
      </w:r>
      <w:r w:rsidR="005761C6" w:rsidRPr="007C175C">
        <w:rPr>
          <w:rFonts w:ascii="CMMI8" w:hAnsi="CMMI8" w:cs="CMMI8"/>
          <w:i/>
          <w:iCs/>
          <w:sz w:val="24"/>
          <w:szCs w:val="24"/>
        </w:rPr>
        <w:t>x</w:t>
      </w:r>
      <w:r w:rsidR="005761C6">
        <w:rPr>
          <w:rFonts w:ascii="CMR8" w:cs="CMR8"/>
          <w:sz w:val="24"/>
          <w:szCs w:val="24"/>
        </w:rPr>
        <w:t xml:space="preserve"> = </w:t>
      </w:r>
      <w:proofErr w:type="spellStart"/>
      <w:r w:rsidR="005761C6" w:rsidRPr="004D1B45">
        <w:rPr>
          <w:rFonts w:ascii="CMMI8" w:hAnsi="CMMI8" w:cs="CMMI8"/>
          <w:i/>
          <w:iCs/>
          <w:sz w:val="24"/>
          <w:szCs w:val="24"/>
        </w:rPr>
        <w:t>g</w:t>
      </w:r>
      <w:r w:rsidR="005761C6" w:rsidRPr="004D1B45">
        <w:rPr>
          <w:rFonts w:ascii="CMMI6" w:hAnsi="CMMI6" w:cs="CMMI6"/>
          <w:i/>
          <w:iCs/>
          <w:sz w:val="24"/>
          <w:szCs w:val="24"/>
          <w:vertAlign w:val="superscript"/>
        </w:rPr>
        <w:t>α</w:t>
      </w:r>
      <w:proofErr w:type="spellEnd"/>
      <w:r w:rsidRPr="000610E3">
        <w:rPr>
          <w:rFonts w:ascii="CMR8" w:cs="CMR8"/>
          <w:sz w:val="24"/>
          <w:szCs w:val="24"/>
        </w:rPr>
        <w:t xml:space="preserve">. </w:t>
      </w:r>
    </w:p>
    <w:p w:rsidR="00530AD6" w:rsidRDefault="00530AD6" w:rsidP="007C175C">
      <w:pPr>
        <w:pStyle w:val="ListParagraph"/>
        <w:numPr>
          <w:ilvl w:val="0"/>
          <w:numId w:val="49"/>
        </w:numPr>
        <w:autoSpaceDE w:val="0"/>
        <w:autoSpaceDN w:val="0"/>
        <w:bidi w:val="0"/>
        <w:adjustRightInd w:val="0"/>
        <w:spacing w:after="0" w:line="240" w:lineRule="auto"/>
        <w:rPr>
          <w:rFonts w:ascii="CMR8" w:cs="CMR8"/>
          <w:sz w:val="24"/>
          <w:szCs w:val="24"/>
        </w:rPr>
      </w:pPr>
      <w:r w:rsidRPr="000610E3">
        <w:rPr>
          <w:rFonts w:ascii="CMMI8" w:hAnsi="CMMI8" w:cs="CMMI8"/>
          <w:i/>
          <w:iCs/>
          <w:sz w:val="24"/>
          <w:szCs w:val="24"/>
        </w:rPr>
        <w:t xml:space="preserve">S </w:t>
      </w:r>
      <w:r w:rsidRPr="000610E3">
        <w:rPr>
          <w:rFonts w:ascii="CMR8" w:cs="CMR8"/>
          <w:sz w:val="24"/>
          <w:szCs w:val="24"/>
        </w:rPr>
        <w:t>checks that</w:t>
      </w:r>
      <w:ins w:id="211" w:author="lindell" w:date="2010-07-04T16:36:00Z">
        <w:r>
          <w:rPr>
            <w:rFonts w:ascii="CMR8" w:cs="CMR8"/>
            <w:sz w:val="24"/>
            <w:szCs w:val="24"/>
          </w:rPr>
          <w:t xml:space="preserve"> all </w:t>
        </w:r>
      </w:ins>
      <w:r w:rsidR="007C175C">
        <w:rPr>
          <w:rFonts w:ascii="CMR8" w:cs="CMR8"/>
          <w:sz w:val="24"/>
          <w:szCs w:val="24"/>
        </w:rPr>
        <w:t>received</w:t>
      </w:r>
      <w:ins w:id="212" w:author="lindell" w:date="2010-07-04T16:36:00Z">
        <w:r>
          <w:rPr>
            <w:rFonts w:ascii="CMR8" w:cs="CMR8"/>
            <w:sz w:val="24"/>
            <w:szCs w:val="24"/>
          </w:rPr>
          <w:t xml:space="preserve"> values are in the group and that</w:t>
        </w:r>
      </w:ins>
      <w:r w:rsidRPr="000610E3">
        <w:rPr>
          <w:rFonts w:ascii="CMR8" w:cs="CMR8"/>
          <w:sz w:val="24"/>
          <w:szCs w:val="24"/>
        </w:rPr>
        <w:t xml:space="preserve"> </w:t>
      </w:r>
      <w:r w:rsidRPr="000610E3">
        <w:rPr>
          <w:rFonts w:ascii="CMMI8" w:hAnsi="CMMI8" w:cs="CMMI8"/>
          <w:i/>
          <w:iCs/>
          <w:sz w:val="24"/>
          <w:szCs w:val="24"/>
        </w:rPr>
        <w:t>z</w:t>
      </w:r>
      <w:r w:rsidRPr="007C175C">
        <w:rPr>
          <w:rFonts w:ascii="CMR6" w:hAnsi="CMR6" w:cs="CMR6"/>
          <w:sz w:val="24"/>
          <w:szCs w:val="24"/>
          <w:vertAlign w:val="subscript"/>
        </w:rPr>
        <w:t>0</w:t>
      </w:r>
      <w:r w:rsidRPr="000610E3">
        <w:rPr>
          <w:rFonts w:ascii="CMR6" w:hAnsi="CMR6" w:cs="CMR6"/>
          <w:sz w:val="24"/>
          <w:szCs w:val="24"/>
        </w:rPr>
        <w:t xml:space="preserve"> </w:t>
      </w:r>
      <w:r w:rsidRPr="000610E3">
        <w:rPr>
          <w:rFonts w:ascii="Cambria Math" w:hAnsi="Cambria Math" w:cs="Cambria Math"/>
          <w:i/>
          <w:iCs/>
          <w:sz w:val="24"/>
          <w:szCs w:val="24"/>
        </w:rPr>
        <w:t≯</w:t>
      </w:r>
      <w:r w:rsidRPr="000610E3">
        <w:rPr>
          <w:rFonts w:ascii="CMR8" w:cs="CMR8"/>
          <w:sz w:val="24"/>
          <w:szCs w:val="24"/>
        </w:rPr>
        <w:t xml:space="preserve">= </w:t>
      </w:r>
      <w:r w:rsidRPr="000610E3">
        <w:rPr>
          <w:rFonts w:ascii="CMMI8" w:hAnsi="CMMI8" w:cs="CMMI8"/>
          <w:i/>
          <w:iCs/>
          <w:sz w:val="24"/>
          <w:szCs w:val="24"/>
        </w:rPr>
        <w:t>z</w:t>
      </w:r>
      <w:r w:rsidRPr="007C175C">
        <w:rPr>
          <w:rFonts w:ascii="CMR6" w:hAnsi="CMR6" w:cs="CMR6"/>
          <w:sz w:val="24"/>
          <w:szCs w:val="24"/>
          <w:vertAlign w:val="subscript"/>
        </w:rPr>
        <w:t>1</w:t>
      </w:r>
      <w:r w:rsidR="005761C6">
        <w:rPr>
          <w:rFonts w:ascii="CMR8" w:cs="CMR8"/>
          <w:sz w:val="24"/>
          <w:szCs w:val="24"/>
        </w:rPr>
        <w:t xml:space="preserve"> for </w:t>
      </w:r>
      <w:proofErr w:type="gramStart"/>
      <w:r w:rsidR="005761C6">
        <w:rPr>
          <w:rFonts w:ascii="CMR8" w:cs="CMR8"/>
          <w:sz w:val="24"/>
          <w:szCs w:val="24"/>
        </w:rPr>
        <w:t xml:space="preserve">every </w:t>
      </w:r>
      <w:proofErr w:type="spellStart"/>
      <w:r w:rsidR="005761C6" w:rsidRPr="001D4FFF">
        <w:rPr>
          <w:rFonts w:ascii="CMMI8" w:hAnsi="CMMI8" w:cs="CMMI8"/>
          <w:i/>
          <w:iCs/>
          <w:sz w:val="24"/>
          <w:szCs w:val="24"/>
        </w:rPr>
        <w:t>i</w:t>
      </w:r>
      <w:proofErr w:type="spellEnd"/>
      <w:proofErr w:type="gramEnd"/>
      <w:r w:rsidR="005761C6">
        <w:rPr>
          <w:rFonts w:ascii="CMR8" w:cs="CMR8"/>
          <w:sz w:val="24"/>
          <w:szCs w:val="24"/>
        </w:rPr>
        <w:t>.</w:t>
      </w:r>
    </w:p>
    <w:p w:rsidR="00530AD6" w:rsidRPr="005761C6" w:rsidRDefault="00530AD6" w:rsidP="000E02BE">
      <w:pPr>
        <w:pStyle w:val="ListParagraph"/>
        <w:numPr>
          <w:ilvl w:val="0"/>
          <w:numId w:val="49"/>
        </w:numPr>
        <w:autoSpaceDE w:val="0"/>
        <w:autoSpaceDN w:val="0"/>
        <w:bidi w:val="0"/>
        <w:adjustRightInd w:val="0"/>
        <w:spacing w:after="0" w:line="240" w:lineRule="auto"/>
        <w:rPr>
          <w:rFonts w:ascii="CMR8" w:cs="CMR8"/>
          <w:sz w:val="24"/>
          <w:szCs w:val="24"/>
        </w:rPr>
      </w:pPr>
      <w:r w:rsidRPr="005761C6">
        <w:rPr>
          <w:rFonts w:ascii="CMR8" w:cs="CMR8"/>
          <w:sz w:val="24"/>
          <w:szCs w:val="24"/>
        </w:rPr>
        <w:t xml:space="preserve">If </w:t>
      </w:r>
      <w:ins w:id="213" w:author="lindell" w:date="2010-07-04T16:37:00Z">
        <w:r w:rsidRPr="005761C6">
          <w:rPr>
            <w:rFonts w:ascii="CMR8" w:cs="CMR8"/>
            <w:sz w:val="24"/>
            <w:szCs w:val="24"/>
          </w:rPr>
          <w:t>the elements are not all in the group o</w:t>
        </w:r>
      </w:ins>
      <w:r w:rsidR="000E02BE">
        <w:rPr>
          <w:rFonts w:ascii="CMR8" w:cs="CMR8"/>
          <w:sz w:val="24"/>
          <w:szCs w:val="24"/>
        </w:rPr>
        <w:t>r</w:t>
      </w:r>
      <w:ins w:id="214" w:author="lindell" w:date="2010-07-04T16:37:00Z">
        <w:r w:rsidRPr="005761C6">
          <w:rPr>
            <w:rFonts w:ascii="CMR8" w:cs="CMR8"/>
            <w:sz w:val="24"/>
            <w:szCs w:val="24"/>
          </w:rPr>
          <w:t xml:space="preserve"> if </w:t>
        </w:r>
      </w:ins>
      <w:r w:rsidR="001D4FFF" w:rsidRPr="000610E3">
        <w:rPr>
          <w:rFonts w:ascii="CMMI8" w:hAnsi="CMMI8" w:cs="CMMI8"/>
          <w:i/>
          <w:iCs/>
          <w:sz w:val="24"/>
          <w:szCs w:val="24"/>
        </w:rPr>
        <w:t>z</w:t>
      </w:r>
      <w:r w:rsidR="001D4FFF" w:rsidRPr="007C175C">
        <w:rPr>
          <w:rFonts w:ascii="CMR6" w:hAnsi="CMR6" w:cs="CMR6"/>
          <w:sz w:val="24"/>
          <w:szCs w:val="24"/>
          <w:vertAlign w:val="subscript"/>
        </w:rPr>
        <w:t>0</w:t>
      </w:r>
      <w:r w:rsidR="001D4FFF" w:rsidRPr="000610E3">
        <w:rPr>
          <w:rFonts w:ascii="CMR6" w:hAnsi="CMR6" w:cs="CMR6"/>
          <w:sz w:val="24"/>
          <w:szCs w:val="24"/>
        </w:rPr>
        <w:t xml:space="preserve"> </w:t>
      </w:r>
      <w:r w:rsidR="001D4FFF" w:rsidRPr="000610E3">
        <w:rPr>
          <w:rFonts w:ascii="Cambria Math" w:hAnsi="Cambria Math" w:cs="Cambria Math"/>
          <w:i/>
          <w:iCs/>
          <w:sz w:val="24"/>
          <w:szCs w:val="24"/>
        </w:rPr>
        <w:t≯</w:t>
      </w:r>
      <w:r w:rsidR="001D4FFF" w:rsidRPr="000610E3">
        <w:rPr>
          <w:rFonts w:ascii="CMR8" w:cs="CMR8"/>
          <w:sz w:val="24"/>
          <w:szCs w:val="24"/>
        </w:rPr>
        <w:t xml:space="preserve">= </w:t>
      </w:r>
      <w:proofErr w:type="gramStart"/>
      <w:r w:rsidR="001D4FFF" w:rsidRPr="000610E3">
        <w:rPr>
          <w:rFonts w:ascii="CMMI8" w:hAnsi="CMMI8" w:cs="CMMI8"/>
          <w:i/>
          <w:iCs/>
          <w:sz w:val="24"/>
          <w:szCs w:val="24"/>
        </w:rPr>
        <w:t>z</w:t>
      </w:r>
      <w:r w:rsidR="001D4FFF" w:rsidRPr="007C175C">
        <w:rPr>
          <w:rFonts w:ascii="CMR6" w:hAnsi="CMR6" w:cs="CMR6"/>
          <w:sz w:val="24"/>
          <w:szCs w:val="24"/>
          <w:vertAlign w:val="subscript"/>
        </w:rPr>
        <w:t>1</w:t>
      </w:r>
      <w:r w:rsidR="001D4FFF">
        <w:rPr>
          <w:rFonts w:ascii="CMR8" w:cs="CMR8"/>
          <w:sz w:val="24"/>
          <w:szCs w:val="24"/>
        </w:rPr>
        <w:t xml:space="preserve"> </w:t>
      </w:r>
      <w:proofErr w:type="gramEnd"/>
      <w:del w:id="215" w:author="lindell" w:date="2010-07-04T16:37:00Z">
        <w:r w:rsidRPr="005761C6" w:rsidDel="00C5458A">
          <w:rPr>
            <w:rFonts w:ascii="CMR8" w:cs="CMR8"/>
            <w:sz w:val="24"/>
            <w:szCs w:val="24"/>
          </w:rPr>
          <w:delText>they are equal</w:delText>
        </w:r>
      </w:del>
      <w:r w:rsidRPr="005761C6">
        <w:rPr>
          <w:rFonts w:ascii="CMR8" w:cs="CMR8"/>
          <w:sz w:val="24"/>
          <w:szCs w:val="24"/>
        </w:rPr>
        <w:t xml:space="preserve">, it </w:t>
      </w:r>
      <w:r w:rsidR="005761C6">
        <w:rPr>
          <w:rFonts w:ascii="CMR8" w:cs="CMR8"/>
          <w:sz w:val="24"/>
          <w:szCs w:val="24"/>
        </w:rPr>
        <w:t xml:space="preserve">reports </w:t>
      </w:r>
      <w:del w:id="216" w:author="lindell" w:date="2010-07-04T16:23:00Z">
        <w:r w:rsidRPr="005761C6" w:rsidDel="0052419E">
          <w:rPr>
            <w:rFonts w:ascii="Cambria Math" w:hAnsi="Cambria Math" w:cs="Cambria Math"/>
            <w:i/>
            <w:iCs/>
            <w:sz w:val="24"/>
            <w:szCs w:val="24"/>
          </w:rPr>
          <w:delText>⊥</w:delText>
        </w:r>
        <w:r w:rsidRPr="005761C6" w:rsidDel="0052419E">
          <w:rPr>
            <w:rFonts w:ascii="CMR8" w:cs="CMR8"/>
            <w:sz w:val="24"/>
            <w:szCs w:val="24"/>
          </w:rPr>
          <w:delText xml:space="preserve">.  </w:delText>
        </w:r>
      </w:del>
      <w:ins w:id="217" w:author="lindell" w:date="2010-07-04T16:23:00Z">
        <w:r w:rsidRPr="005761C6">
          <w:rPr>
            <w:rFonts w:ascii="Cambria Math" w:hAnsi="Cambria Math" w:cs="Cambria Math"/>
            <w:i/>
            <w:iCs/>
            <w:sz w:val="24"/>
            <w:szCs w:val="24"/>
          </w:rPr>
          <w:t>error</w:t>
        </w:r>
        <w:r w:rsidRPr="005761C6">
          <w:rPr>
            <w:rFonts w:ascii="CMR8" w:cs="CMR8"/>
            <w:sz w:val="24"/>
            <w:szCs w:val="24"/>
          </w:rPr>
          <w:t xml:space="preserve">.  </w:t>
        </w:r>
      </w:ins>
      <w:r w:rsidRPr="005761C6">
        <w:rPr>
          <w:rFonts w:ascii="CMR8" w:cs="CMR8"/>
          <w:sz w:val="24"/>
          <w:szCs w:val="24"/>
        </w:rPr>
        <w:t xml:space="preserve">Otherwise, </w:t>
      </w:r>
      <w:r w:rsidRPr="005761C6">
        <w:rPr>
          <w:rFonts w:ascii="CMMI8" w:hAnsi="CMMI8" w:cs="CMMI8"/>
          <w:i/>
          <w:iCs/>
          <w:sz w:val="24"/>
          <w:szCs w:val="24"/>
        </w:rPr>
        <w:t xml:space="preserve">S </w:t>
      </w:r>
      <w:r w:rsidRPr="005761C6">
        <w:rPr>
          <w:rFonts w:ascii="CMR8" w:cs="CMR8"/>
          <w:sz w:val="24"/>
          <w:szCs w:val="24"/>
        </w:rPr>
        <w:t xml:space="preserve">chooses random </w:t>
      </w:r>
      <w:r w:rsidRPr="005761C6">
        <w:rPr>
          <w:rFonts w:ascii="CMMI8" w:hAnsi="CMMI8" w:cs="CMMI8"/>
          <w:i/>
          <w:iCs/>
          <w:sz w:val="24"/>
          <w:szCs w:val="24"/>
        </w:rPr>
        <w:t>u</w:t>
      </w:r>
      <w:r w:rsidRPr="005761C6">
        <w:rPr>
          <w:rFonts w:ascii="CMR6" w:hAnsi="CMR6" w:cs="CMR6"/>
          <w:sz w:val="24"/>
          <w:szCs w:val="24"/>
          <w:vertAlign w:val="subscript"/>
        </w:rPr>
        <w:t>0</w:t>
      </w:r>
      <w:r w:rsidR="005761C6" w:rsidRPr="005761C6">
        <w:rPr>
          <w:rFonts w:ascii="CMMI8" w:hAnsi="CMMI8" w:cs="CMMI8"/>
          <w:i/>
          <w:iCs/>
          <w:sz w:val="24"/>
          <w:szCs w:val="24"/>
          <w:vertAlign w:val="superscript"/>
        </w:rPr>
        <w:t>i</w:t>
      </w:r>
      <w:r w:rsidRPr="005761C6">
        <w:rPr>
          <w:rFonts w:ascii="CMMI8" w:hAnsi="CMMI8" w:cs="CMMI8"/>
          <w:i/>
          <w:iCs/>
          <w:sz w:val="24"/>
          <w:szCs w:val="24"/>
        </w:rPr>
        <w:t>, u</w:t>
      </w:r>
      <w:r w:rsidRPr="005761C6">
        <w:rPr>
          <w:rFonts w:ascii="CMR6" w:hAnsi="CMR6" w:cs="CMR6"/>
          <w:sz w:val="24"/>
          <w:szCs w:val="24"/>
          <w:vertAlign w:val="subscript"/>
        </w:rPr>
        <w:t>1</w:t>
      </w:r>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r w:rsidRPr="005761C6">
        <w:rPr>
          <w:rFonts w:ascii="CMMI8" w:hAnsi="CMMI8" w:cs="CMMI8"/>
          <w:i/>
          <w:iCs/>
          <w:sz w:val="24"/>
          <w:szCs w:val="24"/>
        </w:rPr>
        <w:t>, v</w:t>
      </w:r>
      <w:r w:rsidRPr="005761C6">
        <w:rPr>
          <w:rFonts w:ascii="CMR6" w:hAnsi="CMR6" w:cs="CMR6"/>
          <w:sz w:val="24"/>
          <w:szCs w:val="24"/>
          <w:vertAlign w:val="subscript"/>
        </w:rPr>
        <w:t>0</w:t>
      </w:r>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r w:rsidRPr="005761C6">
        <w:rPr>
          <w:rFonts w:ascii="CMMI8" w:hAnsi="CMMI8" w:cs="CMMI8"/>
          <w:i/>
          <w:iCs/>
          <w:sz w:val="24"/>
          <w:szCs w:val="24"/>
        </w:rPr>
        <w:t>, v</w:t>
      </w:r>
      <w:r w:rsidRPr="005761C6">
        <w:rPr>
          <w:rFonts w:ascii="CMR6" w:hAnsi="CMR6" w:cs="CMR6"/>
          <w:sz w:val="24"/>
          <w:szCs w:val="24"/>
          <w:vertAlign w:val="subscript"/>
        </w:rPr>
        <w:t>1</w:t>
      </w:r>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r w:rsidRPr="005761C6">
        <w:rPr>
          <w:rFonts w:ascii="CMR6" w:hAnsi="CMR6" w:cs="CMR6"/>
          <w:sz w:val="24"/>
          <w:szCs w:val="24"/>
        </w:rPr>
        <w:t xml:space="preserve"> </w:t>
      </w:r>
      <w:r w:rsidRPr="005761C6">
        <w:rPr>
          <w:rFonts w:ascii="CMSY8" w:cs="CMSY8" w:hint="cs"/>
          <w:i/>
          <w:iCs/>
          <w:sz w:val="24"/>
          <w:szCs w:val="24"/>
        </w:rPr>
        <w:t>←</w:t>
      </w:r>
      <w:r w:rsidRPr="005761C6">
        <w:rPr>
          <w:rFonts w:ascii="CMMI6" w:hAnsi="CMMI6" w:cs="CMMI6"/>
          <w:i/>
          <w:iCs/>
          <w:sz w:val="24"/>
          <w:szCs w:val="24"/>
          <w:vertAlign w:val="subscript"/>
        </w:rPr>
        <w:t>R</w:t>
      </w:r>
      <w:r w:rsidRPr="005761C6">
        <w:rPr>
          <w:rFonts w:ascii="CMMI6" w:hAnsi="CMMI6" w:cs="CMMI6"/>
          <w:i/>
          <w:iCs/>
          <w:sz w:val="24"/>
          <w:szCs w:val="24"/>
        </w:rPr>
        <w:t xml:space="preserve"> </w:t>
      </w:r>
      <w:r w:rsidRPr="005761C6">
        <w:rPr>
          <w:rFonts w:ascii="CMSY8" w:cs="CMSY8"/>
          <w:i/>
          <w:iCs/>
          <w:sz w:val="24"/>
          <w:szCs w:val="24"/>
        </w:rPr>
        <w:t>{</w:t>
      </w:r>
      <w:r w:rsidRPr="005761C6">
        <w:rPr>
          <w:rFonts w:ascii="CMR8" w:cs="CMR8"/>
          <w:sz w:val="24"/>
          <w:szCs w:val="24"/>
        </w:rPr>
        <w:t>1</w:t>
      </w:r>
      <w:r w:rsidRPr="005761C6">
        <w:rPr>
          <w:rFonts w:ascii="CMMI8" w:hAnsi="CMMI8" w:cs="CMMI8"/>
          <w:i/>
          <w:iCs/>
          <w:sz w:val="24"/>
          <w:szCs w:val="24"/>
        </w:rPr>
        <w:t>, . . . , q</w:t>
      </w:r>
      <w:r w:rsidRPr="005761C6">
        <w:rPr>
          <w:rFonts w:ascii="CMSY8" w:cs="CMSY8"/>
          <w:i/>
          <w:iCs/>
          <w:sz w:val="24"/>
          <w:szCs w:val="24"/>
        </w:rPr>
        <w:t xml:space="preserve">} </w:t>
      </w:r>
      <w:r w:rsidR="001D4FFF">
        <w:rPr>
          <w:rFonts w:ascii="CMR8" w:cs="CMR8"/>
          <w:sz w:val="24"/>
          <w:szCs w:val="24"/>
        </w:rPr>
        <w:t xml:space="preserve">for every </w:t>
      </w:r>
      <w:proofErr w:type="spellStart"/>
      <w:r w:rsidR="001D4FFF" w:rsidRPr="001D4FFF">
        <w:rPr>
          <w:rFonts w:ascii="CMMI8" w:hAnsi="CMMI8" w:cs="CMMI8"/>
          <w:i/>
          <w:iCs/>
          <w:sz w:val="24"/>
          <w:szCs w:val="24"/>
        </w:rPr>
        <w:t>i</w:t>
      </w:r>
      <w:proofErr w:type="spellEnd"/>
      <w:r w:rsidR="001D4FFF" w:rsidRPr="001D4FFF">
        <w:rPr>
          <w:rFonts w:ascii="CMMI8" w:hAnsi="CMMI8" w:cs="CMMI8"/>
          <w:i/>
          <w:iCs/>
          <w:sz w:val="24"/>
          <w:szCs w:val="24"/>
        </w:rPr>
        <w:t>=1,…,m</w:t>
      </w:r>
      <w:r w:rsidR="001D4FFF">
        <w:rPr>
          <w:rFonts w:ascii="CMR8" w:cs="CMR8"/>
          <w:sz w:val="24"/>
          <w:szCs w:val="24"/>
        </w:rPr>
        <w:t xml:space="preserve"> </w:t>
      </w:r>
      <w:r w:rsidRPr="005761C6">
        <w:rPr>
          <w:rFonts w:ascii="CMR8" w:cs="CMR8"/>
          <w:sz w:val="24"/>
          <w:szCs w:val="24"/>
        </w:rPr>
        <w:t xml:space="preserve">and computes the following </w:t>
      </w:r>
      <w:r w:rsidR="005761C6" w:rsidRPr="001D4FFF">
        <w:rPr>
          <w:rFonts w:ascii="CMMI8" w:hAnsi="CMMI8" w:cs="CMMI8"/>
          <w:i/>
          <w:iCs/>
          <w:sz w:val="24"/>
          <w:szCs w:val="24"/>
        </w:rPr>
        <w:t>4m</w:t>
      </w:r>
      <w:r w:rsidRPr="005761C6">
        <w:rPr>
          <w:rFonts w:ascii="CMR8" w:cs="CMR8"/>
          <w:sz w:val="24"/>
          <w:szCs w:val="24"/>
        </w:rPr>
        <w:t xml:space="preserve"> values</w:t>
      </w:r>
      <w:ins w:id="218" w:author="lindell" w:date="2010-07-04T16:24:00Z">
        <w:r w:rsidRPr="005761C6">
          <w:rPr>
            <w:rFonts w:ascii="CMR8" w:cs="CMR8"/>
            <w:sz w:val="24"/>
            <w:szCs w:val="24"/>
          </w:rPr>
          <w:t xml:space="preserve"> (all following operations in the group)</w:t>
        </w:r>
      </w:ins>
      <w:r w:rsidRPr="005761C6">
        <w:rPr>
          <w:rFonts w:ascii="CMR8" w:cs="CMR8"/>
          <w:sz w:val="24"/>
          <w:szCs w:val="24"/>
        </w:rPr>
        <w:t>:</w:t>
      </w:r>
    </w:p>
    <w:p w:rsidR="00530AD6" w:rsidRPr="004D1B45" w:rsidRDefault="00530AD6" w:rsidP="00530AD6">
      <w:pPr>
        <w:autoSpaceDE w:val="0"/>
        <w:autoSpaceDN w:val="0"/>
        <w:bidi w:val="0"/>
        <w:adjustRightInd w:val="0"/>
        <w:spacing w:after="0" w:line="240" w:lineRule="auto"/>
        <w:ind w:firstLine="720"/>
        <w:rPr>
          <w:rFonts w:ascii="CMR5" w:hAnsi="CMR5" w:cs="CMR5"/>
          <w:sz w:val="24"/>
          <w:szCs w:val="24"/>
        </w:rPr>
      </w:pPr>
      <w:proofErr w:type="gramStart"/>
      <w:r w:rsidRPr="004D1B45">
        <w:rPr>
          <w:rFonts w:ascii="CMMI8" w:hAnsi="CMMI8" w:cs="CMMI8"/>
          <w:i/>
          <w:iCs/>
          <w:sz w:val="24"/>
          <w:szCs w:val="24"/>
        </w:rPr>
        <w:t>w</w:t>
      </w:r>
      <w:r w:rsidRPr="000610E3">
        <w:rPr>
          <w:rFonts w:ascii="CMR6" w:hAnsi="CMR6" w:cs="CMR6"/>
          <w:sz w:val="24"/>
          <w:szCs w:val="24"/>
          <w:vertAlign w:val="subscript"/>
        </w:rPr>
        <w:t>0</w:t>
      </w:r>
      <w:proofErr w:type="gramEnd"/>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r w:rsidRPr="004D1B45">
        <w:rPr>
          <w:rFonts w:ascii="CMR6" w:hAnsi="CMR6" w:cs="CMR6"/>
          <w:sz w:val="24"/>
          <w:szCs w:val="24"/>
        </w:rPr>
        <w:t xml:space="preserve"> </w:t>
      </w:r>
      <w:r w:rsidRPr="004D1B45">
        <w:rPr>
          <w:rFonts w:ascii="CMR8" w:cs="CMR8"/>
          <w:sz w:val="24"/>
          <w:szCs w:val="24"/>
        </w:rPr>
        <w:t xml:space="preserve">= </w:t>
      </w:r>
      <w:r w:rsidRPr="004D1B45">
        <w:rPr>
          <w:rFonts w:ascii="CMMI8" w:hAnsi="CMMI8" w:cs="CMMI8"/>
          <w:i/>
          <w:iCs/>
          <w:sz w:val="24"/>
          <w:szCs w:val="24"/>
        </w:rPr>
        <w:t>x</w:t>
      </w:r>
      <w:r w:rsidRPr="000610E3">
        <w:rPr>
          <w:rFonts w:ascii="CMMI6" w:hAnsi="CMMI6" w:cs="CMMI6"/>
          <w:i/>
          <w:iCs/>
          <w:sz w:val="24"/>
          <w:szCs w:val="24"/>
          <w:vertAlign w:val="superscript"/>
        </w:rPr>
        <w:t>u</w:t>
      </w:r>
      <w:r w:rsidRPr="000610E3">
        <w:rPr>
          <w:rFonts w:ascii="CMR5" w:hAnsi="CMR5" w:cs="CMR5"/>
          <w:sz w:val="24"/>
          <w:szCs w:val="24"/>
          <w:vertAlign w:val="superscript"/>
        </w:rPr>
        <w:t>0</w:t>
      </w:r>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r w:rsidRPr="004D1B45">
        <w:rPr>
          <w:rFonts w:ascii="CMR5" w:hAnsi="CMR5" w:cs="CMR5"/>
          <w:sz w:val="24"/>
          <w:szCs w:val="24"/>
        </w:rPr>
        <w:t xml:space="preserve"> </w:t>
      </w:r>
      <w:r w:rsidRPr="004D1B45">
        <w:rPr>
          <w:rFonts w:ascii="CMSY8" w:cs="CMSY8" w:hint="eastAsia"/>
          <w:i/>
          <w:iCs/>
          <w:sz w:val="24"/>
          <w:szCs w:val="24"/>
        </w:rPr>
        <w:t>·</w:t>
      </w:r>
      <w:r w:rsidRPr="004D1B45">
        <w:rPr>
          <w:rFonts w:ascii="CMSY8" w:cs="CMSY8"/>
          <w:i/>
          <w:iCs/>
          <w:sz w:val="24"/>
          <w:szCs w:val="24"/>
        </w:rPr>
        <w:t xml:space="preserve"> </w:t>
      </w:r>
      <w:r w:rsidRPr="004D1B45">
        <w:rPr>
          <w:rFonts w:ascii="CMMI8" w:hAnsi="CMMI8" w:cs="CMMI8"/>
          <w:i/>
          <w:iCs/>
          <w:sz w:val="24"/>
          <w:szCs w:val="24"/>
        </w:rPr>
        <w:t>g</w:t>
      </w:r>
      <w:r w:rsidRPr="000610E3">
        <w:rPr>
          <w:rFonts w:ascii="CMMI6" w:hAnsi="CMMI6" w:cs="CMMI6"/>
          <w:i/>
          <w:iCs/>
          <w:sz w:val="24"/>
          <w:szCs w:val="24"/>
          <w:vertAlign w:val="superscript"/>
        </w:rPr>
        <w:t>v</w:t>
      </w:r>
      <w:r w:rsidRPr="000610E3">
        <w:rPr>
          <w:rFonts w:ascii="CMR5" w:hAnsi="CMR5" w:cs="CMR5"/>
          <w:sz w:val="24"/>
          <w:szCs w:val="24"/>
          <w:vertAlign w:val="superscript"/>
        </w:rPr>
        <w:t>0</w:t>
      </w:r>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r w:rsidRPr="004D1B45">
        <w:rPr>
          <w:rFonts w:ascii="CMR5" w:hAnsi="CMR5" w:cs="CMR5"/>
          <w:sz w:val="24"/>
          <w:szCs w:val="24"/>
        </w:rPr>
        <w:t xml:space="preserve"> </w:t>
      </w:r>
      <w:r>
        <w:rPr>
          <w:rFonts w:ascii="CMR5" w:hAnsi="CMR5" w:cs="CMR5"/>
          <w:sz w:val="24"/>
          <w:szCs w:val="24"/>
        </w:rPr>
        <w:t xml:space="preserve">  </w:t>
      </w:r>
      <w:r w:rsidRPr="004D1B45">
        <w:rPr>
          <w:rFonts w:ascii="CMMI8" w:hAnsi="CMMI8" w:cs="CMMI8"/>
          <w:i/>
          <w:iCs/>
          <w:sz w:val="24"/>
          <w:szCs w:val="24"/>
        </w:rPr>
        <w:t>k</w:t>
      </w:r>
      <w:r w:rsidRPr="000610E3">
        <w:rPr>
          <w:rFonts w:ascii="CMR6" w:hAnsi="CMR6" w:cs="CMR6"/>
          <w:sz w:val="24"/>
          <w:szCs w:val="24"/>
          <w:vertAlign w:val="subscript"/>
        </w:rPr>
        <w:t>0</w:t>
      </w:r>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r w:rsidRPr="000610E3">
        <w:rPr>
          <w:rFonts w:ascii="CMR6" w:hAnsi="CMR6" w:cs="CMR6"/>
          <w:sz w:val="24"/>
          <w:szCs w:val="24"/>
          <w:vertAlign w:val="subscript"/>
        </w:rPr>
        <w:t xml:space="preserve"> </w:t>
      </w:r>
      <w:r w:rsidRPr="004D1B45">
        <w:rPr>
          <w:rFonts w:ascii="CMR8" w:cs="CMR8"/>
          <w:sz w:val="24"/>
          <w:szCs w:val="24"/>
        </w:rPr>
        <w:t>= (</w:t>
      </w:r>
      <w:r w:rsidRPr="004D1B45">
        <w:rPr>
          <w:rFonts w:ascii="CMMI8" w:hAnsi="CMMI8" w:cs="CMMI8"/>
          <w:i/>
          <w:iCs/>
          <w:sz w:val="24"/>
          <w:szCs w:val="24"/>
        </w:rPr>
        <w:t>z</w:t>
      </w:r>
      <w:r w:rsidRPr="000610E3">
        <w:rPr>
          <w:rFonts w:ascii="CMR6" w:hAnsi="CMR6" w:cs="CMR6"/>
          <w:sz w:val="24"/>
          <w:szCs w:val="24"/>
          <w:vertAlign w:val="subscript"/>
        </w:rPr>
        <w:t>0</w:t>
      </w:r>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r w:rsidRPr="004D1B45">
        <w:rPr>
          <w:rFonts w:ascii="CMR8" w:cs="CMR8"/>
          <w:sz w:val="24"/>
          <w:szCs w:val="24"/>
        </w:rPr>
        <w:t>)</w:t>
      </w:r>
      <w:r w:rsidRPr="000610E3">
        <w:rPr>
          <w:rFonts w:ascii="CMMI6" w:hAnsi="CMMI6" w:cs="CMMI6"/>
          <w:i/>
          <w:iCs/>
          <w:sz w:val="24"/>
          <w:szCs w:val="24"/>
          <w:vertAlign w:val="superscript"/>
        </w:rPr>
        <w:t>u</w:t>
      </w:r>
      <w:r w:rsidRPr="000610E3">
        <w:rPr>
          <w:rFonts w:ascii="CMR5" w:hAnsi="CMR5" w:cs="CMR5"/>
          <w:sz w:val="24"/>
          <w:szCs w:val="24"/>
          <w:vertAlign w:val="superscript"/>
        </w:rPr>
        <w:t>0</w:t>
      </w:r>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r w:rsidRPr="004D1B45">
        <w:rPr>
          <w:rFonts w:ascii="CMR5" w:hAnsi="CMR5" w:cs="CMR5"/>
          <w:sz w:val="24"/>
          <w:szCs w:val="24"/>
        </w:rPr>
        <w:t xml:space="preserve"> </w:t>
      </w:r>
      <w:r w:rsidRPr="004D1B45">
        <w:rPr>
          <w:rFonts w:ascii="CMSY8" w:cs="CMSY8" w:hint="eastAsia"/>
          <w:i/>
          <w:iCs/>
          <w:sz w:val="24"/>
          <w:szCs w:val="24"/>
        </w:rPr>
        <w:t>·</w:t>
      </w:r>
      <w:r w:rsidRPr="004D1B45">
        <w:rPr>
          <w:rFonts w:ascii="CMSY8" w:cs="CMSY8"/>
          <w:i/>
          <w:iCs/>
          <w:sz w:val="24"/>
          <w:szCs w:val="24"/>
        </w:rPr>
        <w:t xml:space="preserve"> </w:t>
      </w:r>
      <w:r w:rsidRPr="004D1B45">
        <w:rPr>
          <w:rFonts w:ascii="CMMI8" w:hAnsi="CMMI8" w:cs="CMMI8"/>
          <w:i/>
          <w:iCs/>
          <w:sz w:val="24"/>
          <w:szCs w:val="24"/>
        </w:rPr>
        <w:t>y</w:t>
      </w:r>
      <w:r w:rsidRPr="000610E3">
        <w:rPr>
          <w:rFonts w:ascii="CMMI6" w:hAnsi="CMMI6" w:cs="CMMI6"/>
          <w:i/>
          <w:iCs/>
          <w:sz w:val="24"/>
          <w:szCs w:val="24"/>
          <w:vertAlign w:val="superscript"/>
        </w:rPr>
        <w:t>v</w:t>
      </w:r>
      <w:r w:rsidRPr="000610E3">
        <w:rPr>
          <w:rFonts w:ascii="CMR5" w:hAnsi="CMR5" w:cs="CMR5"/>
          <w:sz w:val="24"/>
          <w:szCs w:val="24"/>
          <w:vertAlign w:val="superscript"/>
        </w:rPr>
        <w:t>0</w:t>
      </w:r>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p>
    <w:p w:rsidR="00530AD6" w:rsidRDefault="00530AD6" w:rsidP="00530AD6">
      <w:pPr>
        <w:autoSpaceDE w:val="0"/>
        <w:autoSpaceDN w:val="0"/>
        <w:bidi w:val="0"/>
        <w:adjustRightInd w:val="0"/>
        <w:spacing w:after="0" w:line="240" w:lineRule="auto"/>
        <w:ind w:left="720"/>
        <w:rPr>
          <w:rFonts w:ascii="CMR5" w:hAnsi="CMR5" w:cs="CMR5"/>
          <w:sz w:val="24"/>
          <w:szCs w:val="24"/>
        </w:rPr>
      </w:pPr>
      <w:proofErr w:type="gramStart"/>
      <w:r w:rsidRPr="004D1B45">
        <w:rPr>
          <w:rFonts w:ascii="CMMI8" w:hAnsi="CMMI8" w:cs="CMMI8"/>
          <w:i/>
          <w:iCs/>
          <w:sz w:val="24"/>
          <w:szCs w:val="24"/>
        </w:rPr>
        <w:t>w</w:t>
      </w:r>
      <w:r w:rsidRPr="000610E3">
        <w:rPr>
          <w:rFonts w:ascii="CMR6" w:hAnsi="CMR6" w:cs="CMR6"/>
          <w:sz w:val="24"/>
          <w:szCs w:val="24"/>
          <w:vertAlign w:val="subscript"/>
        </w:rPr>
        <w:t>1</w:t>
      </w:r>
      <w:proofErr w:type="gramEnd"/>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r w:rsidRPr="004D1B45">
        <w:rPr>
          <w:rFonts w:ascii="CMR6" w:hAnsi="CMR6" w:cs="CMR6"/>
          <w:sz w:val="24"/>
          <w:szCs w:val="24"/>
        </w:rPr>
        <w:t xml:space="preserve"> </w:t>
      </w:r>
      <w:r w:rsidRPr="004D1B45">
        <w:rPr>
          <w:rFonts w:ascii="CMR8" w:cs="CMR8"/>
          <w:sz w:val="24"/>
          <w:szCs w:val="24"/>
        </w:rPr>
        <w:t xml:space="preserve">= </w:t>
      </w:r>
      <w:r w:rsidRPr="004D1B45">
        <w:rPr>
          <w:rFonts w:ascii="CMMI8" w:hAnsi="CMMI8" w:cs="CMMI8"/>
          <w:i/>
          <w:iCs/>
          <w:sz w:val="24"/>
          <w:szCs w:val="24"/>
        </w:rPr>
        <w:t>x</w:t>
      </w:r>
      <w:r w:rsidRPr="000610E3">
        <w:rPr>
          <w:rFonts w:ascii="CMMI6" w:hAnsi="CMMI6" w:cs="CMMI6"/>
          <w:i/>
          <w:iCs/>
          <w:sz w:val="24"/>
          <w:szCs w:val="24"/>
          <w:vertAlign w:val="superscript"/>
        </w:rPr>
        <w:t>u</w:t>
      </w:r>
      <w:r w:rsidRPr="000610E3">
        <w:rPr>
          <w:rFonts w:ascii="CMR5" w:hAnsi="CMR5" w:cs="CMR5"/>
          <w:sz w:val="24"/>
          <w:szCs w:val="24"/>
          <w:vertAlign w:val="superscript"/>
        </w:rPr>
        <w:t>1</w:t>
      </w:r>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r w:rsidRPr="004D1B45">
        <w:rPr>
          <w:rFonts w:ascii="CMR5" w:hAnsi="CMR5" w:cs="CMR5"/>
          <w:sz w:val="24"/>
          <w:szCs w:val="24"/>
        </w:rPr>
        <w:t xml:space="preserve"> </w:t>
      </w:r>
      <w:r w:rsidRPr="004D1B45">
        <w:rPr>
          <w:rFonts w:ascii="CMSY8" w:cs="CMSY8" w:hint="eastAsia"/>
          <w:i/>
          <w:iCs/>
          <w:sz w:val="24"/>
          <w:szCs w:val="24"/>
        </w:rPr>
        <w:t>·</w:t>
      </w:r>
      <w:r w:rsidRPr="004D1B45">
        <w:rPr>
          <w:rFonts w:ascii="CMSY8" w:cs="CMSY8"/>
          <w:i/>
          <w:iCs/>
          <w:sz w:val="24"/>
          <w:szCs w:val="24"/>
        </w:rPr>
        <w:t xml:space="preserve"> </w:t>
      </w:r>
      <w:r w:rsidRPr="004D1B45">
        <w:rPr>
          <w:rFonts w:ascii="CMMI8" w:hAnsi="CMMI8" w:cs="CMMI8"/>
          <w:i/>
          <w:iCs/>
          <w:sz w:val="24"/>
          <w:szCs w:val="24"/>
        </w:rPr>
        <w:t>g</w:t>
      </w:r>
      <w:r w:rsidRPr="000610E3">
        <w:rPr>
          <w:rFonts w:ascii="CMMI6" w:hAnsi="CMMI6" w:cs="CMMI6"/>
          <w:i/>
          <w:iCs/>
          <w:sz w:val="24"/>
          <w:szCs w:val="24"/>
          <w:vertAlign w:val="superscript"/>
        </w:rPr>
        <w:t>v</w:t>
      </w:r>
      <w:r w:rsidRPr="000610E3">
        <w:rPr>
          <w:rFonts w:ascii="CMR5" w:hAnsi="CMR5" w:cs="CMR5"/>
          <w:sz w:val="24"/>
          <w:szCs w:val="24"/>
          <w:vertAlign w:val="superscript"/>
        </w:rPr>
        <w:t>1</w:t>
      </w:r>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r w:rsidRPr="004D1B45">
        <w:rPr>
          <w:rFonts w:ascii="CMR5" w:hAnsi="CMR5" w:cs="CMR5"/>
          <w:sz w:val="24"/>
          <w:szCs w:val="24"/>
        </w:rPr>
        <w:t xml:space="preserve"> </w:t>
      </w:r>
      <w:r>
        <w:rPr>
          <w:rFonts w:ascii="CMR5" w:hAnsi="CMR5" w:cs="CMR5"/>
          <w:sz w:val="24"/>
          <w:szCs w:val="24"/>
        </w:rPr>
        <w:t xml:space="preserve">  </w:t>
      </w:r>
      <w:r w:rsidRPr="004D1B45">
        <w:rPr>
          <w:rFonts w:ascii="CMMI8" w:hAnsi="CMMI8" w:cs="CMMI8"/>
          <w:i/>
          <w:iCs/>
          <w:sz w:val="24"/>
          <w:szCs w:val="24"/>
        </w:rPr>
        <w:t>k</w:t>
      </w:r>
      <w:r w:rsidRPr="000610E3">
        <w:rPr>
          <w:rFonts w:ascii="CMR6" w:hAnsi="CMR6" w:cs="CMR6"/>
          <w:sz w:val="24"/>
          <w:szCs w:val="24"/>
          <w:vertAlign w:val="subscript"/>
        </w:rPr>
        <w:t>1</w:t>
      </w:r>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r w:rsidRPr="004D1B45">
        <w:rPr>
          <w:rFonts w:ascii="CMR6" w:hAnsi="CMR6" w:cs="CMR6"/>
          <w:sz w:val="24"/>
          <w:szCs w:val="24"/>
        </w:rPr>
        <w:t xml:space="preserve"> </w:t>
      </w:r>
      <w:r w:rsidRPr="004D1B45">
        <w:rPr>
          <w:rFonts w:ascii="CMR8" w:cs="CMR8"/>
          <w:sz w:val="24"/>
          <w:szCs w:val="24"/>
        </w:rPr>
        <w:t>= (</w:t>
      </w:r>
      <w:r w:rsidRPr="004D1B45">
        <w:rPr>
          <w:rFonts w:ascii="CMMI8" w:hAnsi="CMMI8" w:cs="CMMI8"/>
          <w:i/>
          <w:iCs/>
          <w:sz w:val="24"/>
          <w:szCs w:val="24"/>
        </w:rPr>
        <w:t>z</w:t>
      </w:r>
      <w:r w:rsidRPr="000610E3">
        <w:rPr>
          <w:rFonts w:ascii="CMR6" w:hAnsi="CMR6" w:cs="CMR6"/>
          <w:sz w:val="24"/>
          <w:szCs w:val="24"/>
          <w:vertAlign w:val="subscript"/>
        </w:rPr>
        <w:t>1</w:t>
      </w:r>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r w:rsidRPr="004D1B45">
        <w:rPr>
          <w:rFonts w:ascii="CMR8" w:cs="CMR8"/>
          <w:sz w:val="24"/>
          <w:szCs w:val="24"/>
        </w:rPr>
        <w:t>)</w:t>
      </w:r>
      <w:r w:rsidRPr="000610E3">
        <w:rPr>
          <w:rFonts w:ascii="CMMI6" w:hAnsi="CMMI6" w:cs="CMMI6"/>
          <w:i/>
          <w:iCs/>
          <w:sz w:val="24"/>
          <w:szCs w:val="24"/>
          <w:vertAlign w:val="superscript"/>
        </w:rPr>
        <w:t>u</w:t>
      </w:r>
      <w:r w:rsidRPr="000610E3">
        <w:rPr>
          <w:rFonts w:ascii="CMR5" w:hAnsi="CMR5" w:cs="CMR5"/>
          <w:sz w:val="24"/>
          <w:szCs w:val="24"/>
          <w:vertAlign w:val="superscript"/>
        </w:rPr>
        <w:t>1</w:t>
      </w:r>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r w:rsidRPr="004D1B45">
        <w:rPr>
          <w:rFonts w:ascii="CMR5" w:hAnsi="CMR5" w:cs="CMR5"/>
          <w:sz w:val="24"/>
          <w:szCs w:val="24"/>
        </w:rPr>
        <w:t xml:space="preserve"> </w:t>
      </w:r>
      <w:r w:rsidRPr="004D1B45">
        <w:rPr>
          <w:rFonts w:ascii="CMSY8" w:cs="CMSY8" w:hint="eastAsia"/>
          <w:i/>
          <w:iCs/>
          <w:sz w:val="24"/>
          <w:szCs w:val="24"/>
        </w:rPr>
        <w:t>·</w:t>
      </w:r>
      <w:r w:rsidRPr="004D1B45">
        <w:rPr>
          <w:rFonts w:ascii="CMSY8" w:cs="CMSY8"/>
          <w:i/>
          <w:iCs/>
          <w:sz w:val="24"/>
          <w:szCs w:val="24"/>
        </w:rPr>
        <w:t xml:space="preserve"> </w:t>
      </w:r>
      <w:r w:rsidRPr="004D1B45">
        <w:rPr>
          <w:rFonts w:ascii="CMMI8" w:hAnsi="CMMI8" w:cs="CMMI8"/>
          <w:i/>
          <w:iCs/>
          <w:sz w:val="24"/>
          <w:szCs w:val="24"/>
        </w:rPr>
        <w:t>y</w:t>
      </w:r>
      <w:r w:rsidRPr="000610E3">
        <w:rPr>
          <w:rFonts w:ascii="CMMI6" w:hAnsi="CMMI6" w:cs="CMMI6"/>
          <w:i/>
          <w:iCs/>
          <w:sz w:val="24"/>
          <w:szCs w:val="24"/>
          <w:vertAlign w:val="superscript"/>
        </w:rPr>
        <w:t>v</w:t>
      </w:r>
      <w:r w:rsidRPr="000610E3">
        <w:rPr>
          <w:rFonts w:ascii="CMR5" w:hAnsi="CMR5" w:cs="CMR5"/>
          <w:sz w:val="24"/>
          <w:szCs w:val="24"/>
          <w:vertAlign w:val="superscript"/>
        </w:rPr>
        <w:t>1</w:t>
      </w:r>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p>
    <w:p w:rsidR="00530AD6" w:rsidRPr="0052419E" w:rsidRDefault="00530AD6" w:rsidP="00530AD6">
      <w:pPr>
        <w:pStyle w:val="ListParagraph"/>
        <w:numPr>
          <w:ilvl w:val="0"/>
          <w:numId w:val="49"/>
        </w:numPr>
        <w:autoSpaceDE w:val="0"/>
        <w:autoSpaceDN w:val="0"/>
        <w:bidi w:val="0"/>
        <w:adjustRightInd w:val="0"/>
        <w:spacing w:after="0" w:line="240" w:lineRule="auto"/>
        <w:rPr>
          <w:rFonts w:ascii="CMR8" w:cs="CMR8"/>
          <w:sz w:val="24"/>
          <w:szCs w:val="24"/>
        </w:rPr>
      </w:pPr>
      <w:r w:rsidRPr="0052419E">
        <w:rPr>
          <w:rFonts w:ascii="CMMI8" w:hAnsi="CMMI8" w:cs="CMMI8"/>
          <w:i/>
          <w:iCs/>
          <w:sz w:val="24"/>
          <w:szCs w:val="24"/>
        </w:rPr>
        <w:t xml:space="preserve">S </w:t>
      </w:r>
      <w:r w:rsidRPr="0052419E">
        <w:rPr>
          <w:rFonts w:ascii="CMR8" w:cs="CMR8"/>
          <w:sz w:val="24"/>
          <w:szCs w:val="24"/>
        </w:rPr>
        <w:t xml:space="preserve">then encrypts </w:t>
      </w:r>
      <w:r w:rsidRPr="0052419E">
        <w:rPr>
          <w:rFonts w:ascii="CMMI8" w:hAnsi="CMMI8" w:cs="CMMI8"/>
          <w:i/>
          <w:iCs/>
          <w:sz w:val="24"/>
          <w:szCs w:val="24"/>
        </w:rPr>
        <w:t>x</w:t>
      </w:r>
      <w:r w:rsidRPr="0052419E">
        <w:rPr>
          <w:rFonts w:ascii="CMR6" w:hAnsi="CMR6" w:cs="CMR6"/>
          <w:sz w:val="24"/>
          <w:szCs w:val="24"/>
          <w:vertAlign w:val="subscript"/>
        </w:rPr>
        <w:t>0</w:t>
      </w:r>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r w:rsidRPr="0052419E">
        <w:rPr>
          <w:rFonts w:ascii="CMR6" w:hAnsi="CMR6" w:cs="CMR6"/>
          <w:sz w:val="24"/>
          <w:szCs w:val="24"/>
        </w:rPr>
        <w:t xml:space="preserve"> </w:t>
      </w:r>
      <w:r w:rsidRPr="0052419E">
        <w:rPr>
          <w:rFonts w:ascii="CMR8" w:cs="CMR8"/>
          <w:sz w:val="24"/>
          <w:szCs w:val="24"/>
        </w:rPr>
        <w:t xml:space="preserve">under </w:t>
      </w:r>
      <w:r w:rsidRPr="0052419E">
        <w:rPr>
          <w:rFonts w:ascii="CMMI8" w:hAnsi="CMMI8" w:cs="CMMI8"/>
          <w:i/>
          <w:iCs/>
          <w:sz w:val="24"/>
          <w:szCs w:val="24"/>
        </w:rPr>
        <w:t>k</w:t>
      </w:r>
      <w:r w:rsidRPr="0052419E">
        <w:rPr>
          <w:rFonts w:ascii="CMR6" w:hAnsi="CMR6" w:cs="CMR6"/>
          <w:sz w:val="24"/>
          <w:szCs w:val="24"/>
          <w:vertAlign w:val="subscript"/>
        </w:rPr>
        <w:t>0</w:t>
      </w:r>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r w:rsidRPr="0052419E">
        <w:rPr>
          <w:rFonts w:ascii="CMR6" w:hAnsi="CMR6" w:cs="CMR6"/>
          <w:sz w:val="24"/>
          <w:szCs w:val="24"/>
        </w:rPr>
        <w:t xml:space="preserve"> </w:t>
      </w:r>
      <w:r w:rsidRPr="0052419E">
        <w:rPr>
          <w:rFonts w:ascii="CMR8" w:cs="CMR8"/>
          <w:sz w:val="24"/>
          <w:szCs w:val="24"/>
        </w:rPr>
        <w:t xml:space="preserve">and </w:t>
      </w:r>
      <w:r w:rsidRPr="0052419E">
        <w:rPr>
          <w:rFonts w:ascii="CMMI8" w:hAnsi="CMMI8" w:cs="CMMI8"/>
          <w:i/>
          <w:iCs/>
          <w:sz w:val="24"/>
          <w:szCs w:val="24"/>
        </w:rPr>
        <w:t>x</w:t>
      </w:r>
      <w:r w:rsidRPr="0052419E">
        <w:rPr>
          <w:rFonts w:ascii="CMR6" w:hAnsi="CMR6" w:cs="CMR6"/>
          <w:sz w:val="24"/>
          <w:szCs w:val="24"/>
          <w:vertAlign w:val="subscript"/>
        </w:rPr>
        <w:t>1</w:t>
      </w:r>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r w:rsidRPr="0052419E">
        <w:rPr>
          <w:rFonts w:ascii="CMR6" w:hAnsi="CMR6" w:cs="CMR6"/>
          <w:sz w:val="24"/>
          <w:szCs w:val="24"/>
        </w:rPr>
        <w:t xml:space="preserve"> </w:t>
      </w:r>
      <w:r w:rsidRPr="0052419E">
        <w:rPr>
          <w:rFonts w:ascii="CMR8" w:cs="CMR8"/>
          <w:sz w:val="24"/>
          <w:szCs w:val="24"/>
        </w:rPr>
        <w:t xml:space="preserve">under </w:t>
      </w:r>
      <w:r w:rsidRPr="0052419E">
        <w:rPr>
          <w:rFonts w:ascii="CMMI8" w:hAnsi="CMMI8" w:cs="CMMI8"/>
          <w:i/>
          <w:iCs/>
          <w:sz w:val="24"/>
          <w:szCs w:val="24"/>
        </w:rPr>
        <w:t>k</w:t>
      </w:r>
      <w:r w:rsidRPr="0052419E">
        <w:rPr>
          <w:rFonts w:ascii="CMR6" w:hAnsi="CMR6" w:cs="CMR6"/>
          <w:sz w:val="24"/>
          <w:szCs w:val="24"/>
          <w:vertAlign w:val="subscript"/>
        </w:rPr>
        <w:t>1</w:t>
      </w:r>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r w:rsidRPr="0052419E">
        <w:rPr>
          <w:rFonts w:ascii="CMR8" w:cs="CMR8"/>
          <w:sz w:val="24"/>
          <w:szCs w:val="24"/>
        </w:rPr>
        <w:t xml:space="preserve">. </w:t>
      </w:r>
      <w:ins w:id="219" w:author="lindell" w:date="2010-07-04T16:28:00Z">
        <w:r w:rsidRPr="0052419E">
          <w:rPr>
            <w:rFonts w:ascii="CMR8" w:cs="CMR8"/>
            <w:sz w:val="24"/>
            <w:szCs w:val="24"/>
          </w:rPr>
          <w:t xml:space="preserve">In order to do this, a KDF (as defined </w:t>
        </w:r>
      </w:ins>
      <w:ins w:id="220" w:author="lindell" w:date="2010-07-04T16:29:00Z">
        <w:r w:rsidRPr="0052419E">
          <w:rPr>
            <w:rFonts w:ascii="CMR8" w:cs="CMR8"/>
            <w:sz w:val="24"/>
            <w:szCs w:val="24"/>
          </w:rPr>
          <w:t>in the</w:t>
        </w:r>
      </w:ins>
      <w:ins w:id="221" w:author="lindell" w:date="2010-07-04T16:28:00Z">
        <w:r w:rsidRPr="0052419E">
          <w:rPr>
            <w:rFonts w:ascii="CMR8" w:cs="CMR8"/>
            <w:sz w:val="24"/>
            <w:szCs w:val="24"/>
          </w:rPr>
          <w:t xml:space="preserve"> </w:t>
        </w:r>
      </w:ins>
      <w:ins w:id="222" w:author="lindell" w:date="2010-07-04T16:29:00Z">
        <w:r w:rsidRPr="0052419E">
          <w:rPr>
            <w:rFonts w:ascii="CMR8" w:cs="CMR8"/>
            <w:sz w:val="24"/>
            <w:szCs w:val="24"/>
          </w:rPr>
          <w:t>library) is applied to k</w:t>
        </w:r>
        <w:r w:rsidRPr="005761C6">
          <w:rPr>
            <w:rFonts w:ascii="CMR8" w:cs="CMR8"/>
            <w:sz w:val="24"/>
            <w:szCs w:val="24"/>
            <w:vertAlign w:val="subscript"/>
          </w:rPr>
          <w:t>0</w:t>
        </w:r>
      </w:ins>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ins w:id="223" w:author="lindell" w:date="2010-07-04T16:29:00Z">
        <w:r w:rsidRPr="0052419E">
          <w:rPr>
            <w:rFonts w:ascii="CMR8" w:cs="CMR8"/>
            <w:sz w:val="24"/>
            <w:szCs w:val="24"/>
          </w:rPr>
          <w:t xml:space="preserve"> in order to obtain a symmetric key. Any </w:t>
        </w:r>
        <w:r>
          <w:rPr>
            <w:rFonts w:ascii="CMR8" w:cs="CMR8"/>
            <w:sz w:val="24"/>
            <w:szCs w:val="24"/>
          </w:rPr>
          <w:t xml:space="preserve">symmetric encryption scheme that is secure for eavesdropping adversaries can then be used. Likewise for k1. </w:t>
        </w:r>
      </w:ins>
      <w:ins w:id="224" w:author="lindell" w:date="2010-07-04T16:30:00Z">
        <w:r>
          <w:rPr>
            <w:rFonts w:ascii="CMR8" w:cs="CMR8"/>
            <w:sz w:val="24"/>
            <w:szCs w:val="24"/>
          </w:rPr>
          <w:t xml:space="preserve">We recommend using a simple one-time pad. For this, obtain the appropriate </w:t>
        </w:r>
      </w:ins>
      <w:ins w:id="225" w:author="lindell" w:date="2010-07-04T16:31:00Z">
        <w:r>
          <w:rPr>
            <w:rFonts w:ascii="CMR8" w:cs="CMR8"/>
            <w:sz w:val="24"/>
            <w:szCs w:val="24"/>
          </w:rPr>
          <w:t xml:space="preserve">output </w:t>
        </w:r>
      </w:ins>
      <w:ins w:id="226" w:author="lindell" w:date="2010-07-04T16:30:00Z">
        <w:r>
          <w:rPr>
            <w:rFonts w:ascii="CMR8" w:cs="CMR8"/>
            <w:sz w:val="24"/>
            <w:szCs w:val="24"/>
          </w:rPr>
          <w:t xml:space="preserve">length from </w:t>
        </w:r>
        <w:proofErr w:type="gramStart"/>
        <w:r w:rsidRPr="0052419E">
          <w:rPr>
            <w:rFonts w:ascii="CMR8" w:cs="CMR8"/>
            <w:sz w:val="24"/>
            <w:szCs w:val="24"/>
          </w:rPr>
          <w:t>KDF</w:t>
        </w:r>
      </w:ins>
      <w:ins w:id="227" w:author="lindell" w:date="2010-07-04T16:31:00Z">
        <w:r>
          <w:rPr>
            <w:rFonts w:ascii="CMR8" w:cs="CMR8"/>
            <w:sz w:val="24"/>
            <w:szCs w:val="24"/>
          </w:rPr>
          <w:t>(</w:t>
        </w:r>
        <w:proofErr w:type="gramEnd"/>
        <w:r>
          <w:rPr>
            <w:rFonts w:ascii="CMR8" w:cs="CMR8"/>
            <w:sz w:val="24"/>
            <w:szCs w:val="24"/>
          </w:rPr>
          <w:t>k</w:t>
        </w:r>
        <w:r w:rsidRPr="005761C6">
          <w:rPr>
            <w:rFonts w:ascii="CMR8" w:cs="CMR8"/>
            <w:sz w:val="24"/>
            <w:szCs w:val="24"/>
            <w:vertAlign w:val="subscript"/>
          </w:rPr>
          <w:t>0</w:t>
        </w:r>
      </w:ins>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ins w:id="228" w:author="lindell" w:date="2010-07-04T16:31:00Z">
        <w:r>
          <w:rPr>
            <w:rFonts w:ascii="CMR8" w:cs="CMR8"/>
            <w:sz w:val="24"/>
            <w:szCs w:val="24"/>
          </w:rPr>
          <w:t>)</w:t>
        </w:r>
      </w:ins>
      <w:ins w:id="229" w:author="lindell" w:date="2010-07-04T16:30:00Z">
        <w:r w:rsidRPr="0052419E">
          <w:rPr>
            <w:rFonts w:ascii="CMR8" w:cs="CMR8"/>
            <w:sz w:val="24"/>
            <w:szCs w:val="24"/>
          </w:rPr>
          <w:t xml:space="preserve"> </w:t>
        </w:r>
      </w:ins>
      <w:ins w:id="230" w:author="lindell" w:date="2010-07-04T16:31:00Z">
        <w:r w:rsidRPr="0052419E">
          <w:rPr>
            <w:rFonts w:ascii="CMR8" w:cs="CMR8"/>
            <w:sz w:val="24"/>
            <w:szCs w:val="24"/>
          </w:rPr>
          <w:t>and XOR the result with x</w:t>
        </w:r>
        <w:r w:rsidRPr="005761C6">
          <w:rPr>
            <w:rFonts w:ascii="CMR8" w:cs="CMR8"/>
            <w:sz w:val="24"/>
            <w:szCs w:val="24"/>
            <w:vertAlign w:val="subscript"/>
          </w:rPr>
          <w:t>0</w:t>
        </w:r>
      </w:ins>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ins w:id="231" w:author="lindell" w:date="2010-07-04T16:32:00Z">
        <w:r>
          <w:rPr>
            <w:rFonts w:ascii="CMR8" w:cs="CMR8"/>
            <w:sz w:val="24"/>
            <w:szCs w:val="24"/>
          </w:rPr>
          <w:t>; likewise for k</w:t>
        </w:r>
        <w:r w:rsidRPr="005761C6">
          <w:rPr>
            <w:rFonts w:ascii="CMR8" w:cs="CMR8"/>
            <w:sz w:val="24"/>
            <w:szCs w:val="24"/>
            <w:vertAlign w:val="subscript"/>
          </w:rPr>
          <w:t>1</w:t>
        </w:r>
      </w:ins>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ins w:id="232" w:author="lindell" w:date="2010-07-04T16:31:00Z">
        <w:r w:rsidRPr="0052419E">
          <w:rPr>
            <w:rFonts w:ascii="CMR8" w:cs="CMR8"/>
            <w:sz w:val="24"/>
            <w:szCs w:val="24"/>
          </w:rPr>
          <w:t xml:space="preserve">. </w:t>
        </w:r>
      </w:ins>
    </w:p>
    <w:p w:rsidR="00530AD6" w:rsidDel="0052419E" w:rsidRDefault="00530AD6" w:rsidP="00530AD6">
      <w:pPr>
        <w:pStyle w:val="ListParagraph"/>
        <w:numPr>
          <w:ilvl w:val="0"/>
          <w:numId w:val="49"/>
        </w:numPr>
        <w:autoSpaceDE w:val="0"/>
        <w:autoSpaceDN w:val="0"/>
        <w:bidi w:val="0"/>
        <w:adjustRightInd w:val="0"/>
        <w:spacing w:after="0" w:line="240" w:lineRule="auto"/>
        <w:rPr>
          <w:del w:id="233" w:author="lindell" w:date="2010-07-04T16:28:00Z"/>
          <w:rFonts w:ascii="CMR8" w:cs="CMR8"/>
          <w:sz w:val="24"/>
          <w:szCs w:val="24"/>
        </w:rPr>
      </w:pPr>
      <w:del w:id="234" w:author="lindell" w:date="2010-07-04T16:28:00Z">
        <w:r w:rsidRPr="0052419E" w:rsidDel="0052419E">
          <w:rPr>
            <w:rFonts w:ascii="CMR8" w:cs="CMR8"/>
            <w:sz w:val="24"/>
            <w:szCs w:val="24"/>
          </w:rPr>
          <w:delText>For the sake of simplicity, assume that one-time pad type encryption is used. That is, assume that</w:delText>
        </w:r>
        <w:r w:rsidRPr="000A2E24">
          <w:rPr>
            <w:rFonts w:ascii="CMMI8" w:hAnsi="CMMI8" w:cs="CMMI8"/>
            <w:i/>
            <w:iCs/>
            <w:sz w:val="24"/>
            <w:szCs w:val="24"/>
            <w:rPrChange w:id="235" w:author="lindell" w:date="2010-07-04T16:31:00Z">
              <w:rPr>
                <w:rFonts w:ascii="CMR8" w:cs="CMR8"/>
                <w:sz w:val="24"/>
                <w:szCs w:val="24"/>
              </w:rPr>
            </w:rPrChange>
          </w:rPr>
          <w:delText xml:space="preserve"> </w:delText>
        </w:r>
        <w:r w:rsidRPr="000A2E24">
          <w:rPr>
            <w:rFonts w:ascii="CMR6" w:hAnsi="CMR6" w:cs="CMR6"/>
            <w:i/>
            <w:iCs/>
            <w:sz w:val="24"/>
            <w:szCs w:val="24"/>
            <w:vertAlign w:val="subscript"/>
            <w:rPrChange w:id="236" w:author="lindell" w:date="2010-07-04T16:31:00Z">
              <w:rPr>
                <w:rFonts w:ascii="CMMI8" w:hAnsi="CMMI8" w:cs="CMMI8"/>
                <w:i/>
                <w:iCs/>
                <w:sz w:val="24"/>
                <w:szCs w:val="24"/>
              </w:rPr>
            </w:rPrChange>
          </w:rPr>
          <w:delText>x</w:delText>
        </w:r>
        <w:r w:rsidRPr="0052419E" w:rsidDel="0052419E">
          <w:rPr>
            <w:rFonts w:ascii="CMR6" w:hAnsi="CMR6" w:cs="CMR6"/>
            <w:sz w:val="24"/>
            <w:szCs w:val="24"/>
            <w:vertAlign w:val="subscript"/>
          </w:rPr>
          <w:delText>0</w:delText>
        </w:r>
        <w:r w:rsidRPr="000A2E24">
          <w:rPr>
            <w:rFonts w:ascii="CMR8" w:hAnsi="CMR6" w:cs="CMR8"/>
            <w:sz w:val="24"/>
            <w:szCs w:val="24"/>
            <w:rPrChange w:id="237" w:author="lindell" w:date="2010-07-04T16:31:00Z">
              <w:rPr>
                <w:rFonts w:ascii="CMR6" w:hAnsi="CMR6" w:cs="CMR6"/>
                <w:sz w:val="24"/>
                <w:szCs w:val="24"/>
              </w:rPr>
            </w:rPrChange>
          </w:rPr>
          <w:delText xml:space="preserve"> </w:delText>
        </w:r>
        <w:r w:rsidRPr="0052419E" w:rsidDel="0052419E">
          <w:rPr>
            <w:rFonts w:ascii="CMR8" w:cs="CMR8"/>
            <w:sz w:val="24"/>
            <w:szCs w:val="24"/>
          </w:rPr>
          <w:delText>and</w:delText>
        </w:r>
        <w:r w:rsidRPr="000A2E24">
          <w:rPr>
            <w:rFonts w:ascii="CMMI8" w:hAnsi="CMMI8" w:cs="CMMI8"/>
            <w:i/>
            <w:iCs/>
            <w:sz w:val="24"/>
            <w:szCs w:val="24"/>
            <w:rPrChange w:id="238" w:author="lindell" w:date="2010-07-04T16:31:00Z">
              <w:rPr>
                <w:rFonts w:ascii="CMR8" w:cs="CMR8"/>
                <w:sz w:val="24"/>
                <w:szCs w:val="24"/>
              </w:rPr>
            </w:rPrChange>
          </w:rPr>
          <w:delText xml:space="preserve"> </w:delText>
        </w:r>
        <w:r w:rsidRPr="000A2E24">
          <w:rPr>
            <w:rFonts w:ascii="CMR6" w:hAnsi="CMR6" w:cs="CMR6"/>
            <w:i/>
            <w:iCs/>
            <w:sz w:val="24"/>
            <w:szCs w:val="24"/>
            <w:vertAlign w:val="subscript"/>
            <w:rPrChange w:id="239" w:author="lindell" w:date="2010-07-04T16:31:00Z">
              <w:rPr>
                <w:rFonts w:ascii="CMMI8" w:hAnsi="CMMI8" w:cs="CMMI8"/>
                <w:i/>
                <w:iCs/>
                <w:sz w:val="24"/>
                <w:szCs w:val="24"/>
              </w:rPr>
            </w:rPrChange>
          </w:rPr>
          <w:delText>x</w:delText>
        </w:r>
        <w:r w:rsidRPr="0052419E" w:rsidDel="0052419E">
          <w:rPr>
            <w:rFonts w:ascii="CMR6" w:hAnsi="CMR6" w:cs="CMR6"/>
            <w:sz w:val="24"/>
            <w:szCs w:val="24"/>
            <w:vertAlign w:val="subscript"/>
          </w:rPr>
          <w:delText>1</w:delText>
        </w:r>
        <w:r w:rsidRPr="000A2E24">
          <w:rPr>
            <w:rFonts w:ascii="CMR8" w:hAnsi="CMR6" w:cs="CMR8"/>
            <w:sz w:val="24"/>
            <w:szCs w:val="24"/>
            <w:rPrChange w:id="240" w:author="lindell" w:date="2010-07-04T16:31:00Z">
              <w:rPr>
                <w:rFonts w:ascii="CMR6" w:hAnsi="CMR6" w:cs="CMR6"/>
                <w:sz w:val="24"/>
                <w:szCs w:val="24"/>
              </w:rPr>
            </w:rPrChange>
          </w:rPr>
          <w:delText xml:space="preserve"> </w:delText>
        </w:r>
        <w:r w:rsidRPr="0052419E" w:rsidDel="0052419E">
          <w:rPr>
            <w:rFonts w:ascii="CMR8" w:cs="CMR8"/>
            <w:sz w:val="24"/>
            <w:szCs w:val="24"/>
          </w:rPr>
          <w:delText>are mapped to elements of</w:delText>
        </w:r>
        <w:r w:rsidRPr="000A2E24">
          <w:rPr>
            <w:rFonts w:ascii="MSBM10" w:hAnsi="MSBM10" w:cs="MSBM10"/>
            <w:sz w:val="24"/>
            <w:szCs w:val="24"/>
            <w:rPrChange w:id="241" w:author="lindell" w:date="2010-07-04T16:31:00Z">
              <w:rPr>
                <w:rFonts w:ascii="CMR8" w:cs="CMR8"/>
                <w:sz w:val="24"/>
                <w:szCs w:val="24"/>
              </w:rPr>
            </w:rPrChange>
          </w:rPr>
          <w:delText xml:space="preserve"> </w:delText>
        </w:r>
        <w:r w:rsidRPr="000A2E24">
          <w:rPr>
            <w:rFonts w:ascii="CMR8" w:hAnsi="MSBM10" w:cs="CMR8"/>
            <w:sz w:val="24"/>
            <w:szCs w:val="24"/>
            <w:rPrChange w:id="242" w:author="lindell" w:date="2010-07-04T16:31:00Z">
              <w:rPr>
                <w:rFonts w:ascii="MSBM10" w:hAnsi="MSBM10" w:cs="MSBM10"/>
                <w:sz w:val="24"/>
                <w:szCs w:val="24"/>
              </w:rPr>
            </w:rPrChange>
          </w:rPr>
          <w:delText>G</w:delText>
        </w:r>
        <w:r w:rsidRPr="0052419E" w:rsidDel="0052419E">
          <w:rPr>
            <w:rFonts w:ascii="CMR8" w:cs="CMR8"/>
            <w:sz w:val="24"/>
            <w:szCs w:val="24"/>
          </w:rPr>
          <w:delText>. Then,</w:delText>
        </w:r>
        <w:r w:rsidRPr="000A2E24">
          <w:rPr>
            <w:rFonts w:ascii="CMMI8" w:hAnsi="CMMI8" w:cs="CMMI8"/>
            <w:i/>
            <w:iCs/>
            <w:sz w:val="24"/>
            <w:szCs w:val="24"/>
            <w:rPrChange w:id="243" w:author="lindell" w:date="2010-07-04T16:31:00Z">
              <w:rPr>
                <w:rFonts w:ascii="CMR8" w:cs="CMR8"/>
                <w:sz w:val="24"/>
                <w:szCs w:val="24"/>
              </w:rPr>
            </w:rPrChange>
          </w:rPr>
          <w:delText xml:space="preserve"> </w:delText>
        </w:r>
        <w:r w:rsidRPr="0052419E" w:rsidDel="0052419E">
          <w:rPr>
            <w:rFonts w:ascii="CMMI8" w:hAnsi="CMMI8" w:cs="CMMI8"/>
            <w:i/>
            <w:iCs/>
            <w:sz w:val="24"/>
            <w:szCs w:val="24"/>
          </w:rPr>
          <w:delText>S</w:delText>
        </w:r>
        <w:r w:rsidRPr="000A2E24">
          <w:rPr>
            <w:rFonts w:ascii="CMR8" w:hAnsi="CMMI8" w:cs="CMR8"/>
            <w:i/>
            <w:iCs/>
            <w:sz w:val="24"/>
            <w:szCs w:val="24"/>
            <w:rPrChange w:id="244" w:author="lindell" w:date="2010-07-04T16:31:00Z">
              <w:rPr>
                <w:rFonts w:ascii="CMMI8" w:hAnsi="CMMI8" w:cs="CMMI8"/>
                <w:i/>
                <w:iCs/>
                <w:sz w:val="24"/>
                <w:szCs w:val="24"/>
              </w:rPr>
            </w:rPrChange>
          </w:rPr>
          <w:delText xml:space="preserve"> </w:delText>
        </w:r>
        <w:r w:rsidRPr="0052419E" w:rsidDel="0052419E">
          <w:rPr>
            <w:rFonts w:ascii="CMR8" w:cs="CMR8"/>
            <w:sz w:val="24"/>
            <w:szCs w:val="24"/>
          </w:rPr>
          <w:delText>computes</w:delText>
        </w:r>
        <w:r w:rsidRPr="000A2E24">
          <w:rPr>
            <w:rFonts w:ascii="CMMI8" w:hAnsi="CMMI8" w:cs="CMMI8"/>
            <w:i/>
            <w:iCs/>
            <w:sz w:val="24"/>
            <w:szCs w:val="24"/>
            <w:rPrChange w:id="245" w:author="lindell" w:date="2010-07-04T16:31:00Z">
              <w:rPr>
                <w:rFonts w:ascii="CMR8" w:cs="CMR8"/>
                <w:sz w:val="24"/>
                <w:szCs w:val="24"/>
              </w:rPr>
            </w:rPrChange>
          </w:rPr>
          <w:delText xml:space="preserve"> </w:delText>
        </w:r>
        <w:r w:rsidRPr="000A2E24">
          <w:rPr>
            <w:rFonts w:ascii="CMR6" w:hAnsi="CMR6" w:cs="CMR6"/>
            <w:i/>
            <w:iCs/>
            <w:sz w:val="24"/>
            <w:szCs w:val="24"/>
            <w:vertAlign w:val="subscript"/>
            <w:rPrChange w:id="246" w:author="lindell" w:date="2010-07-04T16:31:00Z">
              <w:rPr>
                <w:rFonts w:ascii="CMMI8" w:hAnsi="CMMI8" w:cs="CMMI8"/>
                <w:i/>
                <w:iCs/>
                <w:sz w:val="24"/>
                <w:szCs w:val="24"/>
              </w:rPr>
            </w:rPrChange>
          </w:rPr>
          <w:delText>c</w:delText>
        </w:r>
        <w:r w:rsidRPr="0052419E" w:rsidDel="0052419E">
          <w:rPr>
            <w:rFonts w:ascii="CMR6" w:hAnsi="CMR6" w:cs="CMR6"/>
            <w:sz w:val="24"/>
            <w:szCs w:val="24"/>
            <w:vertAlign w:val="subscript"/>
          </w:rPr>
          <w:delText>0</w:delText>
        </w:r>
        <w:r w:rsidRPr="000A2E24">
          <w:rPr>
            <w:rFonts w:ascii="CMR8" w:hAnsi="CMR6" w:cs="CMR8"/>
            <w:sz w:val="24"/>
            <w:szCs w:val="24"/>
            <w:rPrChange w:id="247" w:author="lindell" w:date="2010-07-04T16:31:00Z">
              <w:rPr>
                <w:rFonts w:ascii="CMR6" w:hAnsi="CMR6" w:cs="CMR6"/>
                <w:sz w:val="24"/>
                <w:szCs w:val="24"/>
              </w:rPr>
            </w:rPrChange>
          </w:rPr>
          <w:delText xml:space="preserve"> </w:delText>
        </w:r>
        <w:r w:rsidRPr="0052419E" w:rsidDel="0052419E">
          <w:rPr>
            <w:rFonts w:ascii="CMR8" w:cs="CMR8"/>
            <w:sz w:val="24"/>
            <w:szCs w:val="24"/>
          </w:rPr>
          <w:delText>=</w:delText>
        </w:r>
        <w:r w:rsidRPr="000A2E24">
          <w:rPr>
            <w:rFonts w:ascii="CMMI8" w:hAnsi="CMMI8" w:cs="CMMI8"/>
            <w:i/>
            <w:iCs/>
            <w:sz w:val="24"/>
            <w:szCs w:val="24"/>
            <w:rPrChange w:id="248" w:author="lindell" w:date="2010-07-04T16:31:00Z">
              <w:rPr>
                <w:rFonts w:ascii="CMR8" w:cs="CMR8"/>
                <w:sz w:val="24"/>
                <w:szCs w:val="24"/>
              </w:rPr>
            </w:rPrChange>
          </w:rPr>
          <w:delText xml:space="preserve"> </w:delText>
        </w:r>
        <w:r w:rsidRPr="000A2E24">
          <w:rPr>
            <w:rFonts w:ascii="CMR6" w:hAnsi="CMR6" w:cs="CMR6"/>
            <w:i/>
            <w:iCs/>
            <w:sz w:val="24"/>
            <w:szCs w:val="24"/>
            <w:vertAlign w:val="subscript"/>
            <w:rPrChange w:id="249" w:author="lindell" w:date="2010-07-04T16:31:00Z">
              <w:rPr>
                <w:rFonts w:ascii="CMMI8" w:hAnsi="CMMI8" w:cs="CMMI8"/>
                <w:i/>
                <w:iCs/>
                <w:sz w:val="24"/>
                <w:szCs w:val="24"/>
              </w:rPr>
            </w:rPrChange>
          </w:rPr>
          <w:delText>x</w:delText>
        </w:r>
        <w:r w:rsidRPr="0052419E" w:rsidDel="0052419E">
          <w:rPr>
            <w:rFonts w:ascii="CMR6" w:hAnsi="CMR6" w:cs="CMR6"/>
            <w:sz w:val="24"/>
            <w:szCs w:val="24"/>
            <w:vertAlign w:val="subscript"/>
          </w:rPr>
          <w:delText>0</w:delText>
        </w:r>
        <w:r w:rsidRPr="000A2E24">
          <w:rPr>
            <w:rFonts w:ascii="CMSY8" w:hAnsi="CMR6" w:cs="CMSY8"/>
            <w:i/>
            <w:iCs/>
            <w:sz w:val="24"/>
            <w:szCs w:val="24"/>
            <w:rPrChange w:id="250" w:author="lindell" w:date="2010-07-04T16:31:00Z">
              <w:rPr>
                <w:rFonts w:ascii="CMR6" w:hAnsi="CMR6" w:cs="CMR6"/>
                <w:sz w:val="24"/>
                <w:szCs w:val="24"/>
              </w:rPr>
            </w:rPrChange>
          </w:rPr>
          <w:delText xml:space="preserve"> </w:delText>
        </w:r>
        <w:r w:rsidRPr="0052419E" w:rsidDel="0052419E">
          <w:rPr>
            <w:rFonts w:ascii="CMSY8" w:cs="CMSY8" w:hint="eastAsia"/>
            <w:i/>
            <w:iCs/>
            <w:sz w:val="24"/>
            <w:szCs w:val="24"/>
          </w:rPr>
          <w:delText>·</w:delText>
        </w:r>
        <w:r w:rsidRPr="000A2E24">
          <w:rPr>
            <w:rFonts w:ascii="CMMI8" w:hAnsi="CMMI8" w:cs="CMMI8"/>
            <w:i/>
            <w:iCs/>
            <w:sz w:val="24"/>
            <w:szCs w:val="24"/>
            <w:rPrChange w:id="251" w:author="lindell" w:date="2010-07-04T16:31:00Z">
              <w:rPr>
                <w:rFonts w:ascii="CMSY8" w:cs="CMSY8"/>
                <w:i/>
                <w:iCs/>
                <w:sz w:val="24"/>
                <w:szCs w:val="24"/>
              </w:rPr>
            </w:rPrChange>
          </w:rPr>
          <w:delText xml:space="preserve"> </w:delText>
        </w:r>
        <w:r w:rsidRPr="000A2E24">
          <w:rPr>
            <w:rFonts w:ascii="CMR6" w:hAnsi="CMR6" w:cs="CMR6"/>
            <w:i/>
            <w:iCs/>
            <w:sz w:val="24"/>
            <w:szCs w:val="24"/>
            <w:vertAlign w:val="subscript"/>
            <w:rPrChange w:id="252" w:author="lindell" w:date="2010-07-04T16:31:00Z">
              <w:rPr>
                <w:rFonts w:ascii="CMMI8" w:hAnsi="CMMI8" w:cs="CMMI8"/>
                <w:i/>
                <w:iCs/>
                <w:sz w:val="24"/>
                <w:szCs w:val="24"/>
              </w:rPr>
            </w:rPrChange>
          </w:rPr>
          <w:delText>k</w:delText>
        </w:r>
        <w:r w:rsidRPr="0052419E" w:rsidDel="0052419E">
          <w:rPr>
            <w:rFonts w:ascii="CMR6" w:hAnsi="CMR6" w:cs="CMR6"/>
            <w:sz w:val="24"/>
            <w:szCs w:val="24"/>
            <w:vertAlign w:val="subscript"/>
          </w:rPr>
          <w:delText>0</w:delText>
        </w:r>
        <w:r w:rsidRPr="000A2E24">
          <w:rPr>
            <w:rFonts w:ascii="CMR8" w:hAnsi="CMR6" w:cs="CMR8"/>
            <w:sz w:val="24"/>
            <w:szCs w:val="24"/>
            <w:rPrChange w:id="253" w:author="lindell" w:date="2010-07-04T16:31:00Z">
              <w:rPr>
                <w:rFonts w:ascii="CMR6" w:hAnsi="CMR6" w:cs="CMR6"/>
                <w:sz w:val="24"/>
                <w:szCs w:val="24"/>
              </w:rPr>
            </w:rPrChange>
          </w:rPr>
          <w:delText xml:space="preserve"> </w:delText>
        </w:r>
        <w:r w:rsidRPr="0052419E" w:rsidDel="0052419E">
          <w:rPr>
            <w:rFonts w:ascii="CMR8" w:cs="CMR8"/>
            <w:sz w:val="24"/>
            <w:szCs w:val="24"/>
          </w:rPr>
          <w:delText>and</w:delText>
        </w:r>
        <w:r w:rsidRPr="000A2E24">
          <w:rPr>
            <w:rFonts w:ascii="CMMI8" w:hAnsi="CMMI8" w:cs="CMMI8"/>
            <w:i/>
            <w:iCs/>
            <w:sz w:val="24"/>
            <w:szCs w:val="24"/>
            <w:rPrChange w:id="254" w:author="lindell" w:date="2010-07-04T16:31:00Z">
              <w:rPr>
                <w:rFonts w:ascii="CMR8" w:cs="CMR8"/>
                <w:sz w:val="24"/>
                <w:szCs w:val="24"/>
              </w:rPr>
            </w:rPrChange>
          </w:rPr>
          <w:delText xml:space="preserve"> </w:delText>
        </w:r>
        <w:r w:rsidRPr="000A2E24">
          <w:rPr>
            <w:rFonts w:ascii="CMR6" w:hAnsi="CMR6" w:cs="CMR6"/>
            <w:i/>
            <w:iCs/>
            <w:sz w:val="24"/>
            <w:szCs w:val="24"/>
            <w:vertAlign w:val="subscript"/>
            <w:rPrChange w:id="255" w:author="lindell" w:date="2010-07-04T16:31:00Z">
              <w:rPr>
                <w:rFonts w:ascii="CMMI8" w:hAnsi="CMMI8" w:cs="CMMI8"/>
                <w:i/>
                <w:iCs/>
                <w:sz w:val="24"/>
                <w:szCs w:val="24"/>
              </w:rPr>
            </w:rPrChange>
          </w:rPr>
          <w:delText>c</w:delText>
        </w:r>
        <w:r w:rsidRPr="0052419E" w:rsidDel="0052419E">
          <w:rPr>
            <w:rFonts w:ascii="CMR6" w:hAnsi="CMR6" w:cs="CMR6"/>
            <w:sz w:val="24"/>
            <w:szCs w:val="24"/>
            <w:vertAlign w:val="subscript"/>
          </w:rPr>
          <w:delText>1</w:delText>
        </w:r>
        <w:r w:rsidRPr="000A2E24">
          <w:rPr>
            <w:rFonts w:ascii="CMR8" w:hAnsi="CMR6" w:cs="CMR8"/>
            <w:sz w:val="24"/>
            <w:szCs w:val="24"/>
            <w:rPrChange w:id="256" w:author="lindell" w:date="2010-07-04T16:31:00Z">
              <w:rPr>
                <w:rFonts w:ascii="CMR6" w:hAnsi="CMR6" w:cs="CMR6"/>
                <w:sz w:val="24"/>
                <w:szCs w:val="24"/>
              </w:rPr>
            </w:rPrChange>
          </w:rPr>
          <w:delText xml:space="preserve"> </w:delText>
        </w:r>
        <w:r w:rsidRPr="0052419E" w:rsidDel="0052419E">
          <w:rPr>
            <w:rFonts w:ascii="CMR8" w:cs="CMR8"/>
            <w:sz w:val="24"/>
            <w:szCs w:val="24"/>
          </w:rPr>
          <w:delText>=</w:delText>
        </w:r>
        <w:r w:rsidRPr="000A2E24">
          <w:rPr>
            <w:rFonts w:ascii="CMMI8" w:hAnsi="CMMI8" w:cs="CMMI8"/>
            <w:i/>
            <w:iCs/>
            <w:sz w:val="24"/>
            <w:szCs w:val="24"/>
            <w:rPrChange w:id="257" w:author="lindell" w:date="2010-07-04T16:31:00Z">
              <w:rPr>
                <w:rFonts w:ascii="CMR8" w:cs="CMR8"/>
                <w:sz w:val="24"/>
                <w:szCs w:val="24"/>
              </w:rPr>
            </w:rPrChange>
          </w:rPr>
          <w:delText xml:space="preserve"> </w:delText>
        </w:r>
        <w:r w:rsidRPr="000A2E24">
          <w:rPr>
            <w:rFonts w:ascii="CMR6" w:hAnsi="CMR6" w:cs="CMR6"/>
            <w:i/>
            <w:iCs/>
            <w:sz w:val="24"/>
            <w:szCs w:val="24"/>
            <w:vertAlign w:val="subscript"/>
            <w:rPrChange w:id="258" w:author="lindell" w:date="2010-07-04T16:31:00Z">
              <w:rPr>
                <w:rFonts w:ascii="CMMI8" w:hAnsi="CMMI8" w:cs="CMMI8"/>
                <w:i/>
                <w:iCs/>
                <w:sz w:val="24"/>
                <w:szCs w:val="24"/>
              </w:rPr>
            </w:rPrChange>
          </w:rPr>
          <w:delText>x</w:delText>
        </w:r>
        <w:r w:rsidRPr="0052419E" w:rsidDel="0052419E">
          <w:rPr>
            <w:rFonts w:ascii="CMR6" w:hAnsi="CMR6" w:cs="CMR6"/>
            <w:sz w:val="24"/>
            <w:szCs w:val="24"/>
            <w:vertAlign w:val="subscript"/>
          </w:rPr>
          <w:delText>1</w:delText>
        </w:r>
        <w:r w:rsidRPr="000A2E24">
          <w:rPr>
            <w:rFonts w:ascii="CMSY8" w:hAnsi="CMR6" w:cs="CMSY8"/>
            <w:i/>
            <w:iCs/>
            <w:sz w:val="24"/>
            <w:szCs w:val="24"/>
            <w:rPrChange w:id="259" w:author="lindell" w:date="2010-07-04T16:31:00Z">
              <w:rPr>
                <w:rFonts w:ascii="CMR6" w:hAnsi="CMR6" w:cs="CMR6"/>
                <w:sz w:val="24"/>
                <w:szCs w:val="24"/>
              </w:rPr>
            </w:rPrChange>
          </w:rPr>
          <w:delText xml:space="preserve"> </w:delText>
        </w:r>
        <w:r w:rsidRPr="0052419E" w:rsidDel="0052419E">
          <w:rPr>
            <w:rFonts w:ascii="CMSY8" w:cs="CMSY8" w:hint="eastAsia"/>
            <w:i/>
            <w:iCs/>
            <w:sz w:val="24"/>
            <w:szCs w:val="24"/>
          </w:rPr>
          <w:delText>·</w:delText>
        </w:r>
        <w:r w:rsidRPr="000A2E24">
          <w:rPr>
            <w:rFonts w:ascii="CMMI8" w:hAnsi="CMMI8" w:cs="CMMI8"/>
            <w:i/>
            <w:iCs/>
            <w:sz w:val="24"/>
            <w:szCs w:val="24"/>
            <w:rPrChange w:id="260" w:author="lindell" w:date="2010-07-04T16:31:00Z">
              <w:rPr>
                <w:rFonts w:ascii="CMSY8" w:cs="CMSY8"/>
                <w:i/>
                <w:iCs/>
                <w:sz w:val="24"/>
                <w:szCs w:val="24"/>
              </w:rPr>
            </w:rPrChange>
          </w:rPr>
          <w:delText xml:space="preserve"> </w:delText>
        </w:r>
        <w:r w:rsidRPr="000A2E24">
          <w:rPr>
            <w:rFonts w:ascii="CMR6" w:hAnsi="CMR6" w:cs="CMR6"/>
            <w:i/>
            <w:iCs/>
            <w:sz w:val="24"/>
            <w:szCs w:val="24"/>
            <w:vertAlign w:val="subscript"/>
            <w:rPrChange w:id="261" w:author="lindell" w:date="2010-07-04T16:31:00Z">
              <w:rPr>
                <w:rFonts w:ascii="CMMI8" w:hAnsi="CMMI8" w:cs="CMMI8"/>
                <w:i/>
                <w:iCs/>
                <w:sz w:val="24"/>
                <w:szCs w:val="24"/>
              </w:rPr>
            </w:rPrChange>
          </w:rPr>
          <w:delText>k</w:delText>
        </w:r>
        <w:r w:rsidRPr="0052419E" w:rsidDel="0052419E">
          <w:rPr>
            <w:rFonts w:ascii="CMR6" w:hAnsi="CMR6" w:cs="CMR6"/>
            <w:sz w:val="24"/>
            <w:szCs w:val="24"/>
            <w:vertAlign w:val="subscript"/>
          </w:rPr>
          <w:delText>1</w:delText>
        </w:r>
        <w:r w:rsidRPr="000A2E24">
          <w:rPr>
            <w:rFonts w:ascii="CMR8" w:hAnsi="CMR6" w:cs="CMR8"/>
            <w:sz w:val="24"/>
            <w:szCs w:val="24"/>
            <w:rPrChange w:id="262" w:author="lindell" w:date="2010-07-04T16:31:00Z">
              <w:rPr>
                <w:rFonts w:ascii="CMR6" w:hAnsi="CMR6" w:cs="CMR6"/>
                <w:sz w:val="24"/>
                <w:szCs w:val="24"/>
              </w:rPr>
            </w:rPrChange>
          </w:rPr>
          <w:delText xml:space="preserve"> </w:delText>
        </w:r>
        <w:r w:rsidRPr="0052419E" w:rsidDel="0052419E">
          <w:rPr>
            <w:rFonts w:ascii="CMR8" w:cs="CMR8"/>
            <w:sz w:val="24"/>
            <w:szCs w:val="24"/>
          </w:rPr>
          <w:delText>where multiplication is in the group</w:delText>
        </w:r>
        <w:r w:rsidRPr="000A2E24">
          <w:rPr>
            <w:rFonts w:ascii="MSBM10" w:hAnsi="MSBM10" w:cs="MSBM10"/>
            <w:sz w:val="24"/>
            <w:szCs w:val="24"/>
            <w:rPrChange w:id="263" w:author="lindell" w:date="2010-07-04T16:31:00Z">
              <w:rPr>
                <w:rFonts w:ascii="CMR8" w:cs="CMR8"/>
                <w:sz w:val="24"/>
                <w:szCs w:val="24"/>
              </w:rPr>
            </w:rPrChange>
          </w:rPr>
          <w:delText xml:space="preserve"> </w:delText>
        </w:r>
        <w:r w:rsidRPr="000A2E24">
          <w:rPr>
            <w:rFonts w:ascii="CMR8" w:hAnsi="MSBM10" w:cs="CMR8"/>
            <w:sz w:val="24"/>
            <w:szCs w:val="24"/>
            <w:rPrChange w:id="264" w:author="lindell" w:date="2010-07-04T16:31:00Z">
              <w:rPr>
                <w:rFonts w:ascii="MSBM10" w:hAnsi="MSBM10" w:cs="MSBM10"/>
                <w:sz w:val="24"/>
                <w:szCs w:val="24"/>
              </w:rPr>
            </w:rPrChange>
          </w:rPr>
          <w:delText>G</w:delText>
        </w:r>
        <w:r w:rsidRPr="0052419E" w:rsidDel="0052419E">
          <w:rPr>
            <w:rFonts w:ascii="CMR8" w:cs="CMR8"/>
            <w:sz w:val="24"/>
            <w:szCs w:val="24"/>
          </w:rPr>
          <w:delText>. Alternatively, use any other encryption scheme with the relevant key.</w:delText>
        </w:r>
        <w:r w:rsidRPr="000A2E24">
          <w:rPr>
            <w:rFonts w:ascii="CMR8" w:cs="CMR8"/>
            <w:i/>
            <w:iCs/>
            <w:color w:val="FF0000"/>
            <w:sz w:val="24"/>
            <w:szCs w:val="24"/>
            <w:rPrChange w:id="265" w:author="lindell" w:date="2010-07-04T16:31:00Z">
              <w:rPr>
                <w:rFonts w:ascii="CMR8" w:cs="CMR8"/>
                <w:sz w:val="24"/>
                <w:szCs w:val="24"/>
              </w:rPr>
            </w:rPrChange>
          </w:rPr>
          <w:delText xml:space="preserve"> </w:delText>
        </w:r>
        <w:r w:rsidRPr="0052419E" w:rsidDel="0052419E">
          <w:rPr>
            <w:rFonts w:ascii="CMR8" w:cs="CMR8"/>
            <w:i/>
            <w:iCs/>
            <w:color w:val="FF0000"/>
            <w:sz w:val="24"/>
            <w:szCs w:val="24"/>
          </w:rPr>
          <w:delText>(Alternatively, How do we get relevant keys?)</w:delText>
        </w:r>
      </w:del>
    </w:p>
    <w:p w:rsidR="00530AD6" w:rsidRPr="00EC4C92" w:rsidRDefault="00530AD6" w:rsidP="00530AD6">
      <w:pPr>
        <w:pStyle w:val="ListParagraph"/>
        <w:numPr>
          <w:ilvl w:val="0"/>
          <w:numId w:val="49"/>
        </w:numPr>
        <w:autoSpaceDE w:val="0"/>
        <w:autoSpaceDN w:val="0"/>
        <w:bidi w:val="0"/>
        <w:adjustRightInd w:val="0"/>
        <w:spacing w:after="0" w:line="240" w:lineRule="auto"/>
        <w:rPr>
          <w:rFonts w:ascii="CMR8" w:cs="CMR8"/>
          <w:sz w:val="24"/>
          <w:szCs w:val="24"/>
        </w:rPr>
      </w:pPr>
      <w:r w:rsidRPr="00EC4C92">
        <w:rPr>
          <w:rFonts w:ascii="CMMI8" w:hAnsi="CMMI8" w:cs="CMMI8"/>
          <w:i/>
          <w:iCs/>
          <w:sz w:val="24"/>
          <w:szCs w:val="24"/>
        </w:rPr>
        <w:t xml:space="preserve">S </w:t>
      </w:r>
      <w:r w:rsidRPr="00EC4C92">
        <w:rPr>
          <w:rFonts w:ascii="CMR8" w:cs="CMR8"/>
          <w:sz w:val="24"/>
          <w:szCs w:val="24"/>
        </w:rPr>
        <w:t xml:space="preserve">sends </w:t>
      </w:r>
      <w:r w:rsidRPr="00EC4C92">
        <w:rPr>
          <w:rFonts w:ascii="CMMI8" w:hAnsi="CMMI8" w:cs="CMMI8"/>
          <w:i/>
          <w:iCs/>
          <w:sz w:val="24"/>
          <w:szCs w:val="24"/>
        </w:rPr>
        <w:t xml:space="preserve">R </w:t>
      </w:r>
      <w:r w:rsidRPr="00EC4C92">
        <w:rPr>
          <w:rFonts w:ascii="CMR8" w:cs="CMR8"/>
          <w:sz w:val="24"/>
          <w:szCs w:val="24"/>
        </w:rPr>
        <w:t xml:space="preserve">the </w:t>
      </w:r>
      <w:r w:rsidR="005761C6">
        <w:rPr>
          <w:rFonts w:ascii="CMR8" w:cs="CMR8"/>
          <w:sz w:val="24"/>
          <w:szCs w:val="24"/>
        </w:rPr>
        <w:t xml:space="preserve">m </w:t>
      </w:r>
      <w:r w:rsidRPr="00EC4C92">
        <w:rPr>
          <w:rFonts w:ascii="CMR8" w:cs="CMR8"/>
          <w:sz w:val="24"/>
          <w:szCs w:val="24"/>
        </w:rPr>
        <w:t>pairs (</w:t>
      </w:r>
      <w:r w:rsidRPr="00EC4C92">
        <w:rPr>
          <w:rFonts w:ascii="CMMI8" w:hAnsi="CMMI8" w:cs="CMMI8"/>
          <w:i/>
          <w:iCs/>
          <w:sz w:val="24"/>
          <w:szCs w:val="24"/>
        </w:rPr>
        <w:t>w</w:t>
      </w:r>
      <w:r w:rsidRPr="00EC4C92">
        <w:rPr>
          <w:rFonts w:ascii="CMR6" w:hAnsi="CMR6" w:cs="CMR6"/>
          <w:sz w:val="24"/>
          <w:szCs w:val="24"/>
          <w:vertAlign w:val="subscript"/>
        </w:rPr>
        <w:t>0</w:t>
      </w:r>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r w:rsidRPr="00EC4C92">
        <w:rPr>
          <w:rFonts w:ascii="CMMI8" w:hAnsi="CMMI8" w:cs="CMMI8"/>
          <w:i/>
          <w:iCs/>
          <w:sz w:val="24"/>
          <w:szCs w:val="24"/>
        </w:rPr>
        <w:t>, c</w:t>
      </w:r>
      <w:r w:rsidRPr="00EC4C92">
        <w:rPr>
          <w:rFonts w:ascii="CMR6" w:hAnsi="CMR6" w:cs="CMR6"/>
          <w:sz w:val="24"/>
          <w:szCs w:val="24"/>
          <w:vertAlign w:val="subscript"/>
        </w:rPr>
        <w:t>0</w:t>
      </w:r>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r w:rsidRPr="00EC4C92">
        <w:rPr>
          <w:rFonts w:ascii="CMR8" w:cs="CMR8"/>
          <w:sz w:val="24"/>
          <w:szCs w:val="24"/>
        </w:rPr>
        <w:t>) and (</w:t>
      </w:r>
      <w:r w:rsidRPr="00EC4C92">
        <w:rPr>
          <w:rFonts w:ascii="CMMI8" w:hAnsi="CMMI8" w:cs="CMMI8"/>
          <w:i/>
          <w:iCs/>
          <w:sz w:val="24"/>
          <w:szCs w:val="24"/>
        </w:rPr>
        <w:t>w</w:t>
      </w:r>
      <w:r w:rsidRPr="00EC4C92">
        <w:rPr>
          <w:rFonts w:ascii="CMR6" w:hAnsi="CMR6" w:cs="CMR6"/>
          <w:sz w:val="24"/>
          <w:szCs w:val="24"/>
          <w:vertAlign w:val="subscript"/>
        </w:rPr>
        <w:t>1</w:t>
      </w:r>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r w:rsidRPr="00EC4C92">
        <w:rPr>
          <w:rFonts w:ascii="CMMI8" w:hAnsi="CMMI8" w:cs="CMMI8"/>
          <w:i/>
          <w:iCs/>
          <w:sz w:val="24"/>
          <w:szCs w:val="24"/>
        </w:rPr>
        <w:t>, c</w:t>
      </w:r>
      <w:r w:rsidRPr="00EC4C92">
        <w:rPr>
          <w:rFonts w:ascii="CMR6" w:hAnsi="CMR6" w:cs="CMR6"/>
          <w:sz w:val="24"/>
          <w:szCs w:val="24"/>
          <w:vertAlign w:val="subscript"/>
        </w:rPr>
        <w:t>1</w:t>
      </w:r>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r w:rsidRPr="00EC4C92">
        <w:rPr>
          <w:rFonts w:ascii="CMR8" w:cs="CMR8"/>
          <w:sz w:val="24"/>
          <w:szCs w:val="24"/>
        </w:rPr>
        <w:t>).</w:t>
      </w:r>
    </w:p>
    <w:p w:rsidR="00530AD6" w:rsidRDefault="00530AD6" w:rsidP="005761C6">
      <w:pPr>
        <w:pStyle w:val="ListParagraph"/>
        <w:numPr>
          <w:ilvl w:val="0"/>
          <w:numId w:val="49"/>
        </w:numPr>
        <w:autoSpaceDE w:val="0"/>
        <w:autoSpaceDN w:val="0"/>
        <w:bidi w:val="0"/>
        <w:adjustRightInd w:val="0"/>
        <w:spacing w:after="0" w:line="240" w:lineRule="auto"/>
        <w:rPr>
          <w:rFonts w:ascii="CMR8" w:cs="CMR8"/>
          <w:sz w:val="24"/>
          <w:szCs w:val="24"/>
        </w:rPr>
      </w:pPr>
      <w:r w:rsidRPr="00EC4C92">
        <w:rPr>
          <w:rFonts w:ascii="CMMI8" w:hAnsi="CMMI8" w:cs="CMMI8"/>
          <w:i/>
          <w:iCs/>
          <w:sz w:val="24"/>
          <w:szCs w:val="24"/>
        </w:rPr>
        <w:t xml:space="preserve">R </w:t>
      </w:r>
      <w:ins w:id="266" w:author="lindell" w:date="2010-07-04T16:36:00Z">
        <w:r>
          <w:rPr>
            <w:rFonts w:ascii="CMMI8" w:hAnsi="CMMI8" w:cs="CMMI8"/>
            <w:sz w:val="24"/>
            <w:szCs w:val="24"/>
          </w:rPr>
          <w:t xml:space="preserve">check that </w:t>
        </w:r>
        <w:r w:rsidRPr="005761C6">
          <w:rPr>
            <w:rFonts w:ascii="CMMI8" w:hAnsi="CMMI8" w:cs="CMMI8"/>
            <w:i/>
            <w:iCs/>
            <w:sz w:val="24"/>
            <w:szCs w:val="24"/>
          </w:rPr>
          <w:t>w</w:t>
        </w:r>
        <w:r w:rsidRPr="005761C6">
          <w:rPr>
            <w:rFonts w:ascii="CMMI8" w:hAnsi="CMMI8" w:cs="CMMI8"/>
            <w:i/>
            <w:iCs/>
            <w:sz w:val="24"/>
            <w:szCs w:val="24"/>
            <w:vertAlign w:val="subscript"/>
          </w:rPr>
          <w:t>0</w:t>
        </w:r>
      </w:ins>
      <w:r w:rsidR="005761C6" w:rsidRPr="005761C6">
        <w:rPr>
          <w:rFonts w:ascii="CMMI8" w:hAnsi="CMMI8" w:cs="CMMI8"/>
          <w:i/>
          <w:iCs/>
          <w:sz w:val="24"/>
          <w:szCs w:val="24"/>
          <w:vertAlign w:val="superscript"/>
        </w:rPr>
        <w:t xml:space="preserve"> i</w:t>
      </w:r>
      <w:proofErr w:type="gramStart"/>
      <w:ins w:id="267" w:author="lindell" w:date="2010-07-04T16:36:00Z">
        <w:r w:rsidRPr="005761C6">
          <w:rPr>
            <w:rFonts w:ascii="CMMI8" w:hAnsi="CMMI8" w:cs="CMMI8"/>
            <w:i/>
            <w:iCs/>
            <w:sz w:val="24"/>
            <w:szCs w:val="24"/>
          </w:rPr>
          <w:t>,w</w:t>
        </w:r>
        <w:r w:rsidRPr="005761C6">
          <w:rPr>
            <w:rFonts w:ascii="CMMI8" w:hAnsi="CMMI8" w:cs="CMMI8"/>
            <w:i/>
            <w:iCs/>
            <w:sz w:val="24"/>
            <w:szCs w:val="24"/>
            <w:vertAlign w:val="subscript"/>
          </w:rPr>
          <w:t>1</w:t>
        </w:r>
      </w:ins>
      <w:proofErr w:type="gramEnd"/>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ins w:id="268" w:author="lindell" w:date="2010-07-04T16:36:00Z">
        <w:r>
          <w:rPr>
            <w:rFonts w:ascii="CMMI8" w:hAnsi="CMMI8" w:cs="CMMI8"/>
            <w:sz w:val="24"/>
            <w:szCs w:val="24"/>
          </w:rPr>
          <w:t xml:space="preserve"> are in the group and the </w:t>
        </w:r>
        <w:r w:rsidRPr="005761C6">
          <w:rPr>
            <w:rFonts w:ascii="CMMI8" w:hAnsi="CMMI8" w:cs="CMMI8"/>
            <w:i/>
            <w:iCs/>
            <w:sz w:val="24"/>
            <w:szCs w:val="24"/>
          </w:rPr>
          <w:t>c</w:t>
        </w:r>
        <w:r w:rsidRPr="005761C6">
          <w:rPr>
            <w:rFonts w:ascii="CMMI8" w:hAnsi="CMMI8" w:cs="CMMI8"/>
            <w:i/>
            <w:iCs/>
            <w:sz w:val="24"/>
            <w:szCs w:val="24"/>
            <w:vertAlign w:val="subscript"/>
          </w:rPr>
          <w:t>0</w:t>
        </w:r>
      </w:ins>
      <w:r w:rsidR="005761C6" w:rsidRPr="005761C6">
        <w:rPr>
          <w:rFonts w:ascii="CMMI8" w:hAnsi="CMMI8" w:cs="CMMI8"/>
          <w:i/>
          <w:iCs/>
          <w:sz w:val="24"/>
          <w:szCs w:val="24"/>
          <w:vertAlign w:val="superscript"/>
        </w:rPr>
        <w:t xml:space="preserve"> i</w:t>
      </w:r>
      <w:ins w:id="269" w:author="lindell" w:date="2010-07-04T16:36:00Z">
        <w:r w:rsidRPr="005761C6">
          <w:rPr>
            <w:rFonts w:ascii="CMMI8" w:hAnsi="CMMI8" w:cs="CMMI8"/>
            <w:i/>
            <w:iCs/>
            <w:sz w:val="24"/>
            <w:szCs w:val="24"/>
          </w:rPr>
          <w:t>,c</w:t>
        </w:r>
        <w:r w:rsidRPr="005761C6">
          <w:rPr>
            <w:rFonts w:ascii="CMMI8" w:hAnsi="CMMI8" w:cs="CMMI8"/>
            <w:i/>
            <w:iCs/>
            <w:sz w:val="24"/>
            <w:szCs w:val="24"/>
            <w:vertAlign w:val="subscript"/>
          </w:rPr>
          <w:t>1</w:t>
        </w:r>
      </w:ins>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ins w:id="270" w:author="lindell" w:date="2010-07-04T16:36:00Z">
        <w:r>
          <w:rPr>
            <w:rFonts w:ascii="CMMI8" w:hAnsi="CMMI8" w:cs="CMMI8"/>
            <w:sz w:val="24"/>
            <w:szCs w:val="24"/>
          </w:rPr>
          <w:t xml:space="preserve"> are binary strings of the same length. </w:t>
        </w:r>
      </w:ins>
      <w:ins w:id="271" w:author="lindell" w:date="2010-07-04T16:37:00Z">
        <w:r>
          <w:rPr>
            <w:rFonts w:ascii="CMMI8" w:hAnsi="CMMI8" w:cs="CMMI8"/>
            <w:sz w:val="24"/>
            <w:szCs w:val="24"/>
          </w:rPr>
          <w:t xml:space="preserve">If not, </w:t>
        </w:r>
      </w:ins>
      <w:r w:rsidR="005761C6">
        <w:rPr>
          <w:rFonts w:ascii="CMMI8" w:hAnsi="CMMI8" w:cs="CMMI8"/>
          <w:sz w:val="24"/>
          <w:szCs w:val="24"/>
        </w:rPr>
        <w:t>reports</w:t>
      </w:r>
      <w:ins w:id="272" w:author="lindell" w:date="2010-07-04T16:37:00Z">
        <w:r>
          <w:rPr>
            <w:rFonts w:ascii="CMMI8" w:hAnsi="CMMI8" w:cs="CMMI8"/>
            <w:sz w:val="24"/>
            <w:szCs w:val="24"/>
          </w:rPr>
          <w:t xml:space="preserve"> error. If yes, </w:t>
        </w:r>
        <w:r w:rsidRPr="000A2E24">
          <w:rPr>
            <w:rFonts w:ascii="CMMI8" w:hAnsi="CMMI8" w:cs="CMMI8"/>
            <w:i/>
            <w:iCs/>
            <w:sz w:val="24"/>
            <w:szCs w:val="24"/>
            <w:rPrChange w:id="273" w:author="lindell" w:date="2010-07-04T16:37:00Z">
              <w:rPr>
                <w:rFonts w:ascii="CMMI8" w:hAnsi="CMMI8" w:cs="CMMI8"/>
                <w:sz w:val="24"/>
                <w:szCs w:val="24"/>
              </w:rPr>
            </w:rPrChange>
          </w:rPr>
          <w:t>R</w:t>
        </w:r>
        <w:r>
          <w:rPr>
            <w:rFonts w:ascii="CMMI8" w:hAnsi="CMMI8" w:cs="CMMI8"/>
            <w:sz w:val="24"/>
            <w:szCs w:val="24"/>
          </w:rPr>
          <w:t xml:space="preserve"> </w:t>
        </w:r>
      </w:ins>
      <w:r w:rsidRPr="00EC4C92">
        <w:rPr>
          <w:rFonts w:ascii="CMR8" w:cs="CMR8"/>
          <w:sz w:val="24"/>
          <w:szCs w:val="24"/>
        </w:rPr>
        <w:t xml:space="preserve">computes </w:t>
      </w:r>
      <w:proofErr w:type="spellStart"/>
      <w:r w:rsidRPr="00EC4C92">
        <w:rPr>
          <w:rFonts w:ascii="CMMI8" w:hAnsi="CMMI8" w:cs="CMMI8"/>
          <w:i/>
          <w:iCs/>
          <w:sz w:val="24"/>
          <w:szCs w:val="24"/>
        </w:rPr>
        <w:t>k</w:t>
      </w:r>
      <w:r w:rsidRPr="00F43C8F">
        <w:rPr>
          <w:rFonts w:ascii="CMMI6" w:hAnsi="CMMI6" w:cs="CMMI6"/>
          <w:i/>
          <w:iCs/>
          <w:sz w:val="24"/>
          <w:szCs w:val="24"/>
          <w:vertAlign w:val="subscript"/>
        </w:rPr>
        <w:t>σ</w:t>
      </w:r>
      <w:r w:rsidR="00D03FF5">
        <w:rPr>
          <w:rFonts w:ascii="CMMI6" w:hAnsi="CMMI6" w:cs="CMMI6"/>
          <w:i/>
          <w:iCs/>
          <w:sz w:val="24"/>
          <w:szCs w:val="24"/>
          <w:vertAlign w:val="subscript"/>
        </w:rPr>
        <w:t>i</w:t>
      </w:r>
      <w:proofErr w:type="spellEnd"/>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r w:rsidRPr="00EC4C92">
        <w:rPr>
          <w:rFonts w:ascii="CMMI6" w:hAnsi="CMMI6" w:cs="CMMI6"/>
          <w:i/>
          <w:iCs/>
          <w:sz w:val="24"/>
          <w:szCs w:val="24"/>
        </w:rPr>
        <w:t xml:space="preserve"> </w:t>
      </w:r>
      <w:r w:rsidRPr="00EC4C92">
        <w:rPr>
          <w:rFonts w:ascii="CMR8" w:cs="CMR8"/>
          <w:sz w:val="24"/>
          <w:szCs w:val="24"/>
        </w:rPr>
        <w:t>= (</w:t>
      </w:r>
      <w:proofErr w:type="spellStart"/>
      <w:r w:rsidRPr="00EC4C92">
        <w:rPr>
          <w:rFonts w:ascii="CMMI8" w:hAnsi="CMMI8" w:cs="CMMI8"/>
          <w:i/>
          <w:iCs/>
          <w:sz w:val="24"/>
          <w:szCs w:val="24"/>
        </w:rPr>
        <w:t>w</w:t>
      </w:r>
      <w:r w:rsidRPr="00F43C8F">
        <w:rPr>
          <w:rFonts w:ascii="CMMI6" w:hAnsi="CMMI6" w:cs="CMMI6"/>
          <w:i/>
          <w:iCs/>
          <w:sz w:val="24"/>
          <w:szCs w:val="24"/>
          <w:vertAlign w:val="subscript"/>
        </w:rPr>
        <w:t>σ</w:t>
      </w:r>
      <w:r w:rsidR="005761C6">
        <w:rPr>
          <w:rFonts w:ascii="CMMI6" w:hAnsi="CMMI6" w:cs="CMMI6"/>
          <w:i/>
          <w:iCs/>
          <w:sz w:val="24"/>
          <w:szCs w:val="24"/>
          <w:vertAlign w:val="subscript"/>
        </w:rPr>
        <w:t>i</w:t>
      </w:r>
      <w:proofErr w:type="spellEnd"/>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proofErr w:type="gramStart"/>
      <w:r w:rsidRPr="00EC4C92">
        <w:rPr>
          <w:rFonts w:ascii="CMR8" w:cs="CMR8"/>
          <w:sz w:val="24"/>
          <w:szCs w:val="24"/>
        </w:rPr>
        <w:t>)</w:t>
      </w:r>
      <w:proofErr w:type="spellStart"/>
      <w:r w:rsidRPr="00F43C8F">
        <w:rPr>
          <w:rFonts w:ascii="CMMI6" w:hAnsi="CMMI6" w:cs="CMMI6"/>
          <w:i/>
          <w:iCs/>
          <w:sz w:val="24"/>
          <w:szCs w:val="24"/>
          <w:vertAlign w:val="superscript"/>
        </w:rPr>
        <w:t>β</w:t>
      </w:r>
      <w:r w:rsidR="005761C6">
        <w:rPr>
          <w:rFonts w:ascii="CMMI6" w:hAnsi="CMMI6" w:cs="CMMI6"/>
          <w:i/>
          <w:iCs/>
          <w:sz w:val="24"/>
          <w:szCs w:val="24"/>
          <w:vertAlign w:val="superscript"/>
        </w:rPr>
        <w:t>i</w:t>
      </w:r>
      <w:proofErr w:type="spellEnd"/>
      <w:proofErr w:type="gramEnd"/>
      <w:r w:rsidRPr="00EC4C92">
        <w:rPr>
          <w:rFonts w:ascii="CMMI6" w:hAnsi="CMMI6" w:cs="CMMI6"/>
          <w:i/>
          <w:iCs/>
          <w:sz w:val="24"/>
          <w:szCs w:val="24"/>
        </w:rPr>
        <w:t xml:space="preserve"> </w:t>
      </w:r>
      <w:r w:rsidRPr="00EC4C92">
        <w:rPr>
          <w:rFonts w:ascii="CMR8" w:cs="CMR8"/>
          <w:sz w:val="24"/>
          <w:szCs w:val="24"/>
        </w:rPr>
        <w:t xml:space="preserve">and outputs </w:t>
      </w:r>
      <w:proofErr w:type="spellStart"/>
      <w:r w:rsidRPr="00EC4C92">
        <w:rPr>
          <w:rFonts w:ascii="CMMI8" w:hAnsi="CMMI8" w:cs="CMMI8"/>
          <w:i/>
          <w:iCs/>
          <w:sz w:val="24"/>
          <w:szCs w:val="24"/>
        </w:rPr>
        <w:t>x</w:t>
      </w:r>
      <w:r w:rsidRPr="00F43C8F">
        <w:rPr>
          <w:rFonts w:ascii="CMMI6" w:hAnsi="CMMI6" w:cs="CMMI6"/>
          <w:i/>
          <w:iCs/>
          <w:sz w:val="24"/>
          <w:szCs w:val="24"/>
          <w:vertAlign w:val="subscript"/>
        </w:rPr>
        <w:t>σ</w:t>
      </w:r>
      <w:proofErr w:type="spellEnd"/>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r w:rsidRPr="00EC4C92">
        <w:rPr>
          <w:rFonts w:ascii="CMMI6" w:hAnsi="CMMI6" w:cs="CMMI6"/>
          <w:i/>
          <w:iCs/>
          <w:sz w:val="24"/>
          <w:szCs w:val="24"/>
        </w:rPr>
        <w:t xml:space="preserve"> </w:t>
      </w:r>
      <w:r w:rsidRPr="00EC4C92">
        <w:rPr>
          <w:rFonts w:ascii="CMR8" w:cs="CMR8"/>
          <w:sz w:val="24"/>
          <w:szCs w:val="24"/>
        </w:rPr>
        <w:t xml:space="preserve">= </w:t>
      </w:r>
      <w:proofErr w:type="spellStart"/>
      <w:r w:rsidRPr="00EC4C92">
        <w:rPr>
          <w:rFonts w:ascii="CMMI8" w:hAnsi="CMMI8" w:cs="CMMI8"/>
          <w:i/>
          <w:iCs/>
          <w:sz w:val="24"/>
          <w:szCs w:val="24"/>
        </w:rPr>
        <w:t>c</w:t>
      </w:r>
      <w:r w:rsidRPr="00F43C8F">
        <w:rPr>
          <w:rFonts w:ascii="CMMI6" w:hAnsi="CMMI6" w:cs="CMMI6"/>
          <w:i/>
          <w:iCs/>
          <w:sz w:val="24"/>
          <w:szCs w:val="24"/>
          <w:vertAlign w:val="subscript"/>
        </w:rPr>
        <w:t>σ</w:t>
      </w:r>
      <w:proofErr w:type="spellEnd"/>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r w:rsidRPr="00EC4C92">
        <w:rPr>
          <w:rFonts w:ascii="CMMI6" w:hAnsi="CMMI6" w:cs="CMMI6"/>
          <w:i/>
          <w:iCs/>
          <w:sz w:val="24"/>
          <w:szCs w:val="24"/>
        </w:rPr>
        <w:t xml:space="preserve"> </w:t>
      </w:r>
      <w:ins w:id="274" w:author="lindell" w:date="2010-07-04T16:33:00Z">
        <w:r>
          <w:rPr>
            <w:rFonts w:ascii="CMSY8" w:cs="CMSY8"/>
            <w:i/>
            <w:iCs/>
            <w:sz w:val="24"/>
            <w:szCs w:val="24"/>
          </w:rPr>
          <w:t>XOR</w:t>
        </w:r>
      </w:ins>
      <w:ins w:id="275" w:author="lindell" w:date="2010-07-04T16:34:00Z">
        <w:r>
          <w:rPr>
            <w:rFonts w:ascii="CMSY8" w:cs="CMSY8"/>
            <w:i/>
            <w:iCs/>
            <w:sz w:val="24"/>
            <w:szCs w:val="24"/>
          </w:rPr>
          <w:t xml:space="preserve"> </w:t>
        </w:r>
      </w:ins>
      <w:del w:id="276" w:author="lindell" w:date="2010-07-04T16:33:00Z">
        <w:r w:rsidRPr="00EC4C92" w:rsidDel="00C5458A">
          <w:rPr>
            <w:rFonts w:ascii="CMSY8" w:cs="CMSY8" w:hint="eastAsia"/>
            <w:i/>
            <w:iCs/>
            <w:sz w:val="24"/>
            <w:szCs w:val="24"/>
          </w:rPr>
          <w:delText>·</w:delText>
        </w:r>
      </w:del>
      <w:ins w:id="277" w:author="lindell" w:date="2010-07-04T16:33:00Z">
        <w:r>
          <w:rPr>
            <w:rFonts w:ascii="CMSY8" w:cs="CMSY8"/>
            <w:i/>
            <w:iCs/>
            <w:sz w:val="24"/>
            <w:szCs w:val="24"/>
          </w:rPr>
          <w:t>KDF</w:t>
        </w:r>
      </w:ins>
      <w:del w:id="278" w:author="lindell" w:date="2010-07-04T16:33:00Z">
        <w:r w:rsidRPr="00EC4C92" w:rsidDel="00C5458A">
          <w:rPr>
            <w:rFonts w:ascii="CMSY8" w:cs="CMSY8"/>
            <w:i/>
            <w:iCs/>
            <w:sz w:val="24"/>
            <w:szCs w:val="24"/>
          </w:rPr>
          <w:delText xml:space="preserve"> </w:delText>
        </w:r>
      </w:del>
      <w:r w:rsidRPr="00EC4C92">
        <w:rPr>
          <w:rFonts w:ascii="CMR8" w:cs="CMR8"/>
          <w:sz w:val="24"/>
          <w:szCs w:val="24"/>
        </w:rPr>
        <w:t>(</w:t>
      </w:r>
      <w:proofErr w:type="spellStart"/>
      <w:r w:rsidRPr="00EC4C92">
        <w:rPr>
          <w:rFonts w:ascii="CMMI8" w:hAnsi="CMMI8" w:cs="CMMI8"/>
          <w:i/>
          <w:iCs/>
          <w:sz w:val="24"/>
          <w:szCs w:val="24"/>
        </w:rPr>
        <w:t>k</w:t>
      </w:r>
      <w:r w:rsidRPr="00F43C8F">
        <w:rPr>
          <w:rFonts w:ascii="CMMI6" w:hAnsi="CMMI6" w:cs="CMMI6"/>
          <w:i/>
          <w:iCs/>
          <w:sz w:val="24"/>
          <w:szCs w:val="24"/>
          <w:vertAlign w:val="subscript"/>
        </w:rPr>
        <w:t>σ</w:t>
      </w:r>
      <w:r w:rsidR="005761C6">
        <w:rPr>
          <w:rFonts w:ascii="CMMI6" w:hAnsi="CMMI6" w:cs="CMMI6"/>
          <w:i/>
          <w:iCs/>
          <w:sz w:val="24"/>
          <w:szCs w:val="24"/>
          <w:vertAlign w:val="subscript"/>
        </w:rPr>
        <w:t>i</w:t>
      </w:r>
      <w:proofErr w:type="spellEnd"/>
      <w:r w:rsidR="005761C6" w:rsidRPr="005761C6">
        <w:rPr>
          <w:rFonts w:ascii="CMMI8" w:hAnsi="CMMI8" w:cs="CMMI8"/>
          <w:i/>
          <w:iCs/>
          <w:sz w:val="24"/>
          <w:szCs w:val="24"/>
          <w:vertAlign w:val="superscript"/>
        </w:rPr>
        <w:t xml:space="preserve"> </w:t>
      </w:r>
      <w:proofErr w:type="spellStart"/>
      <w:r w:rsidR="005761C6" w:rsidRPr="005761C6">
        <w:rPr>
          <w:rFonts w:ascii="CMMI8" w:hAnsi="CMMI8" w:cs="CMMI8"/>
          <w:i/>
          <w:iCs/>
          <w:sz w:val="24"/>
          <w:szCs w:val="24"/>
          <w:vertAlign w:val="superscript"/>
        </w:rPr>
        <w:t>i</w:t>
      </w:r>
      <w:proofErr w:type="spellEnd"/>
      <w:r w:rsidRPr="00037A29">
        <w:rPr>
          <w:rFonts w:ascii="CMMI8" w:hAnsi="CMMI8" w:cs="CMMI8"/>
          <w:sz w:val="24"/>
          <w:szCs w:val="24"/>
        </w:rPr>
        <w:t>)</w:t>
      </w:r>
      <w:r w:rsidR="00037A29" w:rsidRPr="00037A29">
        <w:rPr>
          <w:rFonts w:ascii="CMMI8" w:hAnsi="CMMI8" w:cs="CMMI8"/>
          <w:sz w:val="24"/>
          <w:szCs w:val="24"/>
        </w:rPr>
        <w:t xml:space="preserve"> for every </w:t>
      </w:r>
      <w:proofErr w:type="spellStart"/>
      <w:r w:rsidR="00037A29" w:rsidRPr="001D4FFF">
        <w:rPr>
          <w:rFonts w:ascii="CMMI8" w:hAnsi="CMMI8" w:cs="CMMI8"/>
          <w:i/>
          <w:iCs/>
          <w:sz w:val="24"/>
          <w:szCs w:val="24"/>
        </w:rPr>
        <w:t>i</w:t>
      </w:r>
      <w:proofErr w:type="spellEnd"/>
      <w:del w:id="279" w:author="lindell" w:date="2010-07-04T16:33:00Z">
        <w:r w:rsidRPr="00F43C8F" w:rsidDel="00C5458A">
          <w:rPr>
            <w:rFonts w:ascii="CMSY6" w:cs="CMSY6" w:hint="cs"/>
            <w:i/>
            <w:iCs/>
            <w:sz w:val="24"/>
            <w:szCs w:val="24"/>
            <w:vertAlign w:val="superscript"/>
          </w:rPr>
          <w:delText>−</w:delText>
        </w:r>
        <w:r w:rsidRPr="00F43C8F" w:rsidDel="00C5458A">
          <w:rPr>
            <w:rFonts w:ascii="CMR6" w:hAnsi="CMR6" w:cs="CMR6"/>
            <w:sz w:val="24"/>
            <w:szCs w:val="24"/>
            <w:vertAlign w:val="superscript"/>
          </w:rPr>
          <w:delText>1</w:delText>
        </w:r>
      </w:del>
      <w:r w:rsidRPr="00EC4C92">
        <w:rPr>
          <w:rFonts w:ascii="CMR8" w:cs="CMR8"/>
          <w:sz w:val="24"/>
          <w:szCs w:val="24"/>
        </w:rPr>
        <w:t>.</w:t>
      </w:r>
    </w:p>
    <w:p w:rsidR="00530AD6" w:rsidRDefault="00530AD6" w:rsidP="00530AD6">
      <w:pPr>
        <w:autoSpaceDE w:val="0"/>
        <w:autoSpaceDN w:val="0"/>
        <w:bidi w:val="0"/>
        <w:adjustRightInd w:val="0"/>
        <w:spacing w:after="0" w:line="240" w:lineRule="auto"/>
        <w:rPr>
          <w:rFonts w:ascii="CMR8" w:cs="CMR8"/>
          <w:sz w:val="24"/>
          <w:szCs w:val="24"/>
        </w:rPr>
      </w:pPr>
    </w:p>
    <w:p w:rsidR="00530AD6" w:rsidRDefault="00530AD6" w:rsidP="00223ABE">
      <w:pPr>
        <w:pStyle w:val="Heading1"/>
        <w:bidi w:val="0"/>
      </w:pPr>
    </w:p>
    <w:p w:rsidR="00223ABE" w:rsidRDefault="00223ABE" w:rsidP="00530AD6">
      <w:pPr>
        <w:pStyle w:val="Heading1"/>
        <w:bidi w:val="0"/>
      </w:pPr>
      <w:r w:rsidRPr="00223ABE">
        <w:t>Batch OT HL-full-</w:t>
      </w:r>
      <w:proofErr w:type="spellStart"/>
      <w:r w:rsidRPr="00223ABE">
        <w:t>sim</w:t>
      </w:r>
      <w:proofErr w:type="spellEnd"/>
    </w:p>
    <w:p w:rsidR="00223ABE" w:rsidRDefault="00223ABE" w:rsidP="00223ABE">
      <w:pPr>
        <w:autoSpaceDE w:val="0"/>
        <w:autoSpaceDN w:val="0"/>
        <w:bidi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 xml:space="preserve">There are </w:t>
      </w:r>
      <w:r w:rsidRPr="00223ABE">
        <w:rPr>
          <w:rFonts w:asciiTheme="majorBidi" w:hAnsiTheme="majorBidi" w:cstheme="majorBidi"/>
          <w:i/>
          <w:iCs/>
          <w:sz w:val="24"/>
          <w:szCs w:val="24"/>
        </w:rPr>
        <w:t>m</w:t>
      </w:r>
      <w:r>
        <w:rPr>
          <w:rFonts w:asciiTheme="majorBidi" w:hAnsiTheme="majorBidi" w:cstheme="majorBidi"/>
          <w:i/>
          <w:iCs/>
          <w:sz w:val="24"/>
          <w:szCs w:val="24"/>
        </w:rPr>
        <w:t xml:space="preserve"> </w:t>
      </w:r>
      <w:r>
        <w:rPr>
          <w:rFonts w:asciiTheme="majorBidi" w:hAnsiTheme="majorBidi" w:cstheme="majorBidi"/>
          <w:sz w:val="24"/>
          <w:szCs w:val="24"/>
        </w:rPr>
        <w:t>OTs we need to perform.</w:t>
      </w:r>
    </w:p>
    <w:p w:rsidR="0030356A" w:rsidRDefault="0030356A" w:rsidP="0030356A">
      <w:pPr>
        <w:autoSpaceDE w:val="0"/>
        <w:autoSpaceDN w:val="0"/>
        <w:bidi w:val="0"/>
        <w:adjustRightInd w:val="0"/>
        <w:spacing w:after="0" w:line="240" w:lineRule="auto"/>
        <w:rPr>
          <w:rFonts w:asciiTheme="majorBidi" w:hAnsiTheme="majorBidi" w:cstheme="majorBidi"/>
          <w:sz w:val="24"/>
          <w:szCs w:val="24"/>
        </w:rPr>
      </w:pPr>
    </w:p>
    <w:p w:rsidR="0030356A" w:rsidRPr="008117D8" w:rsidRDefault="008117D8" w:rsidP="008117D8">
      <w:pPr>
        <w:autoSpaceDE w:val="0"/>
        <w:autoSpaceDN w:val="0"/>
        <w:bidi w:val="0"/>
        <w:adjustRightInd w:val="0"/>
        <w:spacing w:after="0" w:line="240" w:lineRule="auto"/>
        <w:rPr>
          <w:rFonts w:asciiTheme="majorBidi" w:hAnsiTheme="majorBidi" w:cstheme="majorBidi"/>
          <w:b/>
          <w:bCs/>
          <w:sz w:val="24"/>
          <w:szCs w:val="24"/>
        </w:rPr>
      </w:pPr>
      <w:r w:rsidRPr="008117D8">
        <w:rPr>
          <w:rFonts w:asciiTheme="majorBidi" w:hAnsiTheme="majorBidi" w:cstheme="majorBidi"/>
          <w:b/>
          <w:bCs/>
          <w:sz w:val="24"/>
          <w:szCs w:val="24"/>
        </w:rPr>
        <w:t xml:space="preserve">PROTOCOL 7.4.3 (Batch Oblivious Transfer </w:t>
      </w:r>
      <w:proofErr w:type="spellStart"/>
      <w:r w:rsidRPr="008117D8">
        <w:rPr>
          <w:rFonts w:asciiTheme="majorBidi" w:hAnsiTheme="majorBidi" w:cstheme="majorBidi" w:hint="cs"/>
          <w:b/>
          <w:bCs/>
          <w:sz w:val="24"/>
          <w:szCs w:val="24"/>
        </w:rPr>
        <w:t>π</w:t>
      </w:r>
      <w:r w:rsidRPr="008117D8">
        <w:rPr>
          <w:rFonts w:asciiTheme="majorBidi" w:hAnsiTheme="majorBidi" w:cstheme="majorBidi"/>
          <w:b/>
          <w:bCs/>
          <w:sz w:val="24"/>
          <w:szCs w:val="24"/>
        </w:rPr>
        <w:t>BOT</w:t>
      </w:r>
      <w:proofErr w:type="spellEnd"/>
      <w:r w:rsidRPr="008117D8">
        <w:rPr>
          <w:rFonts w:asciiTheme="majorBidi" w:hAnsiTheme="majorBidi" w:cstheme="majorBidi"/>
          <w:b/>
          <w:bCs/>
          <w:sz w:val="24"/>
          <w:szCs w:val="24"/>
        </w:rPr>
        <w:t>)</w:t>
      </w:r>
    </w:p>
    <w:p w:rsidR="008117D8" w:rsidRPr="008117D8" w:rsidRDefault="008117D8" w:rsidP="008117D8">
      <w:pPr>
        <w:autoSpaceDE w:val="0"/>
        <w:autoSpaceDN w:val="0"/>
        <w:bidi w:val="0"/>
        <w:adjustRightInd w:val="0"/>
        <w:spacing w:after="0" w:line="240" w:lineRule="auto"/>
        <w:rPr>
          <w:rFonts w:ascii="CMR8" w:cs="CMR8"/>
          <w:sz w:val="24"/>
          <w:szCs w:val="24"/>
        </w:rPr>
      </w:pPr>
      <w:r w:rsidRPr="00B10966">
        <w:rPr>
          <w:rFonts w:ascii="CMSY8" w:cs="CMSY8" w:hint="cs"/>
          <w:i/>
          <w:iCs/>
          <w:sz w:val="24"/>
          <w:szCs w:val="24"/>
        </w:rPr>
        <w:t>•</w:t>
      </w:r>
      <w:r w:rsidRPr="00B10966">
        <w:rPr>
          <w:rFonts w:ascii="CMSY8" w:cs="CMSY8"/>
          <w:i/>
          <w:iCs/>
          <w:sz w:val="24"/>
          <w:szCs w:val="24"/>
        </w:rPr>
        <w:t xml:space="preserve"> </w:t>
      </w:r>
      <w:r w:rsidRPr="00B10966">
        <w:rPr>
          <w:rFonts w:ascii="CMBX8" w:cs="CMBX8"/>
          <w:b/>
          <w:bCs/>
          <w:sz w:val="24"/>
          <w:szCs w:val="24"/>
        </w:rPr>
        <w:t xml:space="preserve">Inputs: </w:t>
      </w:r>
      <w:r w:rsidRPr="008117D8">
        <w:rPr>
          <w:rFonts w:ascii="CMR8" w:cs="CMR8"/>
          <w:sz w:val="24"/>
          <w:szCs w:val="24"/>
        </w:rPr>
        <w:t>The sender has a list of m pairs of strings (</w:t>
      </w:r>
      <w:r w:rsidRPr="00686D85">
        <w:rPr>
          <w:rFonts w:ascii="CMR8" w:cs="CMR8"/>
          <w:i/>
          <w:iCs/>
          <w:sz w:val="24"/>
          <w:szCs w:val="24"/>
        </w:rPr>
        <w:t>x</w:t>
      </w:r>
      <w:r w:rsidRPr="00686D85">
        <w:rPr>
          <w:rFonts w:ascii="CMR8" w:cs="CMR8"/>
          <w:i/>
          <w:iCs/>
          <w:sz w:val="24"/>
          <w:szCs w:val="24"/>
          <w:vertAlign w:val="subscript"/>
        </w:rPr>
        <w:t>0</w:t>
      </w:r>
      <w:r w:rsidRPr="00686D85">
        <w:rPr>
          <w:rFonts w:ascii="CMR8" w:cs="CMR8"/>
          <w:i/>
          <w:iCs/>
          <w:sz w:val="24"/>
          <w:szCs w:val="24"/>
          <w:vertAlign w:val="superscript"/>
        </w:rPr>
        <w:t>1</w:t>
      </w:r>
      <w:r w:rsidRPr="00686D85">
        <w:rPr>
          <w:rFonts w:ascii="CMR8" w:cs="CMR8"/>
          <w:i/>
          <w:iCs/>
          <w:sz w:val="24"/>
          <w:szCs w:val="24"/>
        </w:rPr>
        <w:t xml:space="preserve"> , x</w:t>
      </w:r>
      <w:r w:rsidRPr="00686D85">
        <w:rPr>
          <w:rFonts w:ascii="CMR8" w:cs="CMR8"/>
          <w:i/>
          <w:iCs/>
          <w:sz w:val="24"/>
          <w:szCs w:val="24"/>
          <w:vertAlign w:val="subscript"/>
        </w:rPr>
        <w:t>1</w:t>
      </w:r>
      <w:r w:rsidRPr="00686D85">
        <w:rPr>
          <w:rFonts w:ascii="CMR8" w:cs="CMR8"/>
          <w:i/>
          <w:iCs/>
          <w:sz w:val="24"/>
          <w:szCs w:val="24"/>
          <w:vertAlign w:val="superscript"/>
        </w:rPr>
        <w:t>1</w:t>
      </w:r>
      <w:r w:rsidRPr="008117D8">
        <w:rPr>
          <w:rFonts w:ascii="CMR8" w:cs="CMR8"/>
          <w:sz w:val="24"/>
          <w:szCs w:val="24"/>
        </w:rPr>
        <w:t xml:space="preserve"> ), . . . , (</w:t>
      </w:r>
      <w:r w:rsidRPr="00686D85">
        <w:rPr>
          <w:rFonts w:ascii="CMR8" w:cs="CMR8"/>
          <w:i/>
          <w:iCs/>
          <w:sz w:val="24"/>
          <w:szCs w:val="24"/>
        </w:rPr>
        <w:t>x</w:t>
      </w:r>
      <w:r w:rsidRPr="00686D85">
        <w:rPr>
          <w:rFonts w:ascii="CMR8" w:cs="CMR8"/>
          <w:i/>
          <w:iCs/>
          <w:sz w:val="24"/>
          <w:szCs w:val="24"/>
          <w:vertAlign w:val="subscript"/>
        </w:rPr>
        <w:t>0</w:t>
      </w:r>
      <w:r w:rsidRPr="00686D85">
        <w:rPr>
          <w:rFonts w:ascii="CMR8" w:cs="CMR8"/>
          <w:i/>
          <w:iCs/>
          <w:sz w:val="24"/>
          <w:szCs w:val="24"/>
          <w:vertAlign w:val="superscript"/>
        </w:rPr>
        <w:t>m</w:t>
      </w:r>
      <w:r w:rsidRPr="00686D85">
        <w:rPr>
          <w:rFonts w:ascii="CMR8" w:cs="CMR8"/>
          <w:i/>
          <w:iCs/>
          <w:sz w:val="24"/>
          <w:szCs w:val="24"/>
        </w:rPr>
        <w:t>, x</w:t>
      </w:r>
      <w:r w:rsidRPr="00686D85">
        <w:rPr>
          <w:rFonts w:ascii="CMR8" w:cs="CMR8"/>
          <w:i/>
          <w:iCs/>
          <w:sz w:val="24"/>
          <w:szCs w:val="24"/>
          <w:vertAlign w:val="subscript"/>
        </w:rPr>
        <w:t>1</w:t>
      </w:r>
      <w:r w:rsidRPr="00686D85">
        <w:rPr>
          <w:rFonts w:ascii="CMR8" w:cs="CMR8"/>
          <w:i/>
          <w:iCs/>
          <w:sz w:val="24"/>
          <w:szCs w:val="24"/>
          <w:vertAlign w:val="superscript"/>
        </w:rPr>
        <w:t>m</w:t>
      </w:r>
      <w:r w:rsidRPr="008117D8">
        <w:rPr>
          <w:rFonts w:ascii="CMR8" w:cs="CMR8"/>
          <w:sz w:val="24"/>
          <w:szCs w:val="24"/>
        </w:rPr>
        <w:t>) and</w:t>
      </w:r>
      <w:r>
        <w:rPr>
          <w:rFonts w:ascii="CMR8" w:cs="CMR8"/>
          <w:sz w:val="24"/>
          <w:szCs w:val="24"/>
        </w:rPr>
        <w:t xml:space="preserve"> </w:t>
      </w:r>
      <w:r w:rsidRPr="008117D8">
        <w:rPr>
          <w:rFonts w:ascii="CMR8" w:cs="CMR8"/>
          <w:sz w:val="24"/>
          <w:szCs w:val="24"/>
        </w:rPr>
        <w:t>the receiver has an m bits string (</w:t>
      </w:r>
      <w:r w:rsidRPr="00686D85">
        <w:rPr>
          <w:rFonts w:ascii="CMR8" w:cs="CMR8"/>
          <w:i/>
          <w:iCs/>
          <w:sz w:val="24"/>
          <w:szCs w:val="24"/>
        </w:rPr>
        <w:t>σ</w:t>
      </w:r>
      <w:r w:rsidRPr="00686D85">
        <w:rPr>
          <w:rFonts w:ascii="CMR8" w:cs="CMR8"/>
          <w:i/>
          <w:iCs/>
          <w:sz w:val="24"/>
          <w:szCs w:val="24"/>
          <w:vertAlign w:val="subscript"/>
        </w:rPr>
        <w:t>1</w:t>
      </w:r>
      <w:r w:rsidRPr="00686D85">
        <w:rPr>
          <w:rFonts w:ascii="CMR8" w:cs="CMR8"/>
          <w:i/>
          <w:iCs/>
          <w:sz w:val="24"/>
          <w:szCs w:val="24"/>
        </w:rPr>
        <w:t xml:space="preserve">, . . . , </w:t>
      </w:r>
      <w:proofErr w:type="spellStart"/>
      <w:r w:rsidRPr="00686D85">
        <w:rPr>
          <w:rFonts w:ascii="CMR8" w:cs="CMR8"/>
          <w:i/>
          <w:iCs/>
          <w:sz w:val="24"/>
          <w:szCs w:val="24"/>
        </w:rPr>
        <w:t>σ</w:t>
      </w:r>
      <w:r w:rsidRPr="00686D85">
        <w:rPr>
          <w:rFonts w:ascii="CMR8" w:cs="CMR8"/>
          <w:i/>
          <w:iCs/>
          <w:sz w:val="24"/>
          <w:szCs w:val="24"/>
          <w:vertAlign w:val="subscript"/>
        </w:rPr>
        <w:t>m</w:t>
      </w:r>
      <w:proofErr w:type="spellEnd"/>
      <w:r w:rsidRPr="008117D8">
        <w:rPr>
          <w:rFonts w:ascii="CMR8" w:cs="CMR8"/>
          <w:sz w:val="24"/>
          <w:szCs w:val="24"/>
        </w:rPr>
        <w:t>).</w:t>
      </w:r>
    </w:p>
    <w:p w:rsidR="008117D8" w:rsidRDefault="008117D8" w:rsidP="008117D8">
      <w:pPr>
        <w:autoSpaceDE w:val="0"/>
        <w:autoSpaceDN w:val="0"/>
        <w:bidi w:val="0"/>
        <w:adjustRightInd w:val="0"/>
        <w:spacing w:after="0" w:line="240" w:lineRule="auto"/>
        <w:rPr>
          <w:rFonts w:ascii="CMBX8" w:cs="CMBX8"/>
          <w:b/>
          <w:bCs/>
          <w:sz w:val="24"/>
          <w:szCs w:val="24"/>
        </w:rPr>
      </w:pPr>
      <w:r w:rsidRPr="00B10966">
        <w:rPr>
          <w:rFonts w:ascii="CMSY8" w:cs="CMSY8" w:hint="cs"/>
          <w:i/>
          <w:iCs/>
          <w:sz w:val="24"/>
          <w:szCs w:val="24"/>
        </w:rPr>
        <w:t>•</w:t>
      </w:r>
      <w:r w:rsidRPr="00B10966">
        <w:rPr>
          <w:rFonts w:ascii="CMSY8" w:cs="CMSY8"/>
          <w:i/>
          <w:iCs/>
          <w:sz w:val="24"/>
          <w:szCs w:val="24"/>
        </w:rPr>
        <w:t xml:space="preserve"> </w:t>
      </w:r>
      <w:r w:rsidRPr="00B10966">
        <w:rPr>
          <w:rFonts w:ascii="CMBX8" w:cs="CMBX8"/>
          <w:b/>
          <w:bCs/>
          <w:sz w:val="24"/>
          <w:szCs w:val="24"/>
        </w:rPr>
        <w:t xml:space="preserve">Auxiliary inputs: </w:t>
      </w:r>
    </w:p>
    <w:p w:rsidR="008117D8" w:rsidRPr="00BE7A53" w:rsidRDefault="008117D8" w:rsidP="00D11AAB">
      <w:pPr>
        <w:pStyle w:val="ListParagraph"/>
        <w:numPr>
          <w:ilvl w:val="0"/>
          <w:numId w:val="17"/>
        </w:numPr>
        <w:autoSpaceDE w:val="0"/>
        <w:autoSpaceDN w:val="0"/>
        <w:bidi w:val="0"/>
        <w:adjustRightInd w:val="0"/>
        <w:spacing w:after="0" w:line="240" w:lineRule="auto"/>
        <w:rPr>
          <w:rFonts w:ascii="CMMI6" w:hAnsi="CMMI6" w:cs="CMMI6"/>
          <w:i/>
          <w:iCs/>
          <w:sz w:val="24"/>
          <w:szCs w:val="24"/>
        </w:rPr>
      </w:pPr>
      <w:r w:rsidRPr="00BE7A53">
        <w:rPr>
          <w:rFonts w:ascii="CMR8" w:cs="CMR8"/>
          <w:sz w:val="24"/>
          <w:szCs w:val="24"/>
        </w:rPr>
        <w:t>Both parties have the security parameter 1</w:t>
      </w:r>
      <w:r w:rsidRPr="00BE7A53">
        <w:rPr>
          <w:rFonts w:ascii="CMMI6" w:hAnsi="CMMI6" w:cs="CMMI6"/>
          <w:i/>
          <w:iCs/>
          <w:sz w:val="24"/>
          <w:szCs w:val="24"/>
          <w:vertAlign w:val="superscript"/>
        </w:rPr>
        <w:t>n</w:t>
      </w:r>
      <w:r w:rsidRPr="00BE7A53">
        <w:rPr>
          <w:rFonts w:ascii="CMMI6" w:hAnsi="CMMI6" w:cs="CMMI6"/>
          <w:i/>
          <w:iCs/>
          <w:sz w:val="24"/>
          <w:szCs w:val="24"/>
        </w:rPr>
        <w:t xml:space="preserve"> </w:t>
      </w:r>
    </w:p>
    <w:p w:rsidR="00686D85" w:rsidRPr="00686D85" w:rsidRDefault="008117D8" w:rsidP="00D11AAB">
      <w:pPr>
        <w:pStyle w:val="ListParagraph"/>
        <w:numPr>
          <w:ilvl w:val="0"/>
          <w:numId w:val="17"/>
        </w:numPr>
        <w:autoSpaceDE w:val="0"/>
        <w:autoSpaceDN w:val="0"/>
        <w:bidi w:val="0"/>
        <w:adjustRightInd w:val="0"/>
        <w:spacing w:after="0" w:line="240" w:lineRule="auto"/>
        <w:rPr>
          <w:rFonts w:ascii="CMMI8" w:hAnsi="CMMI8" w:cs="CMMI8"/>
          <w:i/>
          <w:iCs/>
          <w:sz w:val="24"/>
          <w:szCs w:val="24"/>
        </w:rPr>
      </w:pPr>
      <w:r w:rsidRPr="00686D85">
        <w:rPr>
          <w:rFonts w:ascii="CMR8" w:cs="CMR8"/>
          <w:sz w:val="24"/>
          <w:szCs w:val="24"/>
        </w:rPr>
        <w:t xml:space="preserve">The description of a group </w:t>
      </w:r>
      <w:r w:rsidRPr="00686D85">
        <w:rPr>
          <w:rFonts w:ascii="MSBM10" w:hAnsi="MSBM10" w:cs="MSBM10"/>
          <w:sz w:val="24"/>
          <w:szCs w:val="24"/>
        </w:rPr>
        <w:t xml:space="preserve">G </w:t>
      </w:r>
      <w:r w:rsidRPr="00686D85">
        <w:rPr>
          <w:rFonts w:ascii="CMR8" w:cs="CMR8"/>
          <w:sz w:val="24"/>
          <w:szCs w:val="24"/>
        </w:rPr>
        <w:t xml:space="preserve">of </w:t>
      </w:r>
      <w:r w:rsidRPr="00686D85">
        <w:rPr>
          <w:rFonts w:ascii="CMTI8" w:hAnsi="CMTI8" w:cs="CMTI8"/>
          <w:i/>
          <w:iCs/>
          <w:sz w:val="24"/>
          <w:szCs w:val="24"/>
        </w:rPr>
        <w:t>prime order</w:t>
      </w:r>
      <w:r w:rsidRPr="00686D85">
        <w:rPr>
          <w:rFonts w:ascii="CMR8" w:cs="CMR8"/>
          <w:sz w:val="24"/>
          <w:szCs w:val="24"/>
        </w:rPr>
        <w:t xml:space="preserve">, including a generator </w:t>
      </w:r>
      <w:r w:rsidRPr="00686D85">
        <w:rPr>
          <w:rFonts w:ascii="CMMI8" w:hAnsi="CMMI8" w:cs="CMMI8"/>
          <w:i/>
          <w:iCs/>
          <w:sz w:val="24"/>
          <w:szCs w:val="24"/>
        </w:rPr>
        <w:t xml:space="preserve">g </w:t>
      </w:r>
      <w:r w:rsidRPr="00686D85">
        <w:rPr>
          <w:rFonts w:ascii="CMR8" w:cs="CMR8"/>
          <w:sz w:val="24"/>
          <w:szCs w:val="24"/>
        </w:rPr>
        <w:t xml:space="preserve">for the group and its order </w:t>
      </w:r>
      <w:r w:rsidRPr="00686D85">
        <w:rPr>
          <w:rFonts w:ascii="CMMI8" w:hAnsi="CMMI8" w:cs="CMMI8"/>
          <w:i/>
          <w:iCs/>
          <w:sz w:val="24"/>
          <w:szCs w:val="24"/>
        </w:rPr>
        <w:t>q</w:t>
      </w:r>
      <w:r w:rsidRPr="00686D85">
        <w:rPr>
          <w:rFonts w:ascii="CMR8" w:cs="CMR8"/>
          <w:color w:val="FF0000"/>
          <w:sz w:val="24"/>
          <w:szCs w:val="24"/>
        </w:rPr>
        <w:t>.</w:t>
      </w:r>
      <w:r w:rsidRPr="00686D85">
        <w:rPr>
          <w:rFonts w:ascii="CMR6" w:hAnsi="CMR6" w:cs="CMR6"/>
          <w:color w:val="FF0000"/>
          <w:sz w:val="24"/>
          <w:szCs w:val="24"/>
        </w:rPr>
        <w:t xml:space="preserve">  </w:t>
      </w:r>
    </w:p>
    <w:p w:rsidR="008117D8" w:rsidRPr="00686D85" w:rsidRDefault="008117D8" w:rsidP="00D11AAB">
      <w:pPr>
        <w:pStyle w:val="ListParagraph"/>
        <w:numPr>
          <w:ilvl w:val="0"/>
          <w:numId w:val="17"/>
        </w:numPr>
        <w:autoSpaceDE w:val="0"/>
        <w:autoSpaceDN w:val="0"/>
        <w:bidi w:val="0"/>
        <w:adjustRightInd w:val="0"/>
        <w:spacing w:after="0" w:line="240" w:lineRule="auto"/>
        <w:rPr>
          <w:rFonts w:ascii="CMMI8" w:hAnsi="CMMI8" w:cs="CMMI8"/>
          <w:i/>
          <w:iCs/>
          <w:sz w:val="24"/>
          <w:szCs w:val="24"/>
        </w:rPr>
      </w:pPr>
      <w:r w:rsidRPr="00686D85">
        <w:rPr>
          <w:rFonts w:ascii="CMR8" w:cs="CMR8"/>
          <w:sz w:val="24"/>
          <w:szCs w:val="24"/>
        </w:rPr>
        <w:t xml:space="preserve">Both parties have a probabilistic polynomial-time algorithm </w:t>
      </w:r>
      <w:r w:rsidRPr="00686D85">
        <w:rPr>
          <w:rFonts w:ascii="CMMI8" w:hAnsi="CMMI8" w:cs="CMMI8"/>
          <w:i/>
          <w:iCs/>
          <w:sz w:val="24"/>
          <w:szCs w:val="24"/>
        </w:rPr>
        <w:t>V</w:t>
      </w:r>
    </w:p>
    <w:p w:rsidR="008117D8" w:rsidRDefault="008117D8" w:rsidP="00686D85">
      <w:pPr>
        <w:autoSpaceDE w:val="0"/>
        <w:autoSpaceDN w:val="0"/>
        <w:bidi w:val="0"/>
        <w:adjustRightInd w:val="0"/>
        <w:spacing w:after="0" w:line="240" w:lineRule="auto"/>
        <w:ind w:left="720"/>
        <w:rPr>
          <w:rFonts w:ascii="CMR8" w:cs="CMR8"/>
          <w:sz w:val="24"/>
          <w:szCs w:val="24"/>
        </w:rPr>
      </w:pPr>
      <w:r w:rsidRPr="00B10966">
        <w:rPr>
          <w:rFonts w:ascii="CMR8" w:cs="CMR8"/>
          <w:sz w:val="24"/>
          <w:szCs w:val="24"/>
        </w:rPr>
        <w:t xml:space="preserve">that checks membership in </w:t>
      </w:r>
      <w:r w:rsidRPr="00B10966">
        <w:rPr>
          <w:rFonts w:ascii="MSBM10" w:hAnsi="MSBM10" w:cs="MSBM10"/>
          <w:sz w:val="24"/>
          <w:szCs w:val="24"/>
        </w:rPr>
        <w:t xml:space="preserve">G </w:t>
      </w:r>
      <w:r w:rsidRPr="00B10966">
        <w:rPr>
          <w:rFonts w:ascii="CMR8" w:cs="CMR8"/>
          <w:sz w:val="24"/>
          <w:szCs w:val="24"/>
        </w:rPr>
        <w:t xml:space="preserve">(i.e., for every </w:t>
      </w:r>
      <w:r w:rsidRPr="00B10966">
        <w:rPr>
          <w:rFonts w:ascii="CMMI8" w:hAnsi="CMMI8" w:cs="CMMI8"/>
          <w:i/>
          <w:iCs/>
          <w:sz w:val="24"/>
          <w:szCs w:val="24"/>
        </w:rPr>
        <w:t>h</w:t>
      </w:r>
      <w:r w:rsidRPr="00B10966">
        <w:rPr>
          <w:rFonts w:ascii="CMR8" w:cs="CMR8"/>
          <w:sz w:val="24"/>
          <w:szCs w:val="24"/>
        </w:rPr>
        <w:t xml:space="preserve">, </w:t>
      </w:r>
      <w:r w:rsidRPr="00B10966">
        <w:rPr>
          <w:rFonts w:ascii="CMMI8" w:hAnsi="CMMI8" w:cs="CMMI8"/>
          <w:i/>
          <w:iCs/>
          <w:sz w:val="24"/>
          <w:szCs w:val="24"/>
        </w:rPr>
        <w:t xml:space="preserve">V </w:t>
      </w:r>
      <w:r w:rsidRPr="00B10966">
        <w:rPr>
          <w:rFonts w:ascii="CMR8" w:cs="CMR8"/>
          <w:sz w:val="24"/>
          <w:szCs w:val="24"/>
        </w:rPr>
        <w:t>(</w:t>
      </w:r>
      <w:r w:rsidRPr="00B10966">
        <w:rPr>
          <w:rFonts w:ascii="CMMI8" w:hAnsi="CMMI8" w:cs="CMMI8"/>
          <w:i/>
          <w:iCs/>
          <w:sz w:val="24"/>
          <w:szCs w:val="24"/>
        </w:rPr>
        <w:t>h</w:t>
      </w:r>
      <w:r w:rsidRPr="00B10966">
        <w:rPr>
          <w:rFonts w:ascii="CMR8" w:cs="CMR8"/>
          <w:sz w:val="24"/>
          <w:szCs w:val="24"/>
        </w:rPr>
        <w:t xml:space="preserve">) = 1 if and only if </w:t>
      </w:r>
      <w:r w:rsidRPr="00B10966">
        <w:rPr>
          <w:rFonts w:ascii="CMMI8" w:hAnsi="CMMI8" w:cs="CMMI8"/>
          <w:i/>
          <w:iCs/>
          <w:sz w:val="24"/>
          <w:szCs w:val="24"/>
        </w:rPr>
        <w:t xml:space="preserve">h </w:t>
      </w:r>
      <w:r w:rsidRPr="00B10966">
        <w:rPr>
          <w:rFonts w:ascii="Cambria Math" w:hAnsi="Cambria Math" w:cs="Cambria Math"/>
          <w:i/>
          <w:iCs/>
          <w:sz w:val="24"/>
          <w:szCs w:val="24"/>
        </w:rPr>
        <w:t>∈</w:t>
      </w:r>
      <w:r w:rsidRPr="00B10966">
        <w:rPr>
          <w:rFonts w:ascii="CMSY8" w:cs="CMSY8"/>
          <w:i/>
          <w:iCs/>
          <w:sz w:val="24"/>
          <w:szCs w:val="24"/>
        </w:rPr>
        <w:t xml:space="preserve"> </w:t>
      </w:r>
      <w:r w:rsidRPr="00B10966">
        <w:rPr>
          <w:rFonts w:ascii="MSBM10" w:hAnsi="MSBM10" w:cs="MSBM10"/>
          <w:sz w:val="24"/>
          <w:szCs w:val="24"/>
        </w:rPr>
        <w:t>G</w:t>
      </w:r>
      <w:r w:rsidRPr="00B10966">
        <w:rPr>
          <w:rFonts w:ascii="CMR8" w:cs="CMR8"/>
          <w:sz w:val="24"/>
          <w:szCs w:val="24"/>
        </w:rPr>
        <w:t>).</w:t>
      </w:r>
    </w:p>
    <w:p w:rsidR="00686D85" w:rsidRDefault="00686D85" w:rsidP="00686D85">
      <w:pPr>
        <w:autoSpaceDE w:val="0"/>
        <w:autoSpaceDN w:val="0"/>
        <w:bidi w:val="0"/>
        <w:adjustRightInd w:val="0"/>
        <w:spacing w:after="0" w:line="240" w:lineRule="auto"/>
        <w:ind w:left="720"/>
        <w:rPr>
          <w:rFonts w:ascii="CMR8" w:cs="CMR8"/>
          <w:sz w:val="24"/>
          <w:szCs w:val="24"/>
        </w:rPr>
      </w:pPr>
    </w:p>
    <w:p w:rsidR="008117D8" w:rsidRDefault="008117D8" w:rsidP="00D11AAB">
      <w:pPr>
        <w:pStyle w:val="ListParagraph"/>
        <w:numPr>
          <w:ilvl w:val="0"/>
          <w:numId w:val="16"/>
        </w:numPr>
        <w:autoSpaceDE w:val="0"/>
        <w:autoSpaceDN w:val="0"/>
        <w:bidi w:val="0"/>
        <w:adjustRightInd w:val="0"/>
        <w:spacing w:after="0" w:line="240" w:lineRule="auto"/>
        <w:rPr>
          <w:rFonts w:ascii="CMBX8" w:cs="CMBX8"/>
          <w:b/>
          <w:bCs/>
          <w:sz w:val="24"/>
          <w:szCs w:val="24"/>
        </w:rPr>
      </w:pPr>
      <w:r w:rsidRPr="004242D2">
        <w:rPr>
          <w:rFonts w:ascii="CMBX8" w:cs="CMBX8"/>
          <w:b/>
          <w:bCs/>
          <w:sz w:val="24"/>
          <w:szCs w:val="24"/>
        </w:rPr>
        <w:t>Default behavior on wrong input:</w:t>
      </w:r>
    </w:p>
    <w:p w:rsidR="008117D8" w:rsidRPr="00440434" w:rsidRDefault="008117D8" w:rsidP="00D11AAB">
      <w:pPr>
        <w:pStyle w:val="ListParagraph"/>
        <w:numPr>
          <w:ilvl w:val="0"/>
          <w:numId w:val="16"/>
        </w:numPr>
        <w:autoSpaceDE w:val="0"/>
        <w:autoSpaceDN w:val="0"/>
        <w:bidi w:val="0"/>
        <w:adjustRightInd w:val="0"/>
        <w:spacing w:after="0" w:line="240" w:lineRule="auto"/>
        <w:rPr>
          <w:rFonts w:ascii="CMBX8" w:cs="CMBX8"/>
          <w:b/>
          <w:bCs/>
          <w:sz w:val="24"/>
          <w:szCs w:val="24"/>
        </w:rPr>
      </w:pPr>
      <w:r w:rsidRPr="00440434">
        <w:rPr>
          <w:rFonts w:ascii="CMBX8" w:cs="CMBX8"/>
          <w:b/>
          <w:bCs/>
          <w:sz w:val="24"/>
          <w:szCs w:val="24"/>
        </w:rPr>
        <w:t>Receiver</w:t>
      </w:r>
      <w:r w:rsidRPr="00440434">
        <w:rPr>
          <w:rFonts w:ascii="CMBX8" w:cs="CMBX8"/>
          <w:b/>
          <w:bCs/>
          <w:sz w:val="24"/>
          <w:szCs w:val="24"/>
        </w:rPr>
        <w:t>’</w:t>
      </w:r>
      <w:r w:rsidRPr="00440434">
        <w:rPr>
          <w:rFonts w:ascii="CMBX8" w:cs="CMBX8"/>
          <w:b/>
          <w:bCs/>
          <w:sz w:val="24"/>
          <w:szCs w:val="24"/>
        </w:rPr>
        <w:t>s Output:</w:t>
      </w:r>
      <w:r w:rsidRPr="00440434">
        <w:rPr>
          <w:rFonts w:ascii="CMMI8" w:hAnsi="CMMI8" w:cs="CMMI8"/>
          <w:i/>
          <w:iCs/>
          <w:sz w:val="24"/>
          <w:szCs w:val="24"/>
        </w:rPr>
        <w:t xml:space="preserve"> </w:t>
      </w:r>
      <w:proofErr w:type="spellStart"/>
      <w:r w:rsidR="00AF015B" w:rsidRPr="00852968">
        <w:rPr>
          <w:rFonts w:ascii="CMMI6" w:hAnsi="CMMI6" w:cs="CMMI6"/>
          <w:i/>
          <w:iCs/>
          <w:sz w:val="24"/>
          <w:szCs w:val="24"/>
        </w:rPr>
        <w:t>z</w:t>
      </w:r>
      <w:r w:rsidR="00AF015B" w:rsidRPr="00852968">
        <w:rPr>
          <w:rFonts w:ascii="CMMI5" w:cs="CMMI5" w:hint="cs"/>
          <w:i/>
          <w:iCs/>
          <w:sz w:val="24"/>
          <w:szCs w:val="24"/>
          <w:vertAlign w:val="subscript"/>
        </w:rPr>
        <w:t>σ</w:t>
      </w:r>
      <w:r w:rsidR="00AF015B">
        <w:rPr>
          <w:rFonts w:ascii="CMMI5" w:cs="CMMI5"/>
          <w:i/>
          <w:iCs/>
          <w:sz w:val="24"/>
          <w:szCs w:val="24"/>
          <w:vertAlign w:val="subscript"/>
        </w:rPr>
        <w:t>j</w:t>
      </w:r>
      <w:proofErr w:type="spellEnd"/>
      <w:r w:rsidR="00AF015B" w:rsidRPr="00852968">
        <w:rPr>
          <w:rFonts w:ascii="CMMI5" w:cs="CMMI5"/>
          <w:i/>
          <w:iCs/>
          <w:sz w:val="24"/>
          <w:szCs w:val="24"/>
          <w:vertAlign w:val="subscript"/>
        </w:rPr>
        <w:t xml:space="preserve"> /</w:t>
      </w:r>
      <w:proofErr w:type="spellStart"/>
      <w:r w:rsidR="00AF015B" w:rsidRPr="00852968">
        <w:rPr>
          <w:rFonts w:ascii="CMMI6" w:hAnsi="CMMI6" w:cs="CMMI6"/>
          <w:i/>
          <w:iCs/>
          <w:sz w:val="24"/>
          <w:szCs w:val="24"/>
        </w:rPr>
        <w:t>w</w:t>
      </w:r>
      <w:r w:rsidR="00AF015B" w:rsidRPr="00852968">
        <w:rPr>
          <w:rFonts w:ascii="CMMI5" w:cs="CMMI5" w:hint="cs"/>
          <w:i/>
          <w:iCs/>
          <w:sz w:val="24"/>
          <w:szCs w:val="24"/>
          <w:vertAlign w:val="subscript"/>
        </w:rPr>
        <w:t>σ</w:t>
      </w:r>
      <w:r w:rsidR="00AF015B">
        <w:rPr>
          <w:rFonts w:ascii="CMMI5" w:cs="CMMI5"/>
          <w:i/>
          <w:iCs/>
          <w:sz w:val="24"/>
          <w:szCs w:val="24"/>
          <w:vertAlign w:val="subscript"/>
        </w:rPr>
        <w:t>j</w:t>
      </w:r>
      <w:r w:rsidR="00AF015B" w:rsidRPr="00852968">
        <w:rPr>
          <w:rFonts w:ascii="CMMI5" w:cs="CMMI5" w:hint="cs"/>
          <w:i/>
          <w:iCs/>
          <w:sz w:val="24"/>
          <w:szCs w:val="24"/>
          <w:vertAlign w:val="superscript"/>
        </w:rPr>
        <w:t>ασ</w:t>
      </w:r>
      <w:r w:rsidR="00AF015B">
        <w:rPr>
          <w:rFonts w:ascii="CMMI5" w:cs="CMMI5"/>
          <w:i/>
          <w:iCs/>
          <w:sz w:val="24"/>
          <w:szCs w:val="24"/>
          <w:vertAlign w:val="superscript"/>
        </w:rPr>
        <w:t>j</w:t>
      </w:r>
      <w:proofErr w:type="spellEnd"/>
      <w:r w:rsidR="00AF015B" w:rsidRPr="00852968">
        <w:rPr>
          <w:rFonts w:ascii="CMMI5" w:cs="CMMI5"/>
          <w:i/>
          <w:iCs/>
          <w:sz w:val="24"/>
          <w:szCs w:val="24"/>
          <w:vertAlign w:val="superscript"/>
        </w:rPr>
        <w:t xml:space="preserve"> </w:t>
      </w:r>
      <w:r w:rsidR="00AF015B">
        <w:rPr>
          <w:rFonts w:ascii="CMMI5" w:cs="CMMI5"/>
          <w:i/>
          <w:iCs/>
          <w:sz w:val="24"/>
          <w:szCs w:val="24"/>
          <w:vertAlign w:val="superscript"/>
        </w:rPr>
        <w:t xml:space="preserve"> </w:t>
      </w:r>
      <w:r w:rsidR="00AF015B" w:rsidRPr="00AF015B">
        <w:rPr>
          <w:rFonts w:ascii="CMR8" w:cs="CMR8"/>
          <w:sz w:val="24"/>
          <w:szCs w:val="24"/>
        </w:rPr>
        <w:t>for every j</w:t>
      </w:r>
    </w:p>
    <w:p w:rsidR="008117D8" w:rsidRPr="00440434" w:rsidRDefault="008117D8" w:rsidP="00D11AAB">
      <w:pPr>
        <w:pStyle w:val="ListParagraph"/>
        <w:numPr>
          <w:ilvl w:val="0"/>
          <w:numId w:val="16"/>
        </w:numPr>
        <w:autoSpaceDE w:val="0"/>
        <w:autoSpaceDN w:val="0"/>
        <w:bidi w:val="0"/>
        <w:adjustRightInd w:val="0"/>
        <w:spacing w:after="0" w:line="240" w:lineRule="auto"/>
        <w:rPr>
          <w:rFonts w:ascii="CMBX8" w:cs="CMBX8"/>
          <w:b/>
          <w:bCs/>
          <w:sz w:val="24"/>
          <w:szCs w:val="24"/>
        </w:rPr>
      </w:pPr>
      <w:r w:rsidRPr="00440434">
        <w:rPr>
          <w:rFonts w:ascii="CMBX8" w:cs="CMBX8"/>
          <w:b/>
          <w:bCs/>
          <w:sz w:val="24"/>
          <w:szCs w:val="24"/>
        </w:rPr>
        <w:t>Sender</w:t>
      </w:r>
      <w:r w:rsidRPr="00440434">
        <w:rPr>
          <w:rFonts w:ascii="CMBX8" w:cs="CMBX8"/>
          <w:b/>
          <w:bCs/>
          <w:sz w:val="24"/>
          <w:szCs w:val="24"/>
        </w:rPr>
        <w:t>’</w:t>
      </w:r>
      <w:r w:rsidRPr="00440434">
        <w:rPr>
          <w:rFonts w:ascii="CMBX8" w:cs="CMBX8"/>
          <w:b/>
          <w:bCs/>
          <w:sz w:val="24"/>
          <w:szCs w:val="24"/>
        </w:rPr>
        <w:t>s output:</w:t>
      </w:r>
      <w:r>
        <w:rPr>
          <w:rFonts w:ascii="CMBX8" w:cs="CMBX8"/>
          <w:b/>
          <w:bCs/>
          <w:sz w:val="24"/>
          <w:szCs w:val="24"/>
        </w:rPr>
        <w:t xml:space="preserve"> </w:t>
      </w:r>
      <w:r w:rsidRPr="00F004E2">
        <w:rPr>
          <w:rFonts w:ascii="CMR8" w:cs="CMR8"/>
          <w:sz w:val="24"/>
          <w:szCs w:val="24"/>
        </w:rPr>
        <w:t>nothing</w:t>
      </w:r>
    </w:p>
    <w:p w:rsidR="008117D8" w:rsidRPr="004D1B45" w:rsidRDefault="008117D8" w:rsidP="008117D8">
      <w:pPr>
        <w:autoSpaceDE w:val="0"/>
        <w:autoSpaceDN w:val="0"/>
        <w:bidi w:val="0"/>
        <w:adjustRightInd w:val="0"/>
        <w:spacing w:after="0" w:line="240" w:lineRule="auto"/>
        <w:ind w:firstLine="360"/>
        <w:rPr>
          <w:rFonts w:ascii="CMR8" w:cs="CMR8"/>
          <w:sz w:val="24"/>
          <w:szCs w:val="24"/>
        </w:rPr>
      </w:pPr>
    </w:p>
    <w:p w:rsidR="008117D8" w:rsidRPr="00B10966" w:rsidRDefault="008117D8" w:rsidP="008117D8">
      <w:pPr>
        <w:autoSpaceDE w:val="0"/>
        <w:autoSpaceDN w:val="0"/>
        <w:bidi w:val="0"/>
        <w:adjustRightInd w:val="0"/>
        <w:spacing w:after="0" w:line="240" w:lineRule="auto"/>
        <w:ind w:left="720"/>
        <w:rPr>
          <w:rFonts w:ascii="CMR8" w:cs="CMR8"/>
          <w:sz w:val="24"/>
          <w:szCs w:val="24"/>
        </w:rPr>
      </w:pPr>
    </w:p>
    <w:p w:rsidR="008117D8" w:rsidRPr="00B10966" w:rsidRDefault="008117D8" w:rsidP="008117D8">
      <w:pPr>
        <w:autoSpaceDE w:val="0"/>
        <w:autoSpaceDN w:val="0"/>
        <w:bidi w:val="0"/>
        <w:adjustRightInd w:val="0"/>
        <w:spacing w:after="0" w:line="240" w:lineRule="auto"/>
        <w:rPr>
          <w:rFonts w:ascii="CMBX8" w:cs="CMBX8"/>
          <w:b/>
          <w:bCs/>
          <w:sz w:val="24"/>
          <w:szCs w:val="24"/>
        </w:rPr>
      </w:pPr>
      <w:r w:rsidRPr="00B10966">
        <w:rPr>
          <w:rFonts w:ascii="CMSY8" w:cs="CMSY8" w:hint="cs"/>
          <w:i/>
          <w:iCs/>
          <w:sz w:val="24"/>
          <w:szCs w:val="24"/>
        </w:rPr>
        <w:t>•</w:t>
      </w:r>
      <w:r w:rsidRPr="00B10966">
        <w:rPr>
          <w:rFonts w:ascii="CMSY8" w:cs="CMSY8"/>
          <w:i/>
          <w:iCs/>
          <w:sz w:val="24"/>
          <w:szCs w:val="24"/>
        </w:rPr>
        <w:t xml:space="preserve"> </w:t>
      </w:r>
      <w:r w:rsidRPr="00B10966">
        <w:rPr>
          <w:rFonts w:ascii="CMBX8" w:cs="CMBX8"/>
          <w:b/>
          <w:bCs/>
          <w:sz w:val="24"/>
          <w:szCs w:val="24"/>
        </w:rPr>
        <w:t>The protocol:</w:t>
      </w:r>
    </w:p>
    <w:p w:rsidR="00686D85" w:rsidRDefault="008117D8" w:rsidP="00D11AAB">
      <w:pPr>
        <w:pStyle w:val="ListParagraph"/>
        <w:numPr>
          <w:ilvl w:val="0"/>
          <w:numId w:val="21"/>
        </w:numPr>
        <w:autoSpaceDE w:val="0"/>
        <w:autoSpaceDN w:val="0"/>
        <w:bidi w:val="0"/>
        <w:adjustRightInd w:val="0"/>
        <w:spacing w:after="0" w:line="240" w:lineRule="auto"/>
        <w:rPr>
          <w:rFonts w:ascii="CMR8" w:cs="CMR8"/>
          <w:sz w:val="24"/>
          <w:szCs w:val="24"/>
        </w:rPr>
      </w:pPr>
      <w:r w:rsidRPr="00A40E54">
        <w:rPr>
          <w:rFonts w:ascii="CMMI8" w:hAnsi="CMMI8" w:cs="CMMI8"/>
          <w:i/>
          <w:iCs/>
          <w:sz w:val="24"/>
          <w:szCs w:val="24"/>
        </w:rPr>
        <w:t xml:space="preserve">R </w:t>
      </w:r>
      <w:r w:rsidRPr="00A40E54">
        <w:rPr>
          <w:rFonts w:ascii="CMR8" w:cs="CMR8"/>
          <w:sz w:val="24"/>
          <w:szCs w:val="24"/>
        </w:rPr>
        <w:t xml:space="preserve">chooses </w:t>
      </w:r>
      <w:r w:rsidRPr="00A40E54">
        <w:rPr>
          <w:rFonts w:ascii="CMMI8" w:hAnsi="CMMI8" w:cs="CMMI8"/>
          <w:i/>
          <w:iCs/>
          <w:sz w:val="24"/>
          <w:szCs w:val="24"/>
        </w:rPr>
        <w:t>α</w:t>
      </w:r>
      <w:r w:rsidRPr="00BF3173">
        <w:rPr>
          <w:rFonts w:ascii="CMR6" w:hAnsi="CMR6" w:cs="CMR6"/>
          <w:sz w:val="24"/>
          <w:szCs w:val="24"/>
          <w:vertAlign w:val="subscript"/>
        </w:rPr>
        <w:t>0</w:t>
      </w:r>
      <w:r w:rsidRPr="00A40E54">
        <w:rPr>
          <w:rFonts w:ascii="CMMI8" w:hAnsi="CMMI8" w:cs="CMMI8"/>
          <w:i/>
          <w:iCs/>
          <w:sz w:val="24"/>
          <w:szCs w:val="24"/>
        </w:rPr>
        <w:t>, α</w:t>
      </w:r>
      <w:r w:rsidRPr="00BF3173">
        <w:rPr>
          <w:rFonts w:ascii="CMR6" w:hAnsi="CMR6" w:cs="CMR6"/>
          <w:sz w:val="24"/>
          <w:szCs w:val="24"/>
          <w:vertAlign w:val="subscript"/>
        </w:rPr>
        <w:t>1</w:t>
      </w:r>
      <w:r w:rsidRPr="00A40E54">
        <w:rPr>
          <w:rFonts w:ascii="CMMI8" w:hAnsi="CMMI8" w:cs="CMMI8"/>
          <w:i/>
          <w:iCs/>
          <w:sz w:val="24"/>
          <w:szCs w:val="24"/>
        </w:rPr>
        <w:t xml:space="preserve">, r </w:t>
      </w:r>
      <w:r w:rsidRPr="00A40E54">
        <w:rPr>
          <w:rFonts w:ascii="CMSY8" w:cs="CMSY8" w:hint="cs"/>
          <w:i/>
          <w:iCs/>
          <w:sz w:val="24"/>
          <w:szCs w:val="24"/>
        </w:rPr>
        <w:t>←</w:t>
      </w:r>
      <w:r w:rsidRPr="00BF3173">
        <w:rPr>
          <w:rFonts w:ascii="CMMI6" w:hAnsi="CMMI6" w:cs="CMMI6"/>
          <w:i/>
          <w:iCs/>
          <w:sz w:val="24"/>
          <w:szCs w:val="24"/>
          <w:vertAlign w:val="subscript"/>
        </w:rPr>
        <w:t>R</w:t>
      </w:r>
      <w:r w:rsidRPr="00A40E54">
        <w:rPr>
          <w:rFonts w:ascii="CMMI6" w:hAnsi="CMMI6" w:cs="CMMI6"/>
          <w:i/>
          <w:iCs/>
          <w:sz w:val="24"/>
          <w:szCs w:val="24"/>
        </w:rPr>
        <w:t xml:space="preserve"> </w:t>
      </w:r>
      <w:r w:rsidRPr="00A40E54">
        <w:rPr>
          <w:rFonts w:ascii="CMSY8" w:cs="CMSY8"/>
          <w:i/>
          <w:iCs/>
          <w:sz w:val="24"/>
          <w:szCs w:val="24"/>
        </w:rPr>
        <w:t>{</w:t>
      </w:r>
      <w:r w:rsidRPr="00A40E54">
        <w:rPr>
          <w:rFonts w:ascii="CMR8" w:cs="CMR8"/>
          <w:sz w:val="24"/>
          <w:szCs w:val="24"/>
        </w:rPr>
        <w:t>1</w:t>
      </w:r>
      <w:r w:rsidRPr="00A40E54">
        <w:rPr>
          <w:rFonts w:ascii="CMMI8" w:hAnsi="CMMI8" w:cs="CMMI8"/>
          <w:i/>
          <w:iCs/>
          <w:sz w:val="24"/>
          <w:szCs w:val="24"/>
        </w:rPr>
        <w:t>, . . . , q</w:t>
      </w:r>
      <w:r w:rsidRPr="00A40E54">
        <w:rPr>
          <w:rFonts w:ascii="CMSY8" w:cs="CMSY8"/>
          <w:i/>
          <w:iCs/>
          <w:sz w:val="24"/>
          <w:szCs w:val="24"/>
        </w:rPr>
        <w:t xml:space="preserve">} </w:t>
      </w:r>
      <w:r w:rsidRPr="00A40E54">
        <w:rPr>
          <w:rFonts w:ascii="CMR8" w:cs="CMR8"/>
          <w:sz w:val="24"/>
          <w:szCs w:val="24"/>
        </w:rPr>
        <w:t xml:space="preserve">and computes </w:t>
      </w:r>
      <w:r w:rsidRPr="00A40E54">
        <w:rPr>
          <w:rFonts w:ascii="CMMI8" w:hAnsi="CMMI8" w:cs="CMMI8"/>
          <w:i/>
          <w:iCs/>
          <w:sz w:val="24"/>
          <w:szCs w:val="24"/>
        </w:rPr>
        <w:t>h</w:t>
      </w:r>
      <w:r w:rsidRPr="001F2C9B">
        <w:rPr>
          <w:rFonts w:ascii="CMR6" w:hAnsi="CMR6" w:cs="CMR6"/>
          <w:sz w:val="24"/>
          <w:szCs w:val="24"/>
          <w:vertAlign w:val="subscript"/>
        </w:rPr>
        <w:t>0</w:t>
      </w:r>
      <w:r w:rsidRPr="00A40E54">
        <w:rPr>
          <w:rFonts w:ascii="CMR6" w:hAnsi="CMR6" w:cs="CMR6"/>
          <w:sz w:val="24"/>
          <w:szCs w:val="24"/>
        </w:rPr>
        <w:t xml:space="preserve"> </w:t>
      </w:r>
      <w:r w:rsidRPr="00A40E54">
        <w:rPr>
          <w:rFonts w:ascii="CMR8" w:cs="CMR8"/>
          <w:sz w:val="24"/>
          <w:szCs w:val="24"/>
        </w:rPr>
        <w:t xml:space="preserve">= </w:t>
      </w:r>
      <w:r w:rsidRPr="00A40E54">
        <w:rPr>
          <w:rFonts w:ascii="CMMI8" w:hAnsi="CMMI8" w:cs="CMMI8"/>
          <w:i/>
          <w:iCs/>
          <w:sz w:val="24"/>
          <w:szCs w:val="24"/>
        </w:rPr>
        <w:t>g</w:t>
      </w:r>
      <w:r w:rsidRPr="00A40E54">
        <w:rPr>
          <w:rFonts w:ascii="CMMI6" w:hAnsi="CMMI6" w:cs="CMMI6"/>
          <w:i/>
          <w:iCs/>
          <w:sz w:val="24"/>
          <w:szCs w:val="24"/>
          <w:vertAlign w:val="superscript"/>
        </w:rPr>
        <w:t>α</w:t>
      </w:r>
      <w:r w:rsidRPr="00A40E54">
        <w:rPr>
          <w:rFonts w:ascii="CMR5" w:hAnsi="CMR5" w:cs="CMR5"/>
          <w:sz w:val="24"/>
          <w:szCs w:val="24"/>
          <w:vertAlign w:val="superscript"/>
        </w:rPr>
        <w:t>0</w:t>
      </w:r>
      <w:r w:rsidRPr="00A40E54">
        <w:rPr>
          <w:rFonts w:ascii="CMR5" w:hAnsi="CMR5" w:cs="CMR5"/>
          <w:sz w:val="24"/>
          <w:szCs w:val="24"/>
        </w:rPr>
        <w:t xml:space="preserve"> </w:t>
      </w:r>
      <w:r w:rsidRPr="00A40E54">
        <w:rPr>
          <w:rFonts w:ascii="CMR8" w:cs="CMR8"/>
          <w:sz w:val="24"/>
          <w:szCs w:val="24"/>
        </w:rPr>
        <w:t xml:space="preserve">, </w:t>
      </w:r>
      <w:r w:rsidRPr="00A40E54">
        <w:rPr>
          <w:rFonts w:ascii="CMMI8" w:hAnsi="CMMI8" w:cs="CMMI8"/>
          <w:i/>
          <w:iCs/>
          <w:sz w:val="24"/>
          <w:szCs w:val="24"/>
        </w:rPr>
        <w:t>h</w:t>
      </w:r>
      <w:r w:rsidRPr="001F2C9B">
        <w:rPr>
          <w:rFonts w:ascii="CMR6" w:hAnsi="CMR6" w:cs="CMR6"/>
          <w:sz w:val="24"/>
          <w:szCs w:val="24"/>
          <w:vertAlign w:val="subscript"/>
        </w:rPr>
        <w:t>1</w:t>
      </w:r>
      <w:r w:rsidRPr="00A40E54">
        <w:rPr>
          <w:rFonts w:ascii="CMR6" w:hAnsi="CMR6" w:cs="CMR6"/>
          <w:sz w:val="24"/>
          <w:szCs w:val="24"/>
        </w:rPr>
        <w:t xml:space="preserve"> </w:t>
      </w:r>
      <w:r w:rsidRPr="00A40E54">
        <w:rPr>
          <w:rFonts w:ascii="CMR8" w:cs="CMR8"/>
          <w:sz w:val="24"/>
          <w:szCs w:val="24"/>
        </w:rPr>
        <w:t xml:space="preserve">= </w:t>
      </w:r>
      <w:r w:rsidRPr="00A40E54">
        <w:rPr>
          <w:rFonts w:ascii="CMMI8" w:hAnsi="CMMI8" w:cs="CMMI8"/>
          <w:i/>
          <w:iCs/>
          <w:sz w:val="24"/>
          <w:szCs w:val="24"/>
        </w:rPr>
        <w:t>g</w:t>
      </w:r>
      <w:r w:rsidRPr="00A40E54">
        <w:rPr>
          <w:rFonts w:ascii="CMMI6" w:hAnsi="CMMI6" w:cs="CMMI6"/>
          <w:i/>
          <w:iCs/>
          <w:sz w:val="24"/>
          <w:szCs w:val="24"/>
          <w:vertAlign w:val="superscript"/>
        </w:rPr>
        <w:t>α</w:t>
      </w:r>
      <w:r w:rsidRPr="00A40E54">
        <w:rPr>
          <w:rFonts w:ascii="CMR5" w:hAnsi="CMR5" w:cs="CMR5"/>
          <w:sz w:val="24"/>
          <w:szCs w:val="24"/>
          <w:vertAlign w:val="superscript"/>
        </w:rPr>
        <w:t>1</w:t>
      </w:r>
      <w:r w:rsidRPr="00A40E54">
        <w:rPr>
          <w:rFonts w:ascii="CMR5" w:hAnsi="CMR5" w:cs="CMR5"/>
          <w:sz w:val="24"/>
          <w:szCs w:val="24"/>
        </w:rPr>
        <w:t xml:space="preserve"> </w:t>
      </w:r>
    </w:p>
    <w:p w:rsidR="00686D85" w:rsidRDefault="00686D85" w:rsidP="00D11AAB">
      <w:pPr>
        <w:pStyle w:val="ListParagraph"/>
        <w:numPr>
          <w:ilvl w:val="0"/>
          <w:numId w:val="21"/>
        </w:numPr>
        <w:autoSpaceDE w:val="0"/>
        <w:autoSpaceDN w:val="0"/>
        <w:bidi w:val="0"/>
        <w:adjustRightInd w:val="0"/>
        <w:spacing w:after="0" w:line="240" w:lineRule="auto"/>
        <w:rPr>
          <w:rFonts w:ascii="CMR8" w:cs="CMR8"/>
          <w:sz w:val="24"/>
          <w:szCs w:val="24"/>
        </w:rPr>
      </w:pPr>
      <w:r w:rsidRPr="00686D85">
        <w:rPr>
          <w:rFonts w:ascii="CMR8" w:cs="CMR8"/>
          <w:sz w:val="24"/>
          <w:szCs w:val="24"/>
        </w:rPr>
        <w:t>R proves that it knows the discrete log of h</w:t>
      </w:r>
      <w:r w:rsidRPr="00686D85">
        <w:rPr>
          <w:rFonts w:ascii="CMR8" w:cs="CMR8"/>
          <w:sz w:val="24"/>
          <w:szCs w:val="24"/>
          <w:vertAlign w:val="subscript"/>
        </w:rPr>
        <w:t>0</w:t>
      </w:r>
      <w:r w:rsidRPr="00686D85">
        <w:rPr>
          <w:rFonts w:ascii="CMR8" w:cs="CMR8"/>
          <w:sz w:val="24"/>
          <w:szCs w:val="24"/>
        </w:rPr>
        <w:t>, using a zero-knowledge proof of knowledge for R</w:t>
      </w:r>
      <w:r w:rsidRPr="00686D85">
        <w:rPr>
          <w:rFonts w:ascii="CMR8" w:cs="CMR8"/>
          <w:sz w:val="24"/>
          <w:szCs w:val="24"/>
          <w:vertAlign w:val="subscript"/>
        </w:rPr>
        <w:t>DL</w:t>
      </w:r>
      <w:r w:rsidRPr="00686D85">
        <w:rPr>
          <w:rFonts w:ascii="CMR8" w:cs="CMR8"/>
          <w:sz w:val="24"/>
          <w:szCs w:val="24"/>
        </w:rPr>
        <w:t>.</w:t>
      </w:r>
    </w:p>
    <w:p w:rsidR="00686D85" w:rsidRDefault="00686D85" w:rsidP="00686D85">
      <w:pPr>
        <w:autoSpaceDE w:val="0"/>
        <w:autoSpaceDN w:val="0"/>
        <w:bidi w:val="0"/>
        <w:adjustRightInd w:val="0"/>
        <w:spacing w:after="0" w:line="240" w:lineRule="auto"/>
        <w:rPr>
          <w:rFonts w:ascii="CMR8" w:cs="CMR8"/>
          <w:sz w:val="24"/>
          <w:szCs w:val="24"/>
        </w:rPr>
      </w:pPr>
    </w:p>
    <w:p w:rsidR="00686D85" w:rsidRPr="009E7803" w:rsidRDefault="00686D85" w:rsidP="00D11AAB">
      <w:pPr>
        <w:pStyle w:val="ListParagraph"/>
        <w:numPr>
          <w:ilvl w:val="0"/>
          <w:numId w:val="21"/>
        </w:numPr>
        <w:autoSpaceDE w:val="0"/>
        <w:autoSpaceDN w:val="0"/>
        <w:bidi w:val="0"/>
        <w:adjustRightInd w:val="0"/>
        <w:spacing w:after="0" w:line="240" w:lineRule="auto"/>
        <w:rPr>
          <w:rFonts w:ascii="CMR8" w:cs="CMR8"/>
          <w:sz w:val="24"/>
          <w:szCs w:val="24"/>
        </w:rPr>
      </w:pPr>
      <w:r w:rsidRPr="009E7803">
        <w:rPr>
          <w:rFonts w:ascii="CMR8" w:cs="CMR8"/>
          <w:sz w:val="24"/>
          <w:szCs w:val="24"/>
        </w:rPr>
        <w:t xml:space="preserve">For every j = 1, . . . ,m, the receiver R chooses a random </w:t>
      </w:r>
      <w:proofErr w:type="spellStart"/>
      <w:r w:rsidRPr="009E7803">
        <w:rPr>
          <w:rFonts w:ascii="CMR8" w:cs="CMR8"/>
          <w:sz w:val="24"/>
          <w:szCs w:val="24"/>
        </w:rPr>
        <w:t>r</w:t>
      </w:r>
      <w:r w:rsidRPr="009E7803">
        <w:rPr>
          <w:rFonts w:ascii="CMR8" w:cs="CMR8"/>
          <w:sz w:val="24"/>
          <w:szCs w:val="24"/>
          <w:vertAlign w:val="subscript"/>
        </w:rPr>
        <w:t>j</w:t>
      </w:r>
      <w:proofErr w:type="spellEnd"/>
      <w:r w:rsidRPr="009E7803">
        <w:rPr>
          <w:rFonts w:ascii="CMR8" w:cs="CMR8"/>
          <w:sz w:val="24"/>
          <w:szCs w:val="24"/>
        </w:rPr>
        <w:t xml:space="preserve"> and computes</w:t>
      </w:r>
      <w:r w:rsidR="009E7803" w:rsidRPr="009E7803">
        <w:rPr>
          <w:rFonts w:ascii="CMR8" w:cs="CMR8"/>
          <w:sz w:val="24"/>
          <w:szCs w:val="24"/>
        </w:rPr>
        <w:t xml:space="preserve"> </w:t>
      </w:r>
      <w:proofErr w:type="spellStart"/>
      <w:r w:rsidRPr="009E7803">
        <w:rPr>
          <w:rFonts w:ascii="CMR8" w:cs="CMR8"/>
          <w:sz w:val="24"/>
          <w:szCs w:val="24"/>
        </w:rPr>
        <w:t>a</w:t>
      </w:r>
      <w:r w:rsidRPr="009E7803">
        <w:rPr>
          <w:rFonts w:ascii="CMR8" w:cs="CMR8"/>
          <w:sz w:val="24"/>
          <w:szCs w:val="24"/>
          <w:vertAlign w:val="superscript"/>
        </w:rPr>
        <w:t>j</w:t>
      </w:r>
      <w:proofErr w:type="spellEnd"/>
      <w:r w:rsidRPr="009E7803">
        <w:rPr>
          <w:rFonts w:ascii="CMR8" w:cs="CMR8"/>
          <w:sz w:val="24"/>
          <w:szCs w:val="24"/>
        </w:rPr>
        <w:t xml:space="preserve"> = </w:t>
      </w:r>
      <w:proofErr w:type="spellStart"/>
      <w:r w:rsidRPr="009E7803">
        <w:rPr>
          <w:rFonts w:ascii="CMR8" w:cs="CMR8"/>
          <w:sz w:val="24"/>
          <w:szCs w:val="24"/>
        </w:rPr>
        <w:t>g</w:t>
      </w:r>
      <w:r w:rsidRPr="009E7803">
        <w:rPr>
          <w:rFonts w:ascii="CMR8" w:cs="CMR8"/>
          <w:sz w:val="24"/>
          <w:szCs w:val="24"/>
          <w:vertAlign w:val="superscript"/>
        </w:rPr>
        <w:t>rj</w:t>
      </w:r>
      <w:proofErr w:type="spellEnd"/>
      <w:r w:rsidRPr="009E7803">
        <w:rPr>
          <w:rFonts w:ascii="CMR8" w:cs="CMR8"/>
          <w:sz w:val="24"/>
          <w:szCs w:val="24"/>
        </w:rPr>
        <w:t xml:space="preserve"> , b</w:t>
      </w:r>
      <w:r w:rsidRPr="009E7803">
        <w:rPr>
          <w:rFonts w:ascii="CMR8" w:cs="CMR8"/>
          <w:sz w:val="24"/>
          <w:szCs w:val="24"/>
          <w:vertAlign w:val="subscript"/>
        </w:rPr>
        <w:t>0</w:t>
      </w:r>
      <w:r w:rsidRPr="009E7803">
        <w:rPr>
          <w:rFonts w:ascii="CMR8" w:cs="CMR8"/>
          <w:sz w:val="24"/>
          <w:szCs w:val="24"/>
          <w:vertAlign w:val="superscript"/>
        </w:rPr>
        <w:t>j</w:t>
      </w:r>
      <w:r w:rsidRPr="009E7803">
        <w:rPr>
          <w:rFonts w:ascii="CMR8" w:cs="CMR8"/>
          <w:sz w:val="24"/>
          <w:szCs w:val="24"/>
        </w:rPr>
        <w:t xml:space="preserve">  = h</w:t>
      </w:r>
      <w:r w:rsidRPr="009E7803">
        <w:rPr>
          <w:rFonts w:ascii="CMR8" w:cs="CMR8"/>
          <w:sz w:val="24"/>
          <w:szCs w:val="24"/>
          <w:vertAlign w:val="subscript"/>
        </w:rPr>
        <w:t>0</w:t>
      </w:r>
      <w:r w:rsidRPr="009E7803">
        <w:rPr>
          <w:rFonts w:ascii="CMR8" w:cs="CMR8"/>
          <w:sz w:val="24"/>
          <w:szCs w:val="24"/>
          <w:vertAlign w:val="superscript"/>
        </w:rPr>
        <w:t xml:space="preserve">rj </w:t>
      </w:r>
      <w:r w:rsidRPr="009E7803">
        <w:rPr>
          <w:rFonts w:ascii="CMR8" w:cs="CMR8"/>
          <w:sz w:val="24"/>
          <w:szCs w:val="24"/>
        </w:rPr>
        <w:t xml:space="preserve"> </w:t>
      </w:r>
      <w:r w:rsidRPr="009E7803">
        <w:rPr>
          <w:rFonts w:ascii="CMR8" w:cs="CMR8" w:hint="eastAsia"/>
          <w:sz w:val="24"/>
          <w:szCs w:val="24"/>
        </w:rPr>
        <w:t>·</w:t>
      </w:r>
      <w:r w:rsidRPr="009E7803">
        <w:rPr>
          <w:rFonts w:ascii="CMR8" w:cs="CMR8"/>
          <w:sz w:val="24"/>
          <w:szCs w:val="24"/>
        </w:rPr>
        <w:t xml:space="preserve"> </w:t>
      </w:r>
      <w:proofErr w:type="spellStart"/>
      <w:r w:rsidRPr="009E7803">
        <w:rPr>
          <w:rFonts w:ascii="CMR8" w:cs="CMR8"/>
          <w:sz w:val="24"/>
          <w:szCs w:val="24"/>
        </w:rPr>
        <w:t>g</w:t>
      </w:r>
      <w:r w:rsidRPr="009E7803">
        <w:rPr>
          <w:rFonts w:ascii="CMR8" w:cs="CMR8"/>
          <w:sz w:val="24"/>
          <w:szCs w:val="24"/>
          <w:vertAlign w:val="superscript"/>
        </w:rPr>
        <w:t>σ</w:t>
      </w:r>
      <w:r w:rsidRPr="009E7803">
        <w:rPr>
          <w:rFonts w:ascii="CMR8" w:cs="CMR8"/>
          <w:sz w:val="24"/>
          <w:szCs w:val="24"/>
          <w:vertAlign w:val="superscript"/>
        </w:rPr>
        <w:t>j</w:t>
      </w:r>
      <w:proofErr w:type="spellEnd"/>
      <w:r w:rsidRPr="009E7803">
        <w:rPr>
          <w:rFonts w:ascii="CMR8" w:cs="CMR8"/>
          <w:sz w:val="24"/>
          <w:szCs w:val="24"/>
        </w:rPr>
        <w:t xml:space="preserve"> and b</w:t>
      </w:r>
      <w:r w:rsidRPr="009E7803">
        <w:rPr>
          <w:rFonts w:ascii="CMR8" w:cs="CMR8"/>
          <w:sz w:val="24"/>
          <w:szCs w:val="24"/>
          <w:vertAlign w:val="subscript"/>
        </w:rPr>
        <w:t>1</w:t>
      </w:r>
      <w:r w:rsidRPr="009E7803">
        <w:rPr>
          <w:rFonts w:ascii="CMR8" w:cs="CMR8"/>
          <w:sz w:val="24"/>
          <w:szCs w:val="24"/>
          <w:vertAlign w:val="superscript"/>
        </w:rPr>
        <w:t xml:space="preserve">j </w:t>
      </w:r>
      <w:r w:rsidRPr="009E7803">
        <w:rPr>
          <w:rFonts w:ascii="CMR8" w:cs="CMR8"/>
          <w:sz w:val="24"/>
          <w:szCs w:val="24"/>
        </w:rPr>
        <w:t xml:space="preserve"> = h</w:t>
      </w:r>
      <w:r w:rsidRPr="009E7803">
        <w:rPr>
          <w:rFonts w:ascii="CMR8" w:cs="CMR8"/>
          <w:sz w:val="24"/>
          <w:szCs w:val="24"/>
          <w:vertAlign w:val="subscript"/>
        </w:rPr>
        <w:t>1</w:t>
      </w:r>
      <w:r w:rsidRPr="009E7803">
        <w:rPr>
          <w:rFonts w:ascii="CMR8" w:cs="CMR8"/>
          <w:sz w:val="24"/>
          <w:szCs w:val="24"/>
          <w:vertAlign w:val="superscript"/>
        </w:rPr>
        <w:t>rj</w:t>
      </w:r>
      <w:r w:rsidRPr="009E7803">
        <w:rPr>
          <w:rFonts w:ascii="CMR8" w:cs="CMR8"/>
          <w:sz w:val="24"/>
          <w:szCs w:val="24"/>
        </w:rPr>
        <w:t xml:space="preserve"> </w:t>
      </w:r>
      <w:r w:rsidRPr="009E7803">
        <w:rPr>
          <w:rFonts w:ascii="CMR8" w:cs="CMR8" w:hint="eastAsia"/>
          <w:sz w:val="24"/>
          <w:szCs w:val="24"/>
        </w:rPr>
        <w:t>·</w:t>
      </w:r>
      <w:r w:rsidRPr="009E7803">
        <w:rPr>
          <w:rFonts w:ascii="CMR8" w:cs="CMR8"/>
          <w:sz w:val="24"/>
          <w:szCs w:val="24"/>
        </w:rPr>
        <w:t xml:space="preserve"> </w:t>
      </w:r>
      <w:proofErr w:type="spellStart"/>
      <w:r w:rsidRPr="009E7803">
        <w:rPr>
          <w:rFonts w:ascii="CMR8" w:cs="CMR8"/>
          <w:sz w:val="24"/>
          <w:szCs w:val="24"/>
        </w:rPr>
        <w:t>g</w:t>
      </w:r>
      <w:r w:rsidRPr="009E7803">
        <w:rPr>
          <w:rFonts w:ascii="CMR8" w:cs="CMR8"/>
          <w:sz w:val="24"/>
          <w:szCs w:val="24"/>
          <w:vertAlign w:val="superscript"/>
        </w:rPr>
        <w:t>σ</w:t>
      </w:r>
      <w:r w:rsidRPr="009E7803">
        <w:rPr>
          <w:rFonts w:ascii="CMR8" w:cs="CMR8"/>
          <w:sz w:val="24"/>
          <w:szCs w:val="24"/>
          <w:vertAlign w:val="superscript"/>
        </w:rPr>
        <w:t>j</w:t>
      </w:r>
      <w:proofErr w:type="spellEnd"/>
    </w:p>
    <w:p w:rsidR="00686D85" w:rsidRPr="009E7803" w:rsidRDefault="00686D85" w:rsidP="00D11AAB">
      <w:pPr>
        <w:pStyle w:val="ListParagraph"/>
        <w:numPr>
          <w:ilvl w:val="0"/>
          <w:numId w:val="21"/>
        </w:numPr>
        <w:autoSpaceDE w:val="0"/>
        <w:autoSpaceDN w:val="0"/>
        <w:bidi w:val="0"/>
        <w:adjustRightInd w:val="0"/>
        <w:spacing w:after="0" w:line="240" w:lineRule="auto"/>
        <w:rPr>
          <w:rFonts w:ascii="CMR8" w:cs="CMR8"/>
          <w:sz w:val="24"/>
          <w:szCs w:val="24"/>
        </w:rPr>
      </w:pPr>
      <w:r w:rsidRPr="009E7803">
        <w:rPr>
          <w:rFonts w:ascii="CMR8" w:cs="CMR8"/>
          <w:sz w:val="24"/>
          <w:szCs w:val="24"/>
        </w:rPr>
        <w:t>R sends all these values to S.</w:t>
      </w:r>
    </w:p>
    <w:p w:rsidR="008117D8" w:rsidRPr="00796135" w:rsidRDefault="008117D8" w:rsidP="00D11AAB">
      <w:pPr>
        <w:pStyle w:val="ListParagraph"/>
        <w:numPr>
          <w:ilvl w:val="0"/>
          <w:numId w:val="21"/>
        </w:numPr>
        <w:autoSpaceDE w:val="0"/>
        <w:autoSpaceDN w:val="0"/>
        <w:bidi w:val="0"/>
        <w:adjustRightInd w:val="0"/>
        <w:spacing w:after="0" w:line="240" w:lineRule="auto"/>
        <w:rPr>
          <w:rFonts w:ascii="CMR8" w:cs="CMR8"/>
          <w:color w:val="00B050"/>
          <w:sz w:val="24"/>
          <w:szCs w:val="24"/>
        </w:rPr>
      </w:pPr>
      <w:r w:rsidRPr="00796135">
        <w:rPr>
          <w:rFonts w:ascii="CMMI8" w:hAnsi="CMMI8" w:cs="CMMI8"/>
          <w:i/>
          <w:iCs/>
          <w:color w:val="00B050"/>
          <w:sz w:val="24"/>
          <w:szCs w:val="24"/>
        </w:rPr>
        <w:t xml:space="preserve">S </w:t>
      </w:r>
      <w:r w:rsidRPr="00796135">
        <w:rPr>
          <w:rFonts w:ascii="CMR8" w:cs="CMR8"/>
          <w:color w:val="00B050"/>
          <w:sz w:val="24"/>
          <w:szCs w:val="24"/>
        </w:rPr>
        <w:t xml:space="preserve">checks that all </w:t>
      </w:r>
      <w:r w:rsidR="009E7803" w:rsidRPr="00796135">
        <w:rPr>
          <w:rFonts w:ascii="CMR8" w:cs="CMR8"/>
          <w:color w:val="00B050"/>
          <w:sz w:val="24"/>
          <w:szCs w:val="24"/>
        </w:rPr>
        <w:t xml:space="preserve">the received values are in </w:t>
      </w:r>
      <w:r w:rsidRPr="00796135">
        <w:rPr>
          <w:rFonts w:ascii="MSBM10" w:hAnsi="MSBM10" w:cs="MSBM10"/>
          <w:color w:val="00B050"/>
          <w:sz w:val="24"/>
          <w:szCs w:val="24"/>
        </w:rPr>
        <w:t xml:space="preserve">G </w:t>
      </w:r>
      <w:r w:rsidRPr="00796135">
        <w:rPr>
          <w:rFonts w:ascii="CMR8" w:cs="CMR8"/>
          <w:color w:val="00B050"/>
          <w:sz w:val="24"/>
          <w:szCs w:val="24"/>
        </w:rPr>
        <w:t xml:space="preserve">and if not it </w:t>
      </w:r>
      <w:proofErr w:type="gramStart"/>
      <w:r w:rsidRPr="00796135">
        <w:rPr>
          <w:rFonts w:ascii="CMR8" w:cs="CMR8"/>
          <w:color w:val="00B050"/>
          <w:sz w:val="24"/>
          <w:szCs w:val="24"/>
        </w:rPr>
        <w:t>aborts.</w:t>
      </w:r>
      <w:r w:rsidR="007F3C06" w:rsidRPr="00796135">
        <w:rPr>
          <w:rFonts w:ascii="CMR8" w:cs="CMR8"/>
          <w:color w:val="00B050"/>
          <w:sz w:val="24"/>
          <w:szCs w:val="24"/>
        </w:rPr>
        <w:t>?</w:t>
      </w:r>
      <w:proofErr w:type="gramEnd"/>
      <w:r w:rsidR="007F3C06" w:rsidRPr="00796135">
        <w:rPr>
          <w:rFonts w:ascii="CMR8" w:cs="CMR8"/>
          <w:color w:val="00B050"/>
          <w:sz w:val="24"/>
          <w:szCs w:val="24"/>
        </w:rPr>
        <w:t xml:space="preserve"> (not in the book)</w:t>
      </w:r>
    </w:p>
    <w:p w:rsidR="007F3C06" w:rsidRPr="007F3C06" w:rsidRDefault="007F3C06" w:rsidP="00D11AAB">
      <w:pPr>
        <w:pStyle w:val="ListParagraph"/>
        <w:numPr>
          <w:ilvl w:val="0"/>
          <w:numId w:val="21"/>
        </w:numPr>
        <w:autoSpaceDE w:val="0"/>
        <w:autoSpaceDN w:val="0"/>
        <w:bidi w:val="0"/>
        <w:adjustRightInd w:val="0"/>
        <w:spacing w:after="0" w:line="240" w:lineRule="auto"/>
        <w:rPr>
          <w:rFonts w:ascii="CMR8" w:cs="CMR8"/>
          <w:sz w:val="24"/>
          <w:szCs w:val="24"/>
        </w:rPr>
      </w:pPr>
      <w:r w:rsidRPr="007F3C06">
        <w:rPr>
          <w:rFonts w:ascii="CMR8" w:cs="CMR8"/>
          <w:sz w:val="24"/>
          <w:szCs w:val="24"/>
        </w:rPr>
        <w:t xml:space="preserve">S chooses random </w:t>
      </w:r>
      <w:r w:rsidRPr="007F3C06">
        <w:rPr>
          <w:rFonts w:ascii="CMR8" w:cs="CMR8"/>
          <w:sz w:val="24"/>
          <w:szCs w:val="24"/>
        </w:rPr>
        <w:t>ρ</w:t>
      </w:r>
      <w:r w:rsidRPr="007F3C06">
        <w:rPr>
          <w:rFonts w:ascii="CMR8" w:cs="CMR8"/>
          <w:sz w:val="24"/>
          <w:szCs w:val="24"/>
        </w:rPr>
        <w:t>1</w:t>
      </w:r>
      <w:proofErr w:type="gramStart"/>
      <w:r w:rsidRPr="007F3C06">
        <w:rPr>
          <w:rFonts w:ascii="CMR8" w:cs="CMR8"/>
          <w:sz w:val="24"/>
          <w:szCs w:val="24"/>
        </w:rPr>
        <w:t>, . . . ,</w:t>
      </w:r>
      <w:proofErr w:type="gramEnd"/>
      <w:r w:rsidRPr="007F3C06">
        <w:rPr>
          <w:rFonts w:ascii="CMR8" w:cs="CMR8"/>
          <w:sz w:val="24"/>
          <w:szCs w:val="24"/>
        </w:rPr>
        <w:t xml:space="preserve"> </w:t>
      </w:r>
      <w:proofErr w:type="spellStart"/>
      <w:r w:rsidRPr="007F3C06">
        <w:rPr>
          <w:rFonts w:ascii="CMR8" w:cs="CMR8"/>
          <w:sz w:val="24"/>
          <w:szCs w:val="24"/>
        </w:rPr>
        <w:t>ρ</w:t>
      </w:r>
      <w:r w:rsidRPr="007F3C06">
        <w:rPr>
          <w:rFonts w:ascii="CMR8" w:cs="CMR8"/>
          <w:sz w:val="24"/>
          <w:szCs w:val="24"/>
        </w:rPr>
        <w:t>m</w:t>
      </w:r>
      <w:proofErr w:type="spellEnd"/>
      <w:r w:rsidRPr="007F3C06">
        <w:rPr>
          <w:rFonts w:ascii="CMR8" w:cs="CMR8"/>
          <w:sz w:val="24"/>
          <w:szCs w:val="24"/>
        </w:rPr>
        <w:t xml:space="preserve"> </w:t>
      </w:r>
      <w:r w:rsidRPr="007F3C06">
        <w:rPr>
          <w:rFonts w:ascii="CMR8" w:cs="CMR8" w:hint="cs"/>
          <w:sz w:val="24"/>
          <w:szCs w:val="24"/>
        </w:rPr>
        <w:t>←</w:t>
      </w:r>
      <w:r w:rsidRPr="007F3C06">
        <w:rPr>
          <w:rFonts w:ascii="CMR8" w:cs="CMR8"/>
          <w:sz w:val="24"/>
          <w:szCs w:val="24"/>
          <w:vertAlign w:val="subscript"/>
        </w:rPr>
        <w:t>R</w:t>
      </w:r>
      <w:r w:rsidRPr="007F3C06">
        <w:rPr>
          <w:rFonts w:ascii="CMR8" w:cs="CMR8"/>
          <w:sz w:val="24"/>
          <w:szCs w:val="24"/>
        </w:rPr>
        <w:t xml:space="preserve"> {1, . . . , q} and sends them to R.</w:t>
      </w:r>
    </w:p>
    <w:p w:rsidR="007F3C06" w:rsidRPr="007F3C06" w:rsidRDefault="007F3C06" w:rsidP="00D11AAB">
      <w:pPr>
        <w:pStyle w:val="ListParagraph"/>
        <w:numPr>
          <w:ilvl w:val="0"/>
          <w:numId w:val="21"/>
        </w:numPr>
        <w:autoSpaceDE w:val="0"/>
        <w:autoSpaceDN w:val="0"/>
        <w:bidi w:val="0"/>
        <w:adjustRightInd w:val="0"/>
        <w:spacing w:after="0" w:line="240" w:lineRule="auto"/>
        <w:rPr>
          <w:rFonts w:ascii="CMR8" w:cs="CMR8"/>
          <w:sz w:val="24"/>
          <w:szCs w:val="24"/>
        </w:rPr>
      </w:pPr>
      <w:r w:rsidRPr="007F3C06">
        <w:rPr>
          <w:rFonts w:ascii="CMR8" w:cs="CMR8"/>
          <w:sz w:val="24"/>
          <w:szCs w:val="24"/>
        </w:rPr>
        <w:t xml:space="preserve">Both parties locally compute </w:t>
      </w:r>
    </w:p>
    <w:p w:rsidR="007F3C06" w:rsidRDefault="007F3C06" w:rsidP="007F3C06">
      <w:pPr>
        <w:autoSpaceDE w:val="0"/>
        <w:autoSpaceDN w:val="0"/>
        <w:bidi w:val="0"/>
        <w:adjustRightInd w:val="0"/>
        <w:spacing w:after="0" w:line="240" w:lineRule="auto"/>
        <w:rPr>
          <w:rFonts w:ascii="CMR8" w:cs="CMR8"/>
          <w:sz w:val="24"/>
          <w:szCs w:val="24"/>
        </w:rPr>
      </w:pPr>
    </w:p>
    <w:p w:rsidR="007F3C06" w:rsidRPr="007F3C06" w:rsidRDefault="007F3C06" w:rsidP="007F3C06">
      <w:pPr>
        <w:autoSpaceDE w:val="0"/>
        <w:autoSpaceDN w:val="0"/>
        <w:bidi w:val="0"/>
        <w:adjustRightInd w:val="0"/>
        <w:spacing w:after="0" w:line="240" w:lineRule="auto"/>
        <w:rPr>
          <w:rFonts w:ascii="CMR8" w:cs="CMR8"/>
          <w:sz w:val="24"/>
          <w:szCs w:val="24"/>
        </w:rPr>
      </w:pPr>
      <w:r>
        <w:rPr>
          <w:rFonts w:ascii="CMR8" w:cs="CMR8"/>
          <w:sz w:val="24"/>
          <w:szCs w:val="24"/>
        </w:rPr>
        <w:tab/>
      </w:r>
      <w:r>
        <w:rPr>
          <w:rFonts w:ascii="CMR8" w:cs="CMR8"/>
          <w:sz w:val="24"/>
          <w:szCs w:val="24"/>
        </w:rPr>
        <w:tab/>
      </w:r>
      <w:r>
        <w:rPr>
          <w:rFonts w:ascii="CMR8" w:cs="CMR8"/>
          <w:noProof/>
          <w:sz w:val="24"/>
          <w:szCs w:val="24"/>
        </w:rPr>
        <w:drawing>
          <wp:inline distT="0" distB="0" distL="0" distR="0">
            <wp:extent cx="2195613" cy="55385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6" cstate="print"/>
                    <a:srcRect/>
                    <a:stretch>
                      <a:fillRect/>
                    </a:stretch>
                  </pic:blipFill>
                  <pic:spPr bwMode="auto">
                    <a:xfrm>
                      <a:off x="0" y="0"/>
                      <a:ext cx="2194826" cy="553653"/>
                    </a:xfrm>
                    <a:prstGeom prst="rect">
                      <a:avLst/>
                    </a:prstGeom>
                    <a:noFill/>
                    <a:ln w="9525">
                      <a:noFill/>
                      <a:miter lim="800000"/>
                      <a:headEnd/>
                      <a:tailEnd/>
                    </a:ln>
                  </pic:spPr>
                </pic:pic>
              </a:graphicData>
            </a:graphic>
          </wp:inline>
        </w:drawing>
      </w:r>
    </w:p>
    <w:p w:rsidR="008117D8" w:rsidRPr="00A40E54" w:rsidRDefault="008117D8" w:rsidP="00D11AAB">
      <w:pPr>
        <w:pStyle w:val="ListParagraph"/>
        <w:numPr>
          <w:ilvl w:val="0"/>
          <w:numId w:val="21"/>
        </w:numPr>
        <w:autoSpaceDE w:val="0"/>
        <w:autoSpaceDN w:val="0"/>
        <w:bidi w:val="0"/>
        <w:adjustRightInd w:val="0"/>
        <w:spacing w:after="0" w:line="240" w:lineRule="auto"/>
        <w:rPr>
          <w:rFonts w:ascii="CMR8" w:cs="CMR8"/>
          <w:sz w:val="24"/>
          <w:szCs w:val="24"/>
        </w:rPr>
      </w:pPr>
      <w:r w:rsidRPr="00A40E54">
        <w:rPr>
          <w:rFonts w:ascii="CMR8" w:cs="CMR8"/>
          <w:sz w:val="24"/>
          <w:szCs w:val="24"/>
        </w:rPr>
        <w:t xml:space="preserve">Then, </w:t>
      </w:r>
      <w:r w:rsidRPr="00A40E54">
        <w:rPr>
          <w:rFonts w:ascii="CMMI8" w:hAnsi="CMMI8" w:cs="CMMI8"/>
          <w:i/>
          <w:iCs/>
          <w:sz w:val="24"/>
          <w:szCs w:val="24"/>
        </w:rPr>
        <w:t xml:space="preserve">R </w:t>
      </w:r>
      <w:r w:rsidRPr="00A40E54">
        <w:rPr>
          <w:rFonts w:ascii="CMR8" w:cs="CMR8"/>
          <w:sz w:val="24"/>
          <w:szCs w:val="24"/>
        </w:rPr>
        <w:t xml:space="preserve">proves to </w:t>
      </w:r>
      <w:r w:rsidRPr="00A40E54">
        <w:rPr>
          <w:rFonts w:ascii="CMMI8" w:hAnsi="CMMI8" w:cs="CMMI8"/>
          <w:i/>
          <w:iCs/>
          <w:sz w:val="24"/>
          <w:szCs w:val="24"/>
        </w:rPr>
        <w:t xml:space="preserve">S </w:t>
      </w:r>
      <w:r w:rsidRPr="00A40E54">
        <w:rPr>
          <w:rFonts w:ascii="CMR8" w:cs="CMR8"/>
          <w:sz w:val="24"/>
          <w:szCs w:val="24"/>
        </w:rPr>
        <w:t>that (</w:t>
      </w:r>
      <w:r w:rsidRPr="00A40E54">
        <w:rPr>
          <w:rFonts w:ascii="MSBM10" w:hAnsi="MSBM10" w:cs="MSBM10"/>
          <w:sz w:val="24"/>
          <w:szCs w:val="24"/>
        </w:rPr>
        <w:t>G</w:t>
      </w:r>
      <w:r w:rsidRPr="00A40E54">
        <w:rPr>
          <w:rFonts w:ascii="CMMI8" w:hAnsi="CMMI8" w:cs="CMMI8"/>
          <w:i/>
          <w:iCs/>
          <w:sz w:val="24"/>
          <w:szCs w:val="24"/>
        </w:rPr>
        <w:t>, q, g, h, a, b</w:t>
      </w:r>
      <w:r w:rsidRPr="00A40E54">
        <w:rPr>
          <w:rFonts w:ascii="CMR8" w:cs="CMR8"/>
          <w:sz w:val="24"/>
          <w:szCs w:val="24"/>
        </w:rPr>
        <w:t>) is a</w:t>
      </w:r>
    </w:p>
    <w:p w:rsidR="008117D8" w:rsidRPr="00B10966" w:rsidRDefault="008117D8" w:rsidP="008117D8">
      <w:pPr>
        <w:autoSpaceDE w:val="0"/>
        <w:autoSpaceDN w:val="0"/>
        <w:bidi w:val="0"/>
        <w:adjustRightInd w:val="0"/>
        <w:spacing w:after="0" w:line="240" w:lineRule="auto"/>
        <w:ind w:left="720"/>
        <w:rPr>
          <w:rFonts w:ascii="CMR8" w:cs="CMR8"/>
          <w:sz w:val="24"/>
          <w:szCs w:val="24"/>
        </w:rPr>
      </w:pPr>
      <w:proofErr w:type="spellStart"/>
      <w:r w:rsidRPr="00B10966">
        <w:rPr>
          <w:rFonts w:ascii="CMR8" w:cs="CMR8"/>
          <w:sz w:val="24"/>
          <w:szCs w:val="24"/>
        </w:rPr>
        <w:t>Diffie</w:t>
      </w:r>
      <w:proofErr w:type="spellEnd"/>
      <w:r w:rsidRPr="00B10966">
        <w:rPr>
          <w:rFonts w:ascii="CMR8" w:cs="CMR8"/>
          <w:sz w:val="24"/>
          <w:szCs w:val="24"/>
        </w:rPr>
        <w:t xml:space="preserve">-Hellman </w:t>
      </w:r>
      <w:proofErr w:type="spellStart"/>
      <w:r w:rsidRPr="00B10966">
        <w:rPr>
          <w:rFonts w:ascii="CMR8" w:cs="CMR8"/>
          <w:sz w:val="24"/>
          <w:szCs w:val="24"/>
        </w:rPr>
        <w:t>tuple</w:t>
      </w:r>
      <w:proofErr w:type="spellEnd"/>
      <w:r w:rsidRPr="00B10966">
        <w:rPr>
          <w:rFonts w:ascii="CMR8" w:cs="CMR8"/>
          <w:sz w:val="24"/>
          <w:szCs w:val="24"/>
        </w:rPr>
        <w:t>, using a zero-knowledge proof of knowledge. Formally,</w:t>
      </w:r>
    </w:p>
    <w:p w:rsidR="008117D8" w:rsidRDefault="008117D8" w:rsidP="008117D8">
      <w:pPr>
        <w:autoSpaceDE w:val="0"/>
        <w:autoSpaceDN w:val="0"/>
        <w:bidi w:val="0"/>
        <w:adjustRightInd w:val="0"/>
        <w:spacing w:after="0" w:line="240" w:lineRule="auto"/>
        <w:ind w:firstLine="720"/>
        <w:rPr>
          <w:rFonts w:ascii="CMR8" w:cs="CMR8"/>
          <w:sz w:val="24"/>
          <w:szCs w:val="24"/>
        </w:rPr>
      </w:pPr>
      <w:r w:rsidRPr="00B10966">
        <w:rPr>
          <w:rFonts w:ascii="CMMI8" w:hAnsi="CMMI8" w:cs="CMMI8"/>
          <w:i/>
          <w:iCs/>
          <w:sz w:val="24"/>
          <w:szCs w:val="24"/>
        </w:rPr>
        <w:t xml:space="preserve">R </w:t>
      </w:r>
      <w:r w:rsidRPr="00B10966">
        <w:rPr>
          <w:rFonts w:ascii="CMR8" w:cs="CMR8"/>
          <w:sz w:val="24"/>
          <w:szCs w:val="24"/>
        </w:rPr>
        <w:t>proves the relation:</w:t>
      </w:r>
    </w:p>
    <w:p w:rsidR="008117D8" w:rsidRPr="00A706ED" w:rsidRDefault="008117D8" w:rsidP="008117D8">
      <w:pPr>
        <w:autoSpaceDE w:val="0"/>
        <w:autoSpaceDN w:val="0"/>
        <w:bidi w:val="0"/>
        <w:adjustRightInd w:val="0"/>
        <w:spacing w:after="0" w:line="240" w:lineRule="auto"/>
        <w:rPr>
          <w:rFonts w:ascii="CMR8" w:cs="CMR8"/>
          <w:color w:val="FF0000"/>
          <w:sz w:val="24"/>
          <w:szCs w:val="24"/>
        </w:rPr>
      </w:pPr>
    </w:p>
    <w:p w:rsidR="008117D8" w:rsidRPr="00796135" w:rsidRDefault="008117D8" w:rsidP="00434C00">
      <w:pPr>
        <w:autoSpaceDE w:val="0"/>
        <w:autoSpaceDN w:val="0"/>
        <w:bidi w:val="0"/>
        <w:adjustRightInd w:val="0"/>
        <w:spacing w:after="0" w:line="240" w:lineRule="auto"/>
        <w:ind w:left="720"/>
        <w:rPr>
          <w:rFonts w:ascii="CMEX9" w:cs="CMEX9"/>
          <w:color w:val="00B050"/>
          <w:sz w:val="24"/>
          <w:szCs w:val="24"/>
        </w:rPr>
      </w:pPr>
      <w:r w:rsidRPr="00796135">
        <w:rPr>
          <w:rFonts w:ascii="CMSY8" w:cs="CMSY8"/>
          <w:i/>
          <w:iCs/>
          <w:color w:val="00B050"/>
          <w:sz w:val="24"/>
          <w:szCs w:val="24"/>
        </w:rPr>
        <w:t>R</w:t>
      </w:r>
      <w:r w:rsidRPr="00796135">
        <w:rPr>
          <w:rFonts w:ascii="CMR5" w:hAnsi="CMR5" w:cs="CMR5"/>
          <w:color w:val="00B050"/>
          <w:sz w:val="24"/>
          <w:szCs w:val="24"/>
          <w:vertAlign w:val="subscript"/>
        </w:rPr>
        <w:t>DH</w:t>
      </w:r>
      <w:r w:rsidRPr="00796135">
        <w:rPr>
          <w:rFonts w:ascii="CMR5" w:hAnsi="CMR5" w:cs="CMR5"/>
          <w:color w:val="00B050"/>
          <w:sz w:val="24"/>
          <w:szCs w:val="24"/>
        </w:rPr>
        <w:t xml:space="preserve"> </w:t>
      </w:r>
      <w:r w:rsidRPr="00796135">
        <w:rPr>
          <w:rFonts w:ascii="CMR8" w:cs="CMR8"/>
          <w:color w:val="00B050"/>
          <w:sz w:val="24"/>
          <w:szCs w:val="24"/>
        </w:rPr>
        <w:t xml:space="preserve">= </w:t>
      </w:r>
      <w:proofErr w:type="gramStart"/>
      <w:r w:rsidRPr="00796135">
        <w:rPr>
          <w:rFonts w:ascii="CMEX9" w:cs="CMEX9"/>
          <w:color w:val="00B050"/>
          <w:sz w:val="24"/>
          <w:szCs w:val="24"/>
        </w:rPr>
        <w:t xml:space="preserve">{ </w:t>
      </w:r>
      <w:r w:rsidRPr="00796135">
        <w:rPr>
          <w:rFonts w:ascii="CMR8" w:cs="CMR8"/>
          <w:color w:val="00B050"/>
          <w:sz w:val="24"/>
          <w:szCs w:val="24"/>
        </w:rPr>
        <w:t>(</w:t>
      </w:r>
      <w:proofErr w:type="gramEnd"/>
      <w:r w:rsidRPr="00796135">
        <w:rPr>
          <w:rFonts w:ascii="CMR8" w:cs="CMR8"/>
          <w:color w:val="00B050"/>
          <w:sz w:val="24"/>
          <w:szCs w:val="24"/>
        </w:rPr>
        <w:t>(</w:t>
      </w:r>
      <w:r w:rsidRPr="00796135">
        <w:rPr>
          <w:rFonts w:ascii="MSBM10" w:hAnsi="MSBM10" w:cs="MSBM10"/>
          <w:color w:val="00B050"/>
          <w:sz w:val="24"/>
          <w:szCs w:val="24"/>
        </w:rPr>
        <w:t>G</w:t>
      </w:r>
      <w:r w:rsidRPr="00796135">
        <w:rPr>
          <w:rFonts w:ascii="CMMI8" w:hAnsi="CMMI8" w:cs="CMMI8"/>
          <w:i/>
          <w:iCs/>
          <w:color w:val="00B050"/>
          <w:sz w:val="24"/>
          <w:szCs w:val="24"/>
        </w:rPr>
        <w:t>, q, g, h, a, b</w:t>
      </w:r>
      <w:r w:rsidRPr="00796135">
        <w:rPr>
          <w:rFonts w:ascii="CMR8" w:cs="CMR8"/>
          <w:color w:val="00B050"/>
          <w:sz w:val="24"/>
          <w:szCs w:val="24"/>
        </w:rPr>
        <w:t>)</w:t>
      </w:r>
      <w:r w:rsidRPr="00796135">
        <w:rPr>
          <w:rFonts w:ascii="CMMI8" w:hAnsi="CMMI8" w:cs="CMMI8"/>
          <w:i/>
          <w:iCs/>
          <w:color w:val="00B050"/>
          <w:sz w:val="24"/>
          <w:szCs w:val="24"/>
        </w:rPr>
        <w:t xml:space="preserve">, </w:t>
      </w:r>
      <m:oMath>
        <m:nary>
          <m:naryPr>
            <m:chr m:val="∑"/>
            <m:grow m:val="on"/>
            <m:ctrlPr>
              <w:rPr>
                <w:rFonts w:ascii="Cambria Math" w:hAnsi="Cambria Math" w:cs="CMMI8"/>
                <w:iCs/>
                <w:color w:val="00B050"/>
                <w:sz w:val="24"/>
                <w:szCs w:val="24"/>
              </w:rPr>
            </m:ctrlPr>
          </m:naryPr>
          <m:sub>
            <m:r>
              <w:rPr>
                <w:rFonts w:ascii="Cambria Math" w:eastAsia="Cambria Math" w:hAnsi="Cambria Math" w:cs="Cambria Math"/>
                <w:color w:val="00B050"/>
                <w:sz w:val="24"/>
                <w:szCs w:val="24"/>
              </w:rPr>
              <m:t>i=1</m:t>
            </m:r>
          </m:sub>
          <m:sup>
            <m:r>
              <w:rPr>
                <w:rFonts w:ascii="Cambria Math" w:eastAsia="Cambria Math" w:hAnsi="Cambria Math" w:cs="Cambria Math"/>
                <w:color w:val="00B050"/>
                <w:sz w:val="24"/>
                <w:szCs w:val="24"/>
              </w:rPr>
              <m:t>m</m:t>
            </m:r>
          </m:sup>
          <m:e>
            <m:sSub>
              <m:sSubPr>
                <m:ctrlPr>
                  <w:rPr>
                    <w:rFonts w:ascii="Cambria Math" w:hAnsi="Cambria Math" w:cs="CMR8"/>
                    <w:color w:val="00B050"/>
                    <w:sz w:val="24"/>
                    <w:szCs w:val="24"/>
                  </w:rPr>
                </m:ctrlPr>
              </m:sSubPr>
              <m:e>
                <m:r>
                  <m:rPr>
                    <m:sty m:val="p"/>
                  </m:rPr>
                  <w:rPr>
                    <w:rFonts w:ascii="Cambria Math" w:hAnsi="Cambria Math" w:cs="CMR8"/>
                    <w:color w:val="00B050"/>
                    <w:sz w:val="24"/>
                    <w:szCs w:val="24"/>
                  </w:rPr>
                  <m:t>ρ</m:t>
                </m:r>
              </m:e>
              <m:sub>
                <m:r>
                  <m:rPr>
                    <m:sty m:val="p"/>
                  </m:rPr>
                  <w:rPr>
                    <w:rFonts w:ascii="Cambria Math" w:hAnsi="Cambria Math" w:cs="CMR8"/>
                    <w:color w:val="00B050"/>
                    <w:sz w:val="24"/>
                    <w:szCs w:val="24"/>
                  </w:rPr>
                  <m:t>i</m:t>
                </m:r>
              </m:sub>
            </m:sSub>
            <m:r>
              <m:rPr>
                <m:sty m:val="p"/>
              </m:rPr>
              <w:rPr>
                <w:rFonts w:ascii="Cambria Math" w:hAnsi="Cambria Math" w:cs="CMR8"/>
                <w:color w:val="00B050"/>
                <w:sz w:val="24"/>
                <w:szCs w:val="24"/>
              </w:rPr>
              <m:t xml:space="preserve"> ·</m:t>
            </m:r>
          </m:e>
        </m:nary>
        <m:sSup>
          <m:sSupPr>
            <m:ctrlPr>
              <w:rPr>
                <w:rFonts w:ascii="Cambria Math" w:hAnsi="Cambria Math" w:cs="CMMI8"/>
                <w:iCs/>
                <w:color w:val="00B050"/>
                <w:sz w:val="24"/>
                <w:szCs w:val="24"/>
              </w:rPr>
            </m:ctrlPr>
          </m:sSupPr>
          <m:e>
            <m:r>
              <m:rPr>
                <m:sty m:val="p"/>
              </m:rPr>
              <w:rPr>
                <w:rFonts w:ascii="Cambria Math" w:hAnsi="Cambria Math" w:cs="CMMI8"/>
                <w:color w:val="00B050"/>
                <w:sz w:val="24"/>
                <w:szCs w:val="24"/>
              </w:rPr>
              <m:t>r</m:t>
            </m:r>
          </m:e>
          <m:sup>
            <m:r>
              <m:rPr>
                <m:sty m:val="p"/>
              </m:rPr>
              <w:rPr>
                <w:rFonts w:ascii="Cambria Math" w:hAnsi="Cambria Math" w:cs="CMMI8"/>
                <w:color w:val="00B050"/>
                <w:sz w:val="24"/>
                <w:szCs w:val="24"/>
              </w:rPr>
              <m:t>i</m:t>
            </m:r>
          </m:sup>
        </m:sSup>
      </m:oMath>
      <w:r w:rsidRPr="00796135">
        <w:rPr>
          <w:rFonts w:ascii="CMR8" w:cs="CMR8"/>
          <w:color w:val="00B050"/>
          <w:sz w:val="24"/>
          <w:szCs w:val="24"/>
        </w:rPr>
        <w:t xml:space="preserve">) </w:t>
      </w:r>
      <w:r w:rsidRPr="00796135">
        <w:rPr>
          <w:rFonts w:ascii="CMSY8" w:cs="CMSY8"/>
          <w:i/>
          <w:iCs/>
          <w:color w:val="00B050"/>
          <w:sz w:val="24"/>
          <w:szCs w:val="24"/>
        </w:rPr>
        <w:t xml:space="preserve">| </w:t>
      </w:r>
      <w:r w:rsidRPr="00796135">
        <w:rPr>
          <w:rFonts w:ascii="CMMI8" w:hAnsi="CMMI8" w:cs="CMMI8"/>
          <w:i/>
          <w:iCs/>
          <w:color w:val="00B050"/>
          <w:sz w:val="24"/>
          <w:szCs w:val="24"/>
        </w:rPr>
        <w:t xml:space="preserve">a </w:t>
      </w:r>
      <w:r w:rsidRPr="00796135">
        <w:rPr>
          <w:rFonts w:ascii="CMR8" w:cs="CMR8"/>
          <w:color w:val="00B050"/>
          <w:sz w:val="24"/>
          <w:szCs w:val="24"/>
        </w:rPr>
        <w:t xml:space="preserve">= </w:t>
      </w:r>
      <m:oMath>
        <m:sSup>
          <m:sSupPr>
            <m:ctrlPr>
              <w:rPr>
                <w:rFonts w:ascii="Cambria Math" w:hAnsi="Cambria Math" w:cs="CMMI8"/>
                <w:i/>
                <w:iCs/>
                <w:color w:val="00B050"/>
                <w:sz w:val="24"/>
                <w:szCs w:val="24"/>
              </w:rPr>
            </m:ctrlPr>
          </m:sSupPr>
          <m:e>
            <m:r>
              <w:rPr>
                <w:rFonts w:ascii="Cambria Math" w:hAnsi="Cambria Math" w:cs="CMMI8"/>
                <w:color w:val="00B050"/>
                <w:sz w:val="24"/>
                <w:szCs w:val="24"/>
              </w:rPr>
              <m:t>g</m:t>
            </m:r>
          </m:e>
          <m:sup>
            <m:r>
              <w:rPr>
                <w:rFonts w:ascii="Cambria Math" w:hAnsi="Cambria Math" w:cs="CMMI8"/>
                <w:color w:val="00B050"/>
                <w:sz w:val="24"/>
                <w:szCs w:val="24"/>
              </w:rPr>
              <m:t xml:space="preserve"> </m:t>
            </m:r>
            <m:nary>
              <m:naryPr>
                <m:chr m:val="∑"/>
                <m:grow m:val="on"/>
                <m:ctrlPr>
                  <w:rPr>
                    <w:rFonts w:ascii="Cambria Math" w:hAnsi="Cambria Math" w:cs="CMMI8"/>
                    <w:iCs/>
                    <w:color w:val="00B050"/>
                    <w:sz w:val="24"/>
                    <w:szCs w:val="24"/>
                  </w:rPr>
                </m:ctrlPr>
              </m:naryPr>
              <m:sub>
                <m:r>
                  <w:rPr>
                    <w:rFonts w:ascii="Cambria Math" w:eastAsia="Cambria Math" w:hAnsi="Cambria Math" w:cs="Cambria Math"/>
                    <w:color w:val="00B050"/>
                    <w:sz w:val="24"/>
                    <w:szCs w:val="24"/>
                  </w:rPr>
                  <m:t>i=1</m:t>
                </m:r>
              </m:sub>
              <m:sup>
                <m:r>
                  <w:rPr>
                    <w:rFonts w:ascii="Cambria Math" w:eastAsia="Cambria Math" w:hAnsi="Cambria Math" w:cs="Cambria Math"/>
                    <w:color w:val="00B050"/>
                    <w:sz w:val="24"/>
                    <w:szCs w:val="24"/>
                  </w:rPr>
                  <m:t>m</m:t>
                </m:r>
              </m:sup>
              <m:e>
                <m:sSub>
                  <m:sSubPr>
                    <m:ctrlPr>
                      <w:rPr>
                        <w:rFonts w:ascii="Cambria Math" w:hAnsi="Cambria Math" w:cs="CMR8"/>
                        <w:color w:val="00B050"/>
                        <w:sz w:val="24"/>
                        <w:szCs w:val="24"/>
                      </w:rPr>
                    </m:ctrlPr>
                  </m:sSubPr>
                  <m:e>
                    <m:r>
                      <m:rPr>
                        <m:sty m:val="p"/>
                      </m:rPr>
                      <w:rPr>
                        <w:rFonts w:ascii="Cambria Math" w:hAnsi="Cambria Math" w:cs="CMR8"/>
                        <w:color w:val="00B050"/>
                        <w:sz w:val="24"/>
                        <w:szCs w:val="24"/>
                      </w:rPr>
                      <m:t>ρ</m:t>
                    </m:r>
                  </m:e>
                  <m:sub>
                    <m:r>
                      <m:rPr>
                        <m:sty m:val="p"/>
                      </m:rPr>
                      <w:rPr>
                        <w:rFonts w:ascii="Cambria Math" w:hAnsi="Cambria Math" w:cs="CMR8"/>
                        <w:color w:val="00B050"/>
                        <w:sz w:val="24"/>
                        <w:szCs w:val="24"/>
                      </w:rPr>
                      <m:t>i</m:t>
                    </m:r>
                  </m:sub>
                </m:sSub>
                <m:r>
                  <m:rPr>
                    <m:sty m:val="p"/>
                  </m:rPr>
                  <w:rPr>
                    <w:rFonts w:ascii="Cambria Math" w:hAnsi="Cambria Math" w:cs="CMR8"/>
                    <w:color w:val="00B050"/>
                    <w:sz w:val="24"/>
                    <w:szCs w:val="24"/>
                  </w:rPr>
                  <m:t xml:space="preserve"> ·</m:t>
                </m:r>
              </m:e>
            </m:nary>
            <m:sSup>
              <m:sSupPr>
                <m:ctrlPr>
                  <w:rPr>
                    <w:rFonts w:ascii="Cambria Math" w:hAnsi="Cambria Math" w:cs="CMMI8"/>
                    <w:iCs/>
                    <w:color w:val="00B050"/>
                    <w:sz w:val="24"/>
                    <w:szCs w:val="24"/>
                  </w:rPr>
                </m:ctrlPr>
              </m:sSupPr>
              <m:e>
                <m:r>
                  <m:rPr>
                    <m:sty m:val="p"/>
                  </m:rPr>
                  <w:rPr>
                    <w:rFonts w:ascii="Cambria Math" w:hAnsi="Cambria Math" w:cs="CMMI8"/>
                    <w:color w:val="00B050"/>
                    <w:sz w:val="24"/>
                    <w:szCs w:val="24"/>
                  </w:rPr>
                  <m:t>r</m:t>
                </m:r>
              </m:e>
              <m:sup>
                <m:r>
                  <m:rPr>
                    <m:sty m:val="p"/>
                  </m:rPr>
                  <w:rPr>
                    <w:rFonts w:ascii="Cambria Math" w:hAnsi="Cambria Math" w:cs="CMMI8"/>
                    <w:color w:val="00B050"/>
                    <w:sz w:val="24"/>
                    <w:szCs w:val="24"/>
                  </w:rPr>
                  <m:t>i</m:t>
                </m:r>
              </m:sup>
            </m:sSup>
          </m:sup>
        </m:sSup>
      </m:oMath>
      <w:r w:rsidR="00434C00" w:rsidRPr="00796135">
        <w:rPr>
          <w:rFonts w:ascii="CMMI8" w:hAnsi="CMMI8" w:cs="CMMI8"/>
          <w:i/>
          <w:iCs/>
          <w:color w:val="00B050"/>
          <w:sz w:val="24"/>
          <w:szCs w:val="24"/>
        </w:rPr>
        <w:t xml:space="preserve"> </w:t>
      </w:r>
      <w:r w:rsidRPr="00796135">
        <w:rPr>
          <w:rFonts w:ascii="CMR8" w:cs="CMR8"/>
          <w:color w:val="00B050"/>
          <w:sz w:val="24"/>
          <w:szCs w:val="24"/>
        </w:rPr>
        <w:t xml:space="preserve">&amp; </w:t>
      </w:r>
      <w:r w:rsidRPr="00796135">
        <w:rPr>
          <w:rFonts w:ascii="CMMI8" w:hAnsi="CMMI8" w:cs="CMMI8"/>
          <w:i/>
          <w:iCs/>
          <w:color w:val="00B050"/>
          <w:sz w:val="24"/>
          <w:szCs w:val="24"/>
        </w:rPr>
        <w:t xml:space="preserve">b </w:t>
      </w:r>
      <w:r w:rsidRPr="00796135">
        <w:rPr>
          <w:rFonts w:ascii="CMR8" w:cs="CMR8"/>
          <w:color w:val="00B050"/>
          <w:sz w:val="24"/>
          <w:szCs w:val="24"/>
        </w:rPr>
        <w:t xml:space="preserve">= </w:t>
      </w:r>
      <m:oMath>
        <m:sSup>
          <m:sSupPr>
            <m:ctrlPr>
              <w:rPr>
                <w:rFonts w:ascii="Cambria Math" w:hAnsi="Cambria Math" w:cs="CMMI8"/>
                <w:i/>
                <w:iCs/>
                <w:color w:val="00B050"/>
                <w:sz w:val="24"/>
                <w:szCs w:val="24"/>
              </w:rPr>
            </m:ctrlPr>
          </m:sSupPr>
          <m:e>
            <m:r>
              <w:rPr>
                <w:rFonts w:ascii="Cambria Math" w:hAnsi="Cambria Math" w:cs="CMMI8"/>
                <w:color w:val="00B050"/>
                <w:sz w:val="24"/>
                <w:szCs w:val="24"/>
              </w:rPr>
              <m:t>h</m:t>
            </m:r>
          </m:e>
          <m:sup>
            <m:r>
              <w:rPr>
                <w:rFonts w:ascii="Cambria Math" w:hAnsi="Cambria Math" w:cs="CMMI8"/>
                <w:color w:val="00B050"/>
                <w:sz w:val="24"/>
                <w:szCs w:val="24"/>
              </w:rPr>
              <m:t xml:space="preserve"> </m:t>
            </m:r>
            <m:nary>
              <m:naryPr>
                <m:chr m:val="∑"/>
                <m:grow m:val="on"/>
                <m:ctrlPr>
                  <w:rPr>
                    <w:rFonts w:ascii="Cambria Math" w:hAnsi="Cambria Math" w:cs="CMMI8"/>
                    <w:iCs/>
                    <w:color w:val="00B050"/>
                    <w:sz w:val="24"/>
                    <w:szCs w:val="24"/>
                  </w:rPr>
                </m:ctrlPr>
              </m:naryPr>
              <m:sub>
                <m:r>
                  <w:rPr>
                    <w:rFonts w:ascii="Cambria Math" w:eastAsia="Cambria Math" w:hAnsi="Cambria Math" w:cs="Cambria Math"/>
                    <w:color w:val="00B050"/>
                    <w:sz w:val="24"/>
                    <w:szCs w:val="24"/>
                  </w:rPr>
                  <m:t>i=1</m:t>
                </m:r>
              </m:sub>
              <m:sup>
                <m:r>
                  <w:rPr>
                    <w:rFonts w:ascii="Cambria Math" w:eastAsia="Cambria Math" w:hAnsi="Cambria Math" w:cs="Cambria Math"/>
                    <w:color w:val="00B050"/>
                    <w:sz w:val="24"/>
                    <w:szCs w:val="24"/>
                  </w:rPr>
                  <m:t>m</m:t>
                </m:r>
              </m:sup>
              <m:e>
                <m:sSub>
                  <m:sSubPr>
                    <m:ctrlPr>
                      <w:rPr>
                        <w:rFonts w:ascii="Cambria Math" w:hAnsi="Cambria Math" w:cs="CMR8"/>
                        <w:color w:val="00B050"/>
                        <w:sz w:val="24"/>
                        <w:szCs w:val="24"/>
                      </w:rPr>
                    </m:ctrlPr>
                  </m:sSubPr>
                  <m:e>
                    <m:r>
                      <m:rPr>
                        <m:sty m:val="p"/>
                      </m:rPr>
                      <w:rPr>
                        <w:rFonts w:ascii="Cambria Math" w:hAnsi="Cambria Math" w:cs="CMR8"/>
                        <w:color w:val="00B050"/>
                        <w:sz w:val="24"/>
                        <w:szCs w:val="24"/>
                      </w:rPr>
                      <m:t>ρ</m:t>
                    </m:r>
                  </m:e>
                  <m:sub>
                    <m:r>
                      <m:rPr>
                        <m:sty m:val="p"/>
                      </m:rPr>
                      <w:rPr>
                        <w:rFonts w:ascii="Cambria Math" w:hAnsi="Cambria Math" w:cs="CMR8"/>
                        <w:color w:val="00B050"/>
                        <w:sz w:val="24"/>
                        <w:szCs w:val="24"/>
                      </w:rPr>
                      <m:t>i</m:t>
                    </m:r>
                  </m:sub>
                </m:sSub>
                <m:r>
                  <m:rPr>
                    <m:sty m:val="p"/>
                  </m:rPr>
                  <w:rPr>
                    <w:rFonts w:ascii="Cambria Math" w:hAnsi="Cambria Math" w:cs="CMR8"/>
                    <w:color w:val="00B050"/>
                    <w:sz w:val="24"/>
                    <w:szCs w:val="24"/>
                  </w:rPr>
                  <m:t xml:space="preserve"> ·</m:t>
                </m:r>
              </m:e>
            </m:nary>
            <m:sSup>
              <m:sSupPr>
                <m:ctrlPr>
                  <w:rPr>
                    <w:rFonts w:ascii="Cambria Math" w:hAnsi="Cambria Math" w:cs="CMMI8"/>
                    <w:iCs/>
                    <w:color w:val="00B050"/>
                    <w:sz w:val="24"/>
                    <w:szCs w:val="24"/>
                  </w:rPr>
                </m:ctrlPr>
              </m:sSupPr>
              <m:e>
                <m:r>
                  <m:rPr>
                    <m:sty m:val="p"/>
                  </m:rPr>
                  <w:rPr>
                    <w:rFonts w:ascii="Cambria Math" w:hAnsi="Cambria Math" w:cs="CMMI8"/>
                    <w:color w:val="00B050"/>
                    <w:sz w:val="24"/>
                    <w:szCs w:val="24"/>
                  </w:rPr>
                  <m:t>r</m:t>
                </m:r>
              </m:e>
              <m:sup>
                <m:r>
                  <m:rPr>
                    <m:sty m:val="p"/>
                  </m:rPr>
                  <w:rPr>
                    <w:rFonts w:ascii="Cambria Math" w:hAnsi="Cambria Math" w:cs="CMMI8"/>
                    <w:color w:val="00B050"/>
                    <w:sz w:val="24"/>
                    <w:szCs w:val="24"/>
                  </w:rPr>
                  <m:t>i</m:t>
                </m:r>
              </m:sup>
            </m:sSup>
          </m:sup>
        </m:sSup>
      </m:oMath>
      <w:r w:rsidRPr="00796135">
        <w:rPr>
          <w:rFonts w:ascii="CMMI6" w:hAnsi="CMMI6" w:cs="CMMI6"/>
          <w:i/>
          <w:iCs/>
          <w:color w:val="00B050"/>
          <w:sz w:val="24"/>
          <w:szCs w:val="24"/>
        </w:rPr>
        <w:t xml:space="preserve"> </w:t>
      </w:r>
      <w:r w:rsidRPr="00796135">
        <w:rPr>
          <w:rFonts w:ascii="CMEX9" w:cs="CMEX9"/>
          <w:color w:val="00B050"/>
          <w:sz w:val="24"/>
          <w:szCs w:val="24"/>
        </w:rPr>
        <w:t>}</w:t>
      </w:r>
      <w:r w:rsidR="00A706ED" w:rsidRPr="00796135">
        <w:rPr>
          <w:rFonts w:ascii="CMEX9" w:cs="CMEX9"/>
          <w:color w:val="00B050"/>
          <w:sz w:val="24"/>
          <w:szCs w:val="24"/>
        </w:rPr>
        <w:t xml:space="preserve"> (please check)</w:t>
      </w:r>
    </w:p>
    <w:p w:rsidR="008117D8" w:rsidRPr="00B10966" w:rsidRDefault="008117D8" w:rsidP="008117D8">
      <w:pPr>
        <w:autoSpaceDE w:val="0"/>
        <w:autoSpaceDN w:val="0"/>
        <w:bidi w:val="0"/>
        <w:adjustRightInd w:val="0"/>
        <w:spacing w:after="0" w:line="240" w:lineRule="auto"/>
        <w:rPr>
          <w:rFonts w:ascii="CMEX9" w:cs="CMEX9"/>
          <w:sz w:val="24"/>
          <w:szCs w:val="24"/>
        </w:rPr>
      </w:pPr>
    </w:p>
    <w:p w:rsidR="008117D8" w:rsidRPr="00A40E54" w:rsidRDefault="008117D8" w:rsidP="00D11AAB">
      <w:pPr>
        <w:pStyle w:val="ListParagraph"/>
        <w:numPr>
          <w:ilvl w:val="0"/>
          <w:numId w:val="21"/>
        </w:numPr>
        <w:autoSpaceDE w:val="0"/>
        <w:autoSpaceDN w:val="0"/>
        <w:bidi w:val="0"/>
        <w:adjustRightInd w:val="0"/>
        <w:spacing w:after="0" w:line="240" w:lineRule="auto"/>
        <w:rPr>
          <w:rFonts w:ascii="CMMI6" w:hAnsi="CMMI6" w:cs="CMMI6"/>
          <w:i/>
          <w:iCs/>
          <w:sz w:val="24"/>
          <w:szCs w:val="24"/>
        </w:rPr>
      </w:pPr>
      <w:r w:rsidRPr="00A40E54">
        <w:rPr>
          <w:rFonts w:ascii="CMR8" w:cs="CMR8"/>
          <w:sz w:val="24"/>
          <w:szCs w:val="24"/>
        </w:rPr>
        <w:t xml:space="preserve">If </w:t>
      </w:r>
      <w:r w:rsidRPr="00A40E54">
        <w:rPr>
          <w:rFonts w:ascii="CMMI8" w:hAnsi="CMMI8" w:cs="CMMI8"/>
          <w:i/>
          <w:iCs/>
          <w:sz w:val="24"/>
          <w:szCs w:val="24"/>
        </w:rPr>
        <w:t xml:space="preserve">S </w:t>
      </w:r>
      <w:r w:rsidRPr="00A40E54">
        <w:rPr>
          <w:rFonts w:ascii="CMR8" w:cs="CMR8"/>
          <w:sz w:val="24"/>
          <w:szCs w:val="24"/>
        </w:rPr>
        <w:t xml:space="preserve">accepted the proof in the previous step, it chooses </w:t>
      </w:r>
      <w:r w:rsidRPr="00A40E54">
        <w:rPr>
          <w:rFonts w:ascii="CMMI8" w:hAnsi="CMMI8" w:cs="CMMI8"/>
          <w:i/>
          <w:iCs/>
          <w:sz w:val="24"/>
          <w:szCs w:val="24"/>
        </w:rPr>
        <w:t>u</w:t>
      </w:r>
      <w:r w:rsidRPr="00BF3173">
        <w:rPr>
          <w:rFonts w:ascii="CMR6" w:hAnsi="CMR6" w:cs="CMR6"/>
          <w:sz w:val="24"/>
          <w:szCs w:val="24"/>
          <w:vertAlign w:val="subscript"/>
        </w:rPr>
        <w:t>0</w:t>
      </w:r>
      <w:r w:rsidR="008D18A6" w:rsidRPr="008D18A6">
        <w:rPr>
          <w:rFonts w:ascii="CMR6" w:hAnsi="CMR6" w:cs="CMR6"/>
          <w:sz w:val="24"/>
          <w:szCs w:val="24"/>
          <w:vertAlign w:val="superscript"/>
        </w:rPr>
        <w:t>j</w:t>
      </w:r>
      <w:r w:rsidRPr="00A40E54">
        <w:rPr>
          <w:rFonts w:ascii="CMMI8" w:hAnsi="CMMI8" w:cs="CMMI8"/>
          <w:i/>
          <w:iCs/>
          <w:sz w:val="24"/>
          <w:szCs w:val="24"/>
        </w:rPr>
        <w:t>, v</w:t>
      </w:r>
      <w:r w:rsidRPr="00BF3173">
        <w:rPr>
          <w:rFonts w:ascii="CMR6" w:hAnsi="CMR6" w:cs="CMR6"/>
          <w:sz w:val="24"/>
          <w:szCs w:val="24"/>
          <w:vertAlign w:val="subscript"/>
        </w:rPr>
        <w:t>0</w:t>
      </w:r>
      <w:r w:rsidR="008D18A6" w:rsidRPr="008D18A6">
        <w:rPr>
          <w:rFonts w:ascii="CMR6" w:hAnsi="CMR6" w:cs="CMR6"/>
          <w:sz w:val="24"/>
          <w:szCs w:val="24"/>
          <w:vertAlign w:val="superscript"/>
        </w:rPr>
        <w:t>j</w:t>
      </w:r>
      <w:r w:rsidRPr="00A40E54">
        <w:rPr>
          <w:rFonts w:ascii="CMMI8" w:hAnsi="CMMI8" w:cs="CMMI8"/>
          <w:i/>
          <w:iCs/>
          <w:sz w:val="24"/>
          <w:szCs w:val="24"/>
        </w:rPr>
        <w:t>, u</w:t>
      </w:r>
      <w:r w:rsidRPr="00BF3173">
        <w:rPr>
          <w:rFonts w:ascii="CMR6" w:hAnsi="CMR6" w:cs="CMR6"/>
          <w:sz w:val="24"/>
          <w:szCs w:val="24"/>
          <w:vertAlign w:val="subscript"/>
        </w:rPr>
        <w:t>1</w:t>
      </w:r>
      <w:r w:rsidR="008D18A6" w:rsidRPr="008D18A6">
        <w:rPr>
          <w:rFonts w:ascii="CMR6" w:hAnsi="CMR6" w:cs="CMR6"/>
          <w:sz w:val="24"/>
          <w:szCs w:val="24"/>
          <w:vertAlign w:val="superscript"/>
        </w:rPr>
        <w:t>j</w:t>
      </w:r>
      <w:r w:rsidRPr="00A40E54">
        <w:rPr>
          <w:rFonts w:ascii="CMMI8" w:hAnsi="CMMI8" w:cs="CMMI8"/>
          <w:i/>
          <w:iCs/>
          <w:sz w:val="24"/>
          <w:szCs w:val="24"/>
        </w:rPr>
        <w:t>, v</w:t>
      </w:r>
      <w:r w:rsidRPr="00BF3173">
        <w:rPr>
          <w:rFonts w:ascii="CMR6" w:hAnsi="CMR6" w:cs="CMR6"/>
          <w:sz w:val="24"/>
          <w:szCs w:val="24"/>
          <w:vertAlign w:val="subscript"/>
        </w:rPr>
        <w:t>1</w:t>
      </w:r>
      <w:r w:rsidR="008D18A6" w:rsidRPr="008D18A6">
        <w:rPr>
          <w:rFonts w:ascii="CMR6" w:hAnsi="CMR6" w:cs="CMR6"/>
          <w:sz w:val="24"/>
          <w:szCs w:val="24"/>
          <w:vertAlign w:val="superscript"/>
        </w:rPr>
        <w:t>j</w:t>
      </w:r>
      <w:r w:rsidRPr="00A40E54">
        <w:rPr>
          <w:rFonts w:ascii="CMR6" w:hAnsi="CMR6" w:cs="CMR6"/>
          <w:sz w:val="24"/>
          <w:szCs w:val="24"/>
        </w:rPr>
        <w:t xml:space="preserve"> </w:t>
      </w:r>
      <w:r w:rsidRPr="00A40E54">
        <w:rPr>
          <w:rFonts w:ascii="CMSY8" w:cs="CMSY8" w:hint="cs"/>
          <w:i/>
          <w:iCs/>
          <w:sz w:val="24"/>
          <w:szCs w:val="24"/>
        </w:rPr>
        <w:t>←</w:t>
      </w:r>
      <w:r w:rsidRPr="00772F1B">
        <w:rPr>
          <w:rFonts w:ascii="CMMI6" w:hAnsi="CMMI6" w:cs="CMMI6"/>
          <w:i/>
          <w:iCs/>
          <w:sz w:val="24"/>
          <w:szCs w:val="24"/>
          <w:vertAlign w:val="subscript"/>
        </w:rPr>
        <w:t>R</w:t>
      </w:r>
    </w:p>
    <w:p w:rsidR="008117D8" w:rsidRPr="00B10966" w:rsidRDefault="008117D8" w:rsidP="008117D8">
      <w:pPr>
        <w:autoSpaceDE w:val="0"/>
        <w:autoSpaceDN w:val="0"/>
        <w:bidi w:val="0"/>
        <w:adjustRightInd w:val="0"/>
        <w:spacing w:after="0" w:line="240" w:lineRule="auto"/>
        <w:ind w:firstLine="720"/>
        <w:rPr>
          <w:rFonts w:ascii="CMR8" w:cs="CMR8"/>
          <w:sz w:val="24"/>
          <w:szCs w:val="24"/>
        </w:rPr>
      </w:pPr>
      <w:r w:rsidRPr="00B10966">
        <w:rPr>
          <w:rFonts w:ascii="CMSY8" w:cs="CMSY8"/>
          <w:i/>
          <w:iCs/>
          <w:sz w:val="24"/>
          <w:szCs w:val="24"/>
        </w:rPr>
        <w:lastRenderedPageBreak/>
        <w:t>{</w:t>
      </w:r>
      <w:r w:rsidRPr="00B10966">
        <w:rPr>
          <w:rFonts w:ascii="CMR8" w:cs="CMR8"/>
          <w:sz w:val="24"/>
          <w:szCs w:val="24"/>
        </w:rPr>
        <w:t>1</w:t>
      </w:r>
      <w:r w:rsidRPr="00B10966">
        <w:rPr>
          <w:rFonts w:ascii="CMMI8" w:hAnsi="CMMI8" w:cs="CMMI8"/>
          <w:i/>
          <w:iCs/>
          <w:sz w:val="24"/>
          <w:szCs w:val="24"/>
        </w:rPr>
        <w:t>, . . . , q</w:t>
      </w:r>
      <w:r w:rsidRPr="00B10966">
        <w:rPr>
          <w:rFonts w:ascii="CMSY8" w:cs="CMSY8"/>
          <w:i/>
          <w:iCs/>
          <w:sz w:val="24"/>
          <w:szCs w:val="24"/>
        </w:rPr>
        <w:t xml:space="preserve">} </w:t>
      </w:r>
      <w:r w:rsidRPr="00B10966">
        <w:rPr>
          <w:rFonts w:ascii="CMR8" w:cs="CMR8"/>
          <w:sz w:val="24"/>
          <w:szCs w:val="24"/>
        </w:rPr>
        <w:t>and computes the following</w:t>
      </w:r>
      <w:r w:rsidR="008D18A6">
        <w:rPr>
          <w:rFonts w:ascii="CMR8" w:cs="CMR8"/>
          <w:sz w:val="24"/>
          <w:szCs w:val="24"/>
        </w:rPr>
        <w:t xml:space="preserve"> for every j</w:t>
      </w:r>
      <w:r w:rsidR="00AF015B">
        <w:rPr>
          <w:rFonts w:ascii="CMR8" w:cs="CMR8"/>
          <w:sz w:val="24"/>
          <w:szCs w:val="24"/>
        </w:rPr>
        <w:t xml:space="preserve"> (superscript j is omitted below)</w:t>
      </w:r>
      <w:r w:rsidRPr="00B10966">
        <w:rPr>
          <w:rFonts w:ascii="CMR8" w:cs="CMR8"/>
          <w:sz w:val="24"/>
          <w:szCs w:val="24"/>
        </w:rPr>
        <w:t>:</w:t>
      </w:r>
    </w:p>
    <w:p w:rsidR="008117D8" w:rsidRPr="00B10966" w:rsidRDefault="008117D8" w:rsidP="008117D8">
      <w:pPr>
        <w:autoSpaceDE w:val="0"/>
        <w:autoSpaceDN w:val="0"/>
        <w:bidi w:val="0"/>
        <w:adjustRightInd w:val="0"/>
        <w:spacing w:after="0" w:line="240" w:lineRule="auto"/>
        <w:ind w:left="720"/>
        <w:rPr>
          <w:rFonts w:ascii="CMR6" w:hAnsi="CMR6" w:cs="CMR6"/>
          <w:sz w:val="24"/>
          <w:szCs w:val="24"/>
        </w:rPr>
      </w:pPr>
      <w:r w:rsidRPr="00B10966">
        <w:rPr>
          <w:rFonts w:ascii="CMR8" w:cs="CMR8"/>
          <w:sz w:val="24"/>
          <w:szCs w:val="24"/>
        </w:rPr>
        <w:t xml:space="preserve">a. </w:t>
      </w:r>
      <w:r>
        <w:rPr>
          <w:rFonts w:ascii="CMR8" w:cs="CMR8"/>
          <w:sz w:val="24"/>
          <w:szCs w:val="24"/>
        </w:rPr>
        <w:tab/>
      </w:r>
      <w:r w:rsidRPr="00B10966">
        <w:rPr>
          <w:rFonts w:ascii="CMMI8" w:hAnsi="CMMI8" w:cs="CMMI8"/>
          <w:i/>
          <w:iCs/>
          <w:sz w:val="24"/>
          <w:szCs w:val="24"/>
        </w:rPr>
        <w:t>e</w:t>
      </w:r>
      <w:r w:rsidRPr="00BF3173">
        <w:rPr>
          <w:rFonts w:ascii="CMR6" w:hAnsi="CMR6" w:cs="CMR6"/>
          <w:sz w:val="24"/>
          <w:szCs w:val="24"/>
          <w:vertAlign w:val="subscript"/>
        </w:rPr>
        <w:t>0</w:t>
      </w:r>
      <w:r w:rsidRPr="00B10966">
        <w:rPr>
          <w:rFonts w:ascii="CMR6" w:hAnsi="CMR6" w:cs="CMR6"/>
          <w:sz w:val="24"/>
          <w:szCs w:val="24"/>
        </w:rPr>
        <w:t xml:space="preserve"> </w:t>
      </w:r>
      <w:r w:rsidRPr="00B10966">
        <w:rPr>
          <w:rFonts w:ascii="CMR8" w:cs="CMR8"/>
          <w:sz w:val="24"/>
          <w:szCs w:val="24"/>
        </w:rPr>
        <w:t>= (</w:t>
      </w:r>
      <w:r w:rsidRPr="00B10966">
        <w:rPr>
          <w:rFonts w:ascii="CMMI8" w:hAnsi="CMMI8" w:cs="CMMI8"/>
          <w:i/>
          <w:iCs/>
          <w:sz w:val="24"/>
          <w:szCs w:val="24"/>
        </w:rPr>
        <w:t>w</w:t>
      </w:r>
      <w:r w:rsidRPr="00BF3173">
        <w:rPr>
          <w:rFonts w:ascii="CMR6" w:hAnsi="CMR6" w:cs="CMR6"/>
          <w:sz w:val="24"/>
          <w:szCs w:val="24"/>
          <w:vertAlign w:val="subscript"/>
        </w:rPr>
        <w:t>0</w:t>
      </w:r>
      <w:r w:rsidRPr="00B10966">
        <w:rPr>
          <w:rFonts w:ascii="CMMI8" w:hAnsi="CMMI8" w:cs="CMMI8"/>
          <w:i/>
          <w:iCs/>
          <w:sz w:val="24"/>
          <w:szCs w:val="24"/>
        </w:rPr>
        <w:t>, z</w:t>
      </w:r>
      <w:r w:rsidRPr="00BF3173">
        <w:rPr>
          <w:rFonts w:ascii="CMR6" w:hAnsi="CMR6" w:cs="CMR6"/>
          <w:sz w:val="24"/>
          <w:szCs w:val="24"/>
          <w:vertAlign w:val="subscript"/>
        </w:rPr>
        <w:t>0</w:t>
      </w:r>
      <w:r w:rsidRPr="00B10966">
        <w:rPr>
          <w:rFonts w:ascii="CMR8" w:cs="CMR8"/>
          <w:sz w:val="24"/>
          <w:szCs w:val="24"/>
        </w:rPr>
        <w:t xml:space="preserve">) where </w:t>
      </w:r>
      <w:r w:rsidRPr="00B10966">
        <w:rPr>
          <w:rFonts w:ascii="CMMI8" w:hAnsi="CMMI8" w:cs="CMMI8"/>
          <w:i/>
          <w:iCs/>
          <w:sz w:val="24"/>
          <w:szCs w:val="24"/>
        </w:rPr>
        <w:t>w</w:t>
      </w:r>
      <w:r w:rsidRPr="00BF3173">
        <w:rPr>
          <w:rFonts w:ascii="CMR6" w:hAnsi="CMR6" w:cs="CMR6"/>
          <w:sz w:val="24"/>
          <w:szCs w:val="24"/>
          <w:vertAlign w:val="subscript"/>
        </w:rPr>
        <w:t>0</w:t>
      </w:r>
      <w:r w:rsidRPr="00B10966">
        <w:rPr>
          <w:rFonts w:ascii="CMR6" w:hAnsi="CMR6" w:cs="CMR6"/>
          <w:sz w:val="24"/>
          <w:szCs w:val="24"/>
        </w:rPr>
        <w:t xml:space="preserve"> </w:t>
      </w:r>
      <w:r w:rsidRPr="00B10966">
        <w:rPr>
          <w:rFonts w:ascii="CMR8" w:cs="CMR8"/>
          <w:sz w:val="24"/>
          <w:szCs w:val="24"/>
        </w:rPr>
        <w:t xml:space="preserve">= </w:t>
      </w:r>
      <w:r w:rsidRPr="00B10966">
        <w:rPr>
          <w:rFonts w:ascii="CMMI8" w:hAnsi="CMMI8" w:cs="CMMI8"/>
          <w:i/>
          <w:iCs/>
          <w:sz w:val="24"/>
          <w:szCs w:val="24"/>
        </w:rPr>
        <w:t>a</w:t>
      </w:r>
      <w:r w:rsidRPr="00BF3173">
        <w:rPr>
          <w:rFonts w:ascii="CMMI6" w:hAnsi="CMMI6" w:cs="CMMI6"/>
          <w:i/>
          <w:iCs/>
          <w:sz w:val="24"/>
          <w:szCs w:val="24"/>
          <w:vertAlign w:val="superscript"/>
        </w:rPr>
        <w:t>u</w:t>
      </w:r>
      <w:r w:rsidRPr="00BF3173">
        <w:rPr>
          <w:rFonts w:ascii="CMR5" w:hAnsi="CMR5" w:cs="CMR5"/>
          <w:sz w:val="24"/>
          <w:szCs w:val="24"/>
          <w:vertAlign w:val="superscript"/>
        </w:rPr>
        <w:t>0</w:t>
      </w:r>
      <w:r w:rsidRPr="00B10966">
        <w:rPr>
          <w:rFonts w:ascii="CMR5" w:hAnsi="CMR5" w:cs="CMR5"/>
          <w:sz w:val="24"/>
          <w:szCs w:val="24"/>
        </w:rPr>
        <w:t xml:space="preserve"> </w:t>
      </w:r>
      <w:r w:rsidRPr="00B10966">
        <w:rPr>
          <w:rFonts w:ascii="CMSY8" w:cs="CMSY8" w:hint="eastAsia"/>
          <w:i/>
          <w:iCs/>
          <w:sz w:val="24"/>
          <w:szCs w:val="24"/>
        </w:rPr>
        <w:t>·</w:t>
      </w:r>
      <w:r w:rsidRPr="00B10966">
        <w:rPr>
          <w:rFonts w:ascii="CMSY8" w:cs="CMSY8"/>
          <w:i/>
          <w:iCs/>
          <w:sz w:val="24"/>
          <w:szCs w:val="24"/>
        </w:rPr>
        <w:t xml:space="preserve"> </w:t>
      </w:r>
      <w:r w:rsidRPr="00B10966">
        <w:rPr>
          <w:rFonts w:ascii="CMMI8" w:hAnsi="CMMI8" w:cs="CMMI8"/>
          <w:i/>
          <w:iCs/>
          <w:sz w:val="24"/>
          <w:szCs w:val="24"/>
        </w:rPr>
        <w:t>g</w:t>
      </w:r>
      <w:r w:rsidRPr="00BF3173">
        <w:rPr>
          <w:rFonts w:ascii="CMMI6" w:hAnsi="CMMI6" w:cs="CMMI6"/>
          <w:i/>
          <w:iCs/>
          <w:sz w:val="24"/>
          <w:szCs w:val="24"/>
          <w:vertAlign w:val="superscript"/>
        </w:rPr>
        <w:t>v</w:t>
      </w:r>
      <w:r w:rsidRPr="00BF3173">
        <w:rPr>
          <w:rFonts w:ascii="CMR5" w:hAnsi="CMR5" w:cs="CMR5"/>
          <w:sz w:val="24"/>
          <w:szCs w:val="24"/>
          <w:vertAlign w:val="superscript"/>
        </w:rPr>
        <w:t>0</w:t>
      </w:r>
      <w:r w:rsidRPr="00B10966">
        <w:rPr>
          <w:rFonts w:ascii="CMR5" w:hAnsi="CMR5" w:cs="CMR5"/>
          <w:sz w:val="24"/>
          <w:szCs w:val="24"/>
        </w:rPr>
        <w:t xml:space="preserve"> </w:t>
      </w:r>
      <w:r w:rsidRPr="00B10966">
        <w:rPr>
          <w:rFonts w:ascii="CMR8" w:cs="CMR8"/>
          <w:sz w:val="24"/>
          <w:szCs w:val="24"/>
        </w:rPr>
        <w:t xml:space="preserve">and </w:t>
      </w:r>
      <w:r w:rsidRPr="00B10966">
        <w:rPr>
          <w:rFonts w:ascii="CMMI8" w:hAnsi="CMMI8" w:cs="CMMI8"/>
          <w:i/>
          <w:iCs/>
          <w:sz w:val="24"/>
          <w:szCs w:val="24"/>
        </w:rPr>
        <w:t>z</w:t>
      </w:r>
      <w:r w:rsidRPr="00BF3173">
        <w:rPr>
          <w:rFonts w:ascii="CMR6" w:hAnsi="CMR6" w:cs="CMR6"/>
          <w:sz w:val="24"/>
          <w:szCs w:val="24"/>
          <w:vertAlign w:val="subscript"/>
        </w:rPr>
        <w:t>0</w:t>
      </w:r>
      <w:r w:rsidRPr="00B10966">
        <w:rPr>
          <w:rFonts w:ascii="CMR6" w:hAnsi="CMR6" w:cs="CMR6"/>
          <w:sz w:val="24"/>
          <w:szCs w:val="24"/>
        </w:rPr>
        <w:t xml:space="preserve"> </w:t>
      </w:r>
      <w:r w:rsidRPr="00B10966">
        <w:rPr>
          <w:rFonts w:ascii="CMR8" w:cs="CMR8"/>
          <w:sz w:val="24"/>
          <w:szCs w:val="24"/>
        </w:rPr>
        <w:t xml:space="preserve">= </w:t>
      </w:r>
      <w:r w:rsidRPr="00B10966">
        <w:rPr>
          <w:rFonts w:ascii="CMMI8" w:hAnsi="CMMI8" w:cs="CMMI8"/>
          <w:i/>
          <w:iCs/>
          <w:sz w:val="24"/>
          <w:szCs w:val="24"/>
        </w:rPr>
        <w:t>b</w:t>
      </w:r>
      <w:r w:rsidRPr="004A567C">
        <w:rPr>
          <w:rFonts w:ascii="CMMI8" w:hAnsi="CMMI8" w:cs="CMMI8"/>
          <w:i/>
          <w:iCs/>
          <w:sz w:val="24"/>
          <w:szCs w:val="24"/>
          <w:vertAlign w:val="subscript"/>
        </w:rPr>
        <w:t>0</w:t>
      </w:r>
      <w:r w:rsidRPr="00BF3173">
        <w:rPr>
          <w:rFonts w:ascii="CMMI6" w:hAnsi="CMMI6" w:cs="CMMI6"/>
          <w:i/>
          <w:iCs/>
          <w:sz w:val="24"/>
          <w:szCs w:val="24"/>
          <w:vertAlign w:val="superscript"/>
        </w:rPr>
        <w:t>u</w:t>
      </w:r>
      <w:r w:rsidRPr="00BF3173">
        <w:rPr>
          <w:rFonts w:ascii="CMR5" w:hAnsi="CMR5" w:cs="CMR5"/>
          <w:sz w:val="24"/>
          <w:szCs w:val="24"/>
          <w:vertAlign w:val="superscript"/>
        </w:rPr>
        <w:t>0</w:t>
      </w:r>
      <w:r>
        <w:rPr>
          <w:rFonts w:ascii="CMR5" w:hAnsi="CMR5" w:cs="CMR5"/>
          <w:sz w:val="24"/>
          <w:szCs w:val="24"/>
          <w:vertAlign w:val="superscript"/>
        </w:rPr>
        <w:t xml:space="preserve"> </w:t>
      </w:r>
      <w:r w:rsidRPr="00B10966">
        <w:rPr>
          <w:rFonts w:ascii="CMR6" w:hAnsi="CMR6" w:cs="CMR6"/>
          <w:sz w:val="24"/>
          <w:szCs w:val="24"/>
        </w:rPr>
        <w:t xml:space="preserve"> </w:t>
      </w:r>
      <w:r w:rsidRPr="00B10966">
        <w:rPr>
          <w:rFonts w:ascii="CMSY8" w:cs="CMSY8" w:hint="eastAsia"/>
          <w:i/>
          <w:iCs/>
          <w:sz w:val="24"/>
          <w:szCs w:val="24"/>
        </w:rPr>
        <w:t>·</w:t>
      </w:r>
      <w:r w:rsidRPr="00B10966">
        <w:rPr>
          <w:rFonts w:ascii="CMSY8" w:cs="CMSY8"/>
          <w:i/>
          <w:iCs/>
          <w:sz w:val="24"/>
          <w:szCs w:val="24"/>
        </w:rPr>
        <w:t xml:space="preserve"> </w:t>
      </w:r>
      <w:r w:rsidRPr="00B10966">
        <w:rPr>
          <w:rFonts w:ascii="CMMI8" w:hAnsi="CMMI8" w:cs="CMMI8"/>
          <w:i/>
          <w:iCs/>
          <w:sz w:val="24"/>
          <w:szCs w:val="24"/>
        </w:rPr>
        <w:t>h</w:t>
      </w:r>
      <w:r w:rsidRPr="004A567C">
        <w:rPr>
          <w:rFonts w:ascii="CMMI8" w:hAnsi="CMMI8" w:cs="CMMI8"/>
          <w:i/>
          <w:iCs/>
          <w:sz w:val="24"/>
          <w:szCs w:val="24"/>
          <w:vertAlign w:val="subscript"/>
        </w:rPr>
        <w:t>0</w:t>
      </w:r>
      <w:r w:rsidRPr="004A567C">
        <w:rPr>
          <w:rFonts w:ascii="CMMI6" w:hAnsi="CMMI6" w:cs="CMMI6"/>
          <w:i/>
          <w:iCs/>
          <w:sz w:val="24"/>
          <w:szCs w:val="24"/>
          <w:vertAlign w:val="superscript"/>
        </w:rPr>
        <w:t>v</w:t>
      </w:r>
      <w:r w:rsidRPr="004A567C">
        <w:rPr>
          <w:rFonts w:ascii="CMR5" w:hAnsi="CMR5" w:cs="CMR5"/>
          <w:sz w:val="24"/>
          <w:szCs w:val="24"/>
          <w:vertAlign w:val="superscript"/>
        </w:rPr>
        <w:t>0</w:t>
      </w:r>
      <w:r>
        <w:rPr>
          <w:rFonts w:ascii="CMR5" w:hAnsi="CMR5" w:cs="CMR5"/>
          <w:sz w:val="24"/>
          <w:szCs w:val="24"/>
          <w:vertAlign w:val="superscript"/>
        </w:rPr>
        <w:t xml:space="preserve"> </w:t>
      </w:r>
      <w:r w:rsidRPr="00B10966">
        <w:rPr>
          <w:rFonts w:ascii="CMSY8" w:cs="CMSY8" w:hint="eastAsia"/>
          <w:i/>
          <w:iCs/>
          <w:sz w:val="24"/>
          <w:szCs w:val="24"/>
        </w:rPr>
        <w:t>·</w:t>
      </w:r>
      <w:r w:rsidRPr="00B10966">
        <w:rPr>
          <w:rFonts w:ascii="CMSY8" w:cs="CMSY8"/>
          <w:i/>
          <w:iCs/>
          <w:sz w:val="24"/>
          <w:szCs w:val="24"/>
        </w:rPr>
        <w:t xml:space="preserve"> </w:t>
      </w:r>
      <w:r w:rsidRPr="00B10966">
        <w:rPr>
          <w:rFonts w:ascii="CMMI8" w:hAnsi="CMMI8" w:cs="CMMI8"/>
          <w:i/>
          <w:iCs/>
          <w:sz w:val="24"/>
          <w:szCs w:val="24"/>
        </w:rPr>
        <w:t>x</w:t>
      </w:r>
      <w:r w:rsidRPr="00772F1B">
        <w:rPr>
          <w:rFonts w:ascii="CMR6" w:hAnsi="CMR6" w:cs="CMR6"/>
          <w:sz w:val="24"/>
          <w:szCs w:val="24"/>
          <w:vertAlign w:val="subscript"/>
        </w:rPr>
        <w:t>0</w:t>
      </w:r>
    </w:p>
    <w:p w:rsidR="008117D8" w:rsidRPr="00B10966" w:rsidRDefault="008117D8" w:rsidP="008117D8">
      <w:pPr>
        <w:autoSpaceDE w:val="0"/>
        <w:autoSpaceDN w:val="0"/>
        <w:bidi w:val="0"/>
        <w:adjustRightInd w:val="0"/>
        <w:spacing w:after="0" w:line="240" w:lineRule="auto"/>
        <w:ind w:firstLine="720"/>
        <w:rPr>
          <w:rFonts w:ascii="CMR6" w:hAnsi="CMR6" w:cs="CMR6"/>
          <w:sz w:val="24"/>
          <w:szCs w:val="24"/>
        </w:rPr>
      </w:pPr>
      <w:r w:rsidRPr="00B10966">
        <w:rPr>
          <w:rFonts w:ascii="CMR8" w:cs="CMR8"/>
          <w:sz w:val="24"/>
          <w:szCs w:val="24"/>
        </w:rPr>
        <w:t xml:space="preserve">b. </w:t>
      </w:r>
      <w:r>
        <w:rPr>
          <w:rFonts w:ascii="CMR8" w:cs="CMR8"/>
          <w:sz w:val="24"/>
          <w:szCs w:val="24"/>
        </w:rPr>
        <w:tab/>
      </w:r>
      <w:r w:rsidRPr="00B10966">
        <w:rPr>
          <w:rFonts w:ascii="CMMI8" w:hAnsi="CMMI8" w:cs="CMMI8"/>
          <w:i/>
          <w:iCs/>
          <w:sz w:val="24"/>
          <w:szCs w:val="24"/>
        </w:rPr>
        <w:t>e</w:t>
      </w:r>
      <w:r w:rsidRPr="00B10966">
        <w:rPr>
          <w:rFonts w:ascii="CMR6" w:hAnsi="CMR6" w:cs="CMR6"/>
          <w:sz w:val="24"/>
          <w:szCs w:val="24"/>
        </w:rPr>
        <w:t xml:space="preserve">1 </w:t>
      </w:r>
      <w:r w:rsidRPr="00B10966">
        <w:rPr>
          <w:rFonts w:ascii="CMR8" w:cs="CMR8"/>
          <w:sz w:val="24"/>
          <w:szCs w:val="24"/>
        </w:rPr>
        <w:t>= (</w:t>
      </w:r>
      <w:r w:rsidRPr="00B10966">
        <w:rPr>
          <w:rFonts w:ascii="CMMI8" w:hAnsi="CMMI8" w:cs="CMMI8"/>
          <w:i/>
          <w:iCs/>
          <w:sz w:val="24"/>
          <w:szCs w:val="24"/>
        </w:rPr>
        <w:t>w</w:t>
      </w:r>
      <w:r w:rsidRPr="00772F1B">
        <w:rPr>
          <w:rFonts w:ascii="CMR6" w:hAnsi="CMR6" w:cs="CMR6"/>
          <w:sz w:val="24"/>
          <w:szCs w:val="24"/>
          <w:vertAlign w:val="subscript"/>
        </w:rPr>
        <w:t>1</w:t>
      </w:r>
      <w:r w:rsidRPr="00B10966">
        <w:rPr>
          <w:rFonts w:ascii="CMMI8" w:hAnsi="CMMI8" w:cs="CMMI8"/>
          <w:i/>
          <w:iCs/>
          <w:sz w:val="24"/>
          <w:szCs w:val="24"/>
        </w:rPr>
        <w:t>, z</w:t>
      </w:r>
      <w:r w:rsidRPr="00772F1B">
        <w:rPr>
          <w:rFonts w:ascii="CMR6" w:hAnsi="CMR6" w:cs="CMR6"/>
          <w:sz w:val="24"/>
          <w:szCs w:val="24"/>
          <w:vertAlign w:val="subscript"/>
        </w:rPr>
        <w:t>1</w:t>
      </w:r>
      <w:r w:rsidRPr="00B10966">
        <w:rPr>
          <w:rFonts w:ascii="CMR8" w:cs="CMR8"/>
          <w:sz w:val="24"/>
          <w:szCs w:val="24"/>
        </w:rPr>
        <w:t xml:space="preserve">) where </w:t>
      </w:r>
      <w:r w:rsidRPr="00B10966">
        <w:rPr>
          <w:rFonts w:ascii="CMMI8" w:hAnsi="CMMI8" w:cs="CMMI8"/>
          <w:i/>
          <w:iCs/>
          <w:sz w:val="24"/>
          <w:szCs w:val="24"/>
        </w:rPr>
        <w:t>w</w:t>
      </w:r>
      <w:r w:rsidRPr="00772F1B">
        <w:rPr>
          <w:rFonts w:ascii="CMR6" w:hAnsi="CMR6" w:cs="CMR6"/>
          <w:sz w:val="24"/>
          <w:szCs w:val="24"/>
          <w:vertAlign w:val="subscript"/>
        </w:rPr>
        <w:t>1</w:t>
      </w:r>
      <w:r w:rsidRPr="00B10966">
        <w:rPr>
          <w:rFonts w:ascii="CMR6" w:hAnsi="CMR6" w:cs="CMR6"/>
          <w:sz w:val="24"/>
          <w:szCs w:val="24"/>
        </w:rPr>
        <w:t xml:space="preserve"> </w:t>
      </w:r>
      <w:r w:rsidRPr="00B10966">
        <w:rPr>
          <w:rFonts w:ascii="CMR8" w:cs="CMR8"/>
          <w:sz w:val="24"/>
          <w:szCs w:val="24"/>
        </w:rPr>
        <w:t xml:space="preserve">= </w:t>
      </w:r>
      <w:r w:rsidRPr="00B10966">
        <w:rPr>
          <w:rFonts w:ascii="CMMI8" w:hAnsi="CMMI8" w:cs="CMMI8"/>
          <w:i/>
          <w:iCs/>
          <w:sz w:val="24"/>
          <w:szCs w:val="24"/>
        </w:rPr>
        <w:t>a</w:t>
      </w:r>
      <w:r w:rsidRPr="00772F1B">
        <w:rPr>
          <w:rFonts w:ascii="CMMI6" w:hAnsi="CMMI6" w:cs="CMMI6"/>
          <w:i/>
          <w:iCs/>
          <w:sz w:val="24"/>
          <w:szCs w:val="24"/>
          <w:vertAlign w:val="superscript"/>
        </w:rPr>
        <w:t>u</w:t>
      </w:r>
      <w:r w:rsidRPr="00772F1B">
        <w:rPr>
          <w:rFonts w:ascii="CMR5" w:hAnsi="CMR5" w:cs="CMR5"/>
          <w:sz w:val="24"/>
          <w:szCs w:val="24"/>
          <w:vertAlign w:val="superscript"/>
        </w:rPr>
        <w:t>1</w:t>
      </w:r>
      <w:r w:rsidRPr="00B10966">
        <w:rPr>
          <w:rFonts w:ascii="CMR5" w:hAnsi="CMR5" w:cs="CMR5"/>
          <w:sz w:val="24"/>
          <w:szCs w:val="24"/>
        </w:rPr>
        <w:t xml:space="preserve"> </w:t>
      </w:r>
      <w:r w:rsidRPr="00B10966">
        <w:rPr>
          <w:rFonts w:ascii="CMSY8" w:cs="CMSY8" w:hint="eastAsia"/>
          <w:i/>
          <w:iCs/>
          <w:sz w:val="24"/>
          <w:szCs w:val="24"/>
        </w:rPr>
        <w:t>·</w:t>
      </w:r>
      <w:r w:rsidRPr="00B10966">
        <w:rPr>
          <w:rFonts w:ascii="CMSY8" w:cs="CMSY8"/>
          <w:i/>
          <w:iCs/>
          <w:sz w:val="24"/>
          <w:szCs w:val="24"/>
        </w:rPr>
        <w:t xml:space="preserve"> </w:t>
      </w:r>
      <w:r w:rsidRPr="00B10966">
        <w:rPr>
          <w:rFonts w:ascii="CMMI8" w:hAnsi="CMMI8" w:cs="CMMI8"/>
          <w:i/>
          <w:iCs/>
          <w:sz w:val="24"/>
          <w:szCs w:val="24"/>
        </w:rPr>
        <w:t>g</w:t>
      </w:r>
      <w:r w:rsidRPr="00772F1B">
        <w:rPr>
          <w:rFonts w:ascii="CMMI6" w:hAnsi="CMMI6" w:cs="CMMI6"/>
          <w:i/>
          <w:iCs/>
          <w:sz w:val="24"/>
          <w:szCs w:val="24"/>
          <w:vertAlign w:val="superscript"/>
        </w:rPr>
        <w:t>v</w:t>
      </w:r>
      <w:r w:rsidRPr="00772F1B">
        <w:rPr>
          <w:rFonts w:ascii="CMR5" w:hAnsi="CMR5" w:cs="CMR5"/>
          <w:sz w:val="24"/>
          <w:szCs w:val="24"/>
          <w:vertAlign w:val="superscript"/>
        </w:rPr>
        <w:t>1</w:t>
      </w:r>
      <w:r w:rsidRPr="00B10966">
        <w:rPr>
          <w:rFonts w:ascii="CMR5" w:hAnsi="CMR5" w:cs="CMR5"/>
          <w:sz w:val="24"/>
          <w:szCs w:val="24"/>
        </w:rPr>
        <w:t xml:space="preserve"> </w:t>
      </w:r>
      <w:r w:rsidRPr="00B10966">
        <w:rPr>
          <w:rFonts w:ascii="CMR8" w:cs="CMR8"/>
          <w:sz w:val="24"/>
          <w:szCs w:val="24"/>
        </w:rPr>
        <w:t xml:space="preserve">and </w:t>
      </w:r>
      <w:r w:rsidRPr="00B10966">
        <w:rPr>
          <w:rFonts w:ascii="CMMI8" w:hAnsi="CMMI8" w:cs="CMMI8"/>
          <w:i/>
          <w:iCs/>
          <w:sz w:val="24"/>
          <w:szCs w:val="24"/>
        </w:rPr>
        <w:t>z</w:t>
      </w:r>
      <w:r w:rsidRPr="00772F1B">
        <w:rPr>
          <w:rFonts w:ascii="CMR6" w:hAnsi="CMR6" w:cs="CMR6"/>
          <w:sz w:val="24"/>
          <w:szCs w:val="24"/>
          <w:vertAlign w:val="subscript"/>
        </w:rPr>
        <w:t>1</w:t>
      </w:r>
      <w:r w:rsidRPr="00B10966">
        <w:rPr>
          <w:rFonts w:ascii="CMR6" w:hAnsi="CMR6" w:cs="CMR6"/>
          <w:sz w:val="24"/>
          <w:szCs w:val="24"/>
        </w:rPr>
        <w:t xml:space="preserve"> </w:t>
      </w:r>
      <w:r w:rsidRPr="00B10966">
        <w:rPr>
          <w:rFonts w:ascii="CMR8" w:cs="CMR8"/>
          <w:sz w:val="24"/>
          <w:szCs w:val="24"/>
        </w:rPr>
        <w:t>=</w:t>
      </w:r>
      <w:r>
        <w:rPr>
          <w:rFonts w:ascii="CMR8" w:cs="CMR8"/>
          <w:sz w:val="24"/>
          <w:szCs w:val="24"/>
        </w:rPr>
        <w:t xml:space="preserve"> </w:t>
      </w:r>
      <w:r w:rsidRPr="00B10966">
        <w:rPr>
          <w:rFonts w:ascii="CMEX9" w:cs="CMEX9"/>
          <w:sz w:val="24"/>
          <w:szCs w:val="24"/>
        </w:rPr>
        <w:t>(</w:t>
      </w:r>
      <w:r>
        <w:rPr>
          <w:rFonts w:ascii="CMEX9" w:cs="CMEX9"/>
          <w:sz w:val="24"/>
          <w:szCs w:val="24"/>
        </w:rPr>
        <w:t xml:space="preserve"> </w:t>
      </w:r>
      <w:r w:rsidRPr="00B10966">
        <w:rPr>
          <w:rFonts w:ascii="CMMI6" w:hAnsi="CMMI6" w:cs="CMMI6"/>
          <w:i/>
          <w:iCs/>
          <w:sz w:val="24"/>
          <w:szCs w:val="24"/>
        </w:rPr>
        <w:t>b</w:t>
      </w:r>
      <w:r w:rsidRPr="00772F1B">
        <w:rPr>
          <w:rFonts w:ascii="CMR5" w:hAnsi="CMR5" w:cs="CMR5"/>
          <w:sz w:val="24"/>
          <w:szCs w:val="24"/>
          <w:vertAlign w:val="subscript"/>
        </w:rPr>
        <w:t>1</w:t>
      </w:r>
      <w:r>
        <w:rPr>
          <w:rFonts w:ascii="CMR5" w:hAnsi="CMR5" w:cs="CMR5"/>
          <w:sz w:val="24"/>
          <w:szCs w:val="24"/>
          <w:vertAlign w:val="subscript"/>
        </w:rPr>
        <w:t xml:space="preserve"> /</w:t>
      </w:r>
      <w:r w:rsidRPr="00B10966">
        <w:rPr>
          <w:rFonts w:ascii="CMMI6" w:hAnsi="CMMI6" w:cs="CMMI6"/>
          <w:i/>
          <w:iCs/>
          <w:sz w:val="24"/>
          <w:szCs w:val="24"/>
        </w:rPr>
        <w:t>g</w:t>
      </w:r>
      <w:r>
        <w:rPr>
          <w:rFonts w:ascii="CMMI6" w:hAnsi="CMMI6" w:cs="CMMI6"/>
          <w:i/>
          <w:iCs/>
          <w:sz w:val="24"/>
          <w:szCs w:val="24"/>
        </w:rPr>
        <w:t xml:space="preserve"> </w:t>
      </w:r>
      <w:r w:rsidRPr="00B10966">
        <w:rPr>
          <w:rFonts w:ascii="CMEX9" w:cs="CMEX9"/>
          <w:sz w:val="24"/>
          <w:szCs w:val="24"/>
        </w:rPr>
        <w:t>)</w:t>
      </w:r>
      <w:r w:rsidRPr="00772F1B">
        <w:rPr>
          <w:rFonts w:ascii="CMMI6" w:hAnsi="CMMI6" w:cs="CMMI6"/>
          <w:i/>
          <w:iCs/>
          <w:sz w:val="24"/>
          <w:szCs w:val="24"/>
          <w:vertAlign w:val="superscript"/>
        </w:rPr>
        <w:t>u</w:t>
      </w:r>
      <w:r w:rsidRPr="00772F1B">
        <w:rPr>
          <w:rFonts w:ascii="CMR5" w:hAnsi="CMR5" w:cs="CMR5"/>
          <w:sz w:val="24"/>
          <w:szCs w:val="24"/>
          <w:vertAlign w:val="superscript"/>
        </w:rPr>
        <w:t>1</w:t>
      </w:r>
      <w:r>
        <w:rPr>
          <w:rFonts w:ascii="CMR5" w:hAnsi="CMR5" w:cs="CMR5"/>
          <w:sz w:val="24"/>
          <w:szCs w:val="24"/>
          <w:vertAlign w:val="superscript"/>
        </w:rPr>
        <w:t xml:space="preserve"> </w:t>
      </w:r>
      <w:r w:rsidRPr="00B10966">
        <w:rPr>
          <w:rFonts w:ascii="CMSY8" w:cs="CMSY8" w:hint="eastAsia"/>
          <w:i/>
          <w:iCs/>
          <w:sz w:val="24"/>
          <w:szCs w:val="24"/>
        </w:rPr>
        <w:t>·</w:t>
      </w:r>
      <w:r w:rsidRPr="00B10966">
        <w:rPr>
          <w:rFonts w:ascii="CMSY8" w:cs="CMSY8"/>
          <w:i/>
          <w:iCs/>
          <w:sz w:val="24"/>
          <w:szCs w:val="24"/>
        </w:rPr>
        <w:t xml:space="preserve"> </w:t>
      </w:r>
      <w:r w:rsidRPr="00B10966">
        <w:rPr>
          <w:rFonts w:ascii="CMMI8" w:hAnsi="CMMI8" w:cs="CMMI8"/>
          <w:i/>
          <w:iCs/>
          <w:sz w:val="24"/>
          <w:szCs w:val="24"/>
        </w:rPr>
        <w:t>h</w:t>
      </w:r>
      <w:r w:rsidRPr="00772F1B">
        <w:rPr>
          <w:rFonts w:ascii="CMMI8" w:hAnsi="CMMI8" w:cs="CMMI8"/>
          <w:i/>
          <w:iCs/>
          <w:sz w:val="24"/>
          <w:szCs w:val="24"/>
          <w:vertAlign w:val="subscript"/>
        </w:rPr>
        <w:t>1</w:t>
      </w:r>
      <w:r w:rsidRPr="00772F1B">
        <w:rPr>
          <w:rFonts w:ascii="CMMI6" w:hAnsi="CMMI6" w:cs="CMMI6"/>
          <w:i/>
          <w:iCs/>
          <w:sz w:val="24"/>
          <w:szCs w:val="24"/>
          <w:vertAlign w:val="superscript"/>
        </w:rPr>
        <w:t>v</w:t>
      </w:r>
      <w:r w:rsidRPr="00772F1B">
        <w:rPr>
          <w:rFonts w:ascii="CMR5" w:hAnsi="CMR5" w:cs="CMR5"/>
          <w:sz w:val="24"/>
          <w:szCs w:val="24"/>
          <w:vertAlign w:val="superscript"/>
        </w:rPr>
        <w:t>1</w:t>
      </w:r>
      <w:r>
        <w:rPr>
          <w:rFonts w:ascii="CMR5" w:hAnsi="CMR5" w:cs="CMR5"/>
          <w:sz w:val="24"/>
          <w:szCs w:val="24"/>
          <w:vertAlign w:val="superscript"/>
        </w:rPr>
        <w:t xml:space="preserve"> </w:t>
      </w:r>
      <w:r w:rsidRPr="00B10966">
        <w:rPr>
          <w:rFonts w:ascii="CMSY8" w:cs="CMSY8" w:hint="eastAsia"/>
          <w:i/>
          <w:iCs/>
          <w:sz w:val="24"/>
          <w:szCs w:val="24"/>
        </w:rPr>
        <w:t>·</w:t>
      </w:r>
      <w:r w:rsidRPr="00B10966">
        <w:rPr>
          <w:rFonts w:ascii="CMSY8" w:cs="CMSY8"/>
          <w:i/>
          <w:iCs/>
          <w:sz w:val="24"/>
          <w:szCs w:val="24"/>
        </w:rPr>
        <w:t xml:space="preserve"> </w:t>
      </w:r>
      <w:r w:rsidRPr="00B10966">
        <w:rPr>
          <w:rFonts w:ascii="CMMI8" w:hAnsi="CMMI8" w:cs="CMMI8"/>
          <w:i/>
          <w:iCs/>
          <w:sz w:val="24"/>
          <w:szCs w:val="24"/>
        </w:rPr>
        <w:t>x</w:t>
      </w:r>
      <w:r w:rsidRPr="00772F1B">
        <w:rPr>
          <w:rFonts w:ascii="CMR6" w:hAnsi="CMR6" w:cs="CMR6"/>
          <w:sz w:val="24"/>
          <w:szCs w:val="24"/>
          <w:vertAlign w:val="subscript"/>
        </w:rPr>
        <w:t>1</w:t>
      </w:r>
    </w:p>
    <w:p w:rsidR="008117D8" w:rsidRDefault="008117D8" w:rsidP="00D11AAB">
      <w:pPr>
        <w:pStyle w:val="ListParagraph"/>
        <w:numPr>
          <w:ilvl w:val="0"/>
          <w:numId w:val="21"/>
        </w:numPr>
        <w:autoSpaceDE w:val="0"/>
        <w:autoSpaceDN w:val="0"/>
        <w:bidi w:val="0"/>
        <w:adjustRightInd w:val="0"/>
        <w:spacing w:after="0" w:line="240" w:lineRule="auto"/>
        <w:rPr>
          <w:rFonts w:ascii="CMR8" w:cs="CMR8"/>
          <w:sz w:val="24"/>
          <w:szCs w:val="24"/>
        </w:rPr>
      </w:pPr>
      <w:r w:rsidRPr="00852968">
        <w:rPr>
          <w:rFonts w:ascii="CMMI8" w:hAnsi="CMMI8" w:cs="CMMI8"/>
          <w:i/>
          <w:iCs/>
          <w:sz w:val="24"/>
          <w:szCs w:val="24"/>
        </w:rPr>
        <w:t xml:space="preserve">R </w:t>
      </w:r>
      <w:r w:rsidRPr="00852968">
        <w:rPr>
          <w:rFonts w:ascii="CMR8" w:cs="CMR8"/>
          <w:sz w:val="24"/>
          <w:szCs w:val="24"/>
        </w:rPr>
        <w:t xml:space="preserve">outputs </w:t>
      </w:r>
      <w:proofErr w:type="spellStart"/>
      <w:r w:rsidRPr="00852968">
        <w:rPr>
          <w:rFonts w:ascii="CMMI6" w:hAnsi="CMMI6" w:cs="CMMI6"/>
          <w:i/>
          <w:iCs/>
          <w:sz w:val="24"/>
          <w:szCs w:val="24"/>
        </w:rPr>
        <w:t>z</w:t>
      </w:r>
      <w:r w:rsidRPr="00852968">
        <w:rPr>
          <w:rFonts w:ascii="CMMI5" w:cs="CMMI5" w:hint="cs"/>
          <w:i/>
          <w:iCs/>
          <w:sz w:val="24"/>
          <w:szCs w:val="24"/>
          <w:vertAlign w:val="subscript"/>
        </w:rPr>
        <w:t>σ</w:t>
      </w:r>
      <w:r w:rsidR="00AF015B">
        <w:rPr>
          <w:rFonts w:ascii="CMMI5" w:cs="CMMI5"/>
          <w:i/>
          <w:iCs/>
          <w:sz w:val="24"/>
          <w:szCs w:val="24"/>
          <w:vertAlign w:val="subscript"/>
        </w:rPr>
        <w:t>j</w:t>
      </w:r>
      <w:proofErr w:type="spellEnd"/>
      <w:r w:rsidRPr="00852968">
        <w:rPr>
          <w:rFonts w:ascii="CMMI5" w:cs="CMMI5"/>
          <w:i/>
          <w:iCs/>
          <w:sz w:val="24"/>
          <w:szCs w:val="24"/>
          <w:vertAlign w:val="subscript"/>
        </w:rPr>
        <w:t xml:space="preserve"> /</w:t>
      </w:r>
      <w:proofErr w:type="spellStart"/>
      <w:r w:rsidRPr="00852968">
        <w:rPr>
          <w:rFonts w:ascii="CMMI6" w:hAnsi="CMMI6" w:cs="CMMI6"/>
          <w:i/>
          <w:iCs/>
          <w:sz w:val="24"/>
          <w:szCs w:val="24"/>
        </w:rPr>
        <w:t>w</w:t>
      </w:r>
      <w:r w:rsidRPr="00852968">
        <w:rPr>
          <w:rFonts w:ascii="CMMI5" w:cs="CMMI5" w:hint="cs"/>
          <w:i/>
          <w:iCs/>
          <w:sz w:val="24"/>
          <w:szCs w:val="24"/>
          <w:vertAlign w:val="subscript"/>
        </w:rPr>
        <w:t>σ</w:t>
      </w:r>
      <w:r w:rsidR="00AF015B">
        <w:rPr>
          <w:rFonts w:ascii="CMMI5" w:cs="CMMI5"/>
          <w:i/>
          <w:iCs/>
          <w:sz w:val="24"/>
          <w:szCs w:val="24"/>
          <w:vertAlign w:val="subscript"/>
        </w:rPr>
        <w:t>j</w:t>
      </w:r>
      <w:r w:rsidRPr="00852968">
        <w:rPr>
          <w:rFonts w:ascii="CMMI5" w:cs="CMMI5" w:hint="cs"/>
          <w:i/>
          <w:iCs/>
          <w:sz w:val="24"/>
          <w:szCs w:val="24"/>
          <w:vertAlign w:val="superscript"/>
        </w:rPr>
        <w:t>ασ</w:t>
      </w:r>
      <w:r w:rsidR="00AF015B">
        <w:rPr>
          <w:rFonts w:ascii="CMMI5" w:cs="CMMI5"/>
          <w:i/>
          <w:iCs/>
          <w:sz w:val="24"/>
          <w:szCs w:val="24"/>
          <w:vertAlign w:val="superscript"/>
        </w:rPr>
        <w:t>j</w:t>
      </w:r>
      <w:proofErr w:type="spellEnd"/>
      <w:r w:rsidRPr="00852968">
        <w:rPr>
          <w:rFonts w:ascii="CMMI5" w:cs="CMMI5"/>
          <w:i/>
          <w:iCs/>
          <w:sz w:val="24"/>
          <w:szCs w:val="24"/>
          <w:vertAlign w:val="superscript"/>
        </w:rPr>
        <w:t xml:space="preserve"> </w:t>
      </w:r>
      <w:r w:rsidR="00AF015B">
        <w:rPr>
          <w:rFonts w:ascii="CMMI5" w:cs="CMMI5"/>
          <w:i/>
          <w:iCs/>
          <w:sz w:val="24"/>
          <w:szCs w:val="24"/>
          <w:vertAlign w:val="superscript"/>
        </w:rPr>
        <w:t xml:space="preserve"> </w:t>
      </w:r>
      <w:r w:rsidR="00AF015B" w:rsidRPr="00AF015B">
        <w:rPr>
          <w:rFonts w:ascii="CMR8" w:cs="CMR8"/>
          <w:sz w:val="24"/>
          <w:szCs w:val="24"/>
        </w:rPr>
        <w:t>for every j</w:t>
      </w:r>
      <w:r w:rsidRPr="00852968">
        <w:rPr>
          <w:rFonts w:ascii="CMR8" w:cs="CMR8"/>
          <w:sz w:val="24"/>
          <w:szCs w:val="24"/>
        </w:rPr>
        <w:t>.</w:t>
      </w:r>
    </w:p>
    <w:p w:rsidR="008117D8" w:rsidRDefault="008117D8" w:rsidP="008117D8">
      <w:pPr>
        <w:autoSpaceDE w:val="0"/>
        <w:autoSpaceDN w:val="0"/>
        <w:bidi w:val="0"/>
        <w:adjustRightInd w:val="0"/>
        <w:spacing w:after="0" w:line="240" w:lineRule="auto"/>
        <w:rPr>
          <w:rFonts w:asciiTheme="majorBidi" w:hAnsiTheme="majorBidi" w:cstheme="majorBidi"/>
          <w:color w:val="FF0000"/>
          <w:sz w:val="24"/>
          <w:szCs w:val="24"/>
        </w:rPr>
      </w:pPr>
    </w:p>
    <w:p w:rsidR="00DB1903" w:rsidRDefault="00DB1903" w:rsidP="00DB1903">
      <w:pPr>
        <w:autoSpaceDE w:val="0"/>
        <w:autoSpaceDN w:val="0"/>
        <w:bidi w:val="0"/>
        <w:adjustRightInd w:val="0"/>
        <w:spacing w:after="0" w:line="240" w:lineRule="auto"/>
        <w:rPr>
          <w:rFonts w:asciiTheme="majorBidi" w:hAnsiTheme="majorBidi" w:cstheme="majorBidi"/>
          <w:color w:val="FF0000"/>
          <w:sz w:val="24"/>
          <w:szCs w:val="24"/>
        </w:rPr>
      </w:pPr>
    </w:p>
    <w:p w:rsidR="00DB1903" w:rsidRDefault="00DB1903" w:rsidP="00DB1903">
      <w:pPr>
        <w:autoSpaceDE w:val="0"/>
        <w:autoSpaceDN w:val="0"/>
        <w:bidi w:val="0"/>
        <w:adjustRightInd w:val="0"/>
        <w:spacing w:after="0" w:line="240" w:lineRule="auto"/>
        <w:rPr>
          <w:rFonts w:asciiTheme="majorBidi" w:hAnsiTheme="majorBidi" w:cstheme="majorBidi"/>
          <w:color w:val="FF0000"/>
          <w:sz w:val="24"/>
          <w:szCs w:val="24"/>
        </w:rPr>
      </w:pPr>
    </w:p>
    <w:p w:rsidR="00DB1903" w:rsidRDefault="00DB1903" w:rsidP="00DB1903">
      <w:pPr>
        <w:autoSpaceDE w:val="0"/>
        <w:autoSpaceDN w:val="0"/>
        <w:bidi w:val="0"/>
        <w:adjustRightInd w:val="0"/>
        <w:spacing w:after="0" w:line="240" w:lineRule="auto"/>
        <w:rPr>
          <w:rFonts w:asciiTheme="majorBidi" w:hAnsiTheme="majorBidi" w:cstheme="majorBidi"/>
          <w:color w:val="FF0000"/>
          <w:sz w:val="24"/>
          <w:szCs w:val="24"/>
        </w:rPr>
      </w:pPr>
    </w:p>
    <w:p w:rsidR="00DB1903" w:rsidRDefault="00DB1903" w:rsidP="00DB1903">
      <w:pPr>
        <w:autoSpaceDE w:val="0"/>
        <w:autoSpaceDN w:val="0"/>
        <w:bidi w:val="0"/>
        <w:adjustRightInd w:val="0"/>
        <w:spacing w:after="0" w:line="240" w:lineRule="auto"/>
        <w:rPr>
          <w:rFonts w:asciiTheme="majorBidi" w:hAnsiTheme="majorBidi" w:cstheme="majorBidi"/>
          <w:color w:val="FF0000"/>
          <w:sz w:val="24"/>
          <w:szCs w:val="24"/>
        </w:rPr>
      </w:pPr>
    </w:p>
    <w:p w:rsidR="00DB1903" w:rsidRPr="00223ABE" w:rsidRDefault="00DB1903" w:rsidP="000055E1">
      <w:pPr>
        <w:autoSpaceDE w:val="0"/>
        <w:autoSpaceDN w:val="0"/>
        <w:bidi w:val="0"/>
        <w:adjustRightInd w:val="0"/>
        <w:spacing w:after="0" w:line="240" w:lineRule="auto"/>
        <w:rPr>
          <w:rFonts w:asciiTheme="majorBidi" w:hAnsiTheme="majorBidi" w:cstheme="majorBidi"/>
          <w:b/>
          <w:bCs/>
          <w:sz w:val="24"/>
          <w:szCs w:val="24"/>
        </w:rPr>
      </w:pPr>
      <w:r w:rsidRPr="00223ABE">
        <w:rPr>
          <w:rFonts w:asciiTheme="majorBidi" w:hAnsiTheme="majorBidi" w:cstheme="majorBidi"/>
          <w:b/>
          <w:bCs/>
          <w:sz w:val="24"/>
          <w:szCs w:val="24"/>
        </w:rPr>
        <w:t>PROTOCOL 7.5.</w:t>
      </w:r>
      <w:r w:rsidR="000055E1">
        <w:rPr>
          <w:rFonts w:asciiTheme="majorBidi" w:hAnsiTheme="majorBidi" w:cstheme="majorBidi"/>
          <w:b/>
          <w:bCs/>
          <w:sz w:val="24"/>
          <w:szCs w:val="24"/>
        </w:rPr>
        <w:t>2</w:t>
      </w:r>
      <w:r w:rsidRPr="00223ABE">
        <w:rPr>
          <w:rFonts w:asciiTheme="majorBidi" w:hAnsiTheme="majorBidi" w:cstheme="majorBidi"/>
          <w:b/>
          <w:bCs/>
          <w:sz w:val="24"/>
          <w:szCs w:val="24"/>
        </w:rPr>
        <w:t xml:space="preserve"> (Another </w:t>
      </w:r>
      <w:r w:rsidR="000055E1" w:rsidRPr="008117D8">
        <w:rPr>
          <w:rFonts w:asciiTheme="majorBidi" w:hAnsiTheme="majorBidi" w:cstheme="majorBidi"/>
          <w:b/>
          <w:bCs/>
          <w:sz w:val="24"/>
          <w:szCs w:val="24"/>
        </w:rPr>
        <w:t>Batch</w:t>
      </w:r>
      <w:r w:rsidR="000055E1" w:rsidRPr="00223ABE">
        <w:rPr>
          <w:rFonts w:asciiTheme="majorBidi" w:hAnsiTheme="majorBidi" w:cstheme="majorBidi"/>
          <w:b/>
          <w:bCs/>
          <w:sz w:val="24"/>
          <w:szCs w:val="24"/>
        </w:rPr>
        <w:t xml:space="preserve"> </w:t>
      </w:r>
      <w:r w:rsidRPr="00223ABE">
        <w:rPr>
          <w:rFonts w:asciiTheme="majorBidi" w:hAnsiTheme="majorBidi" w:cstheme="majorBidi"/>
          <w:b/>
          <w:bCs/>
          <w:sz w:val="24"/>
          <w:szCs w:val="24"/>
        </w:rPr>
        <w:t xml:space="preserve">Fully </w:t>
      </w:r>
      <w:proofErr w:type="spellStart"/>
      <w:r w:rsidRPr="00223ABE">
        <w:rPr>
          <w:rFonts w:asciiTheme="majorBidi" w:hAnsiTheme="majorBidi" w:cstheme="majorBidi"/>
          <w:b/>
          <w:bCs/>
          <w:sz w:val="24"/>
          <w:szCs w:val="24"/>
        </w:rPr>
        <w:t>Simulatable</w:t>
      </w:r>
      <w:proofErr w:type="spellEnd"/>
      <w:r w:rsidRPr="00223ABE">
        <w:rPr>
          <w:rFonts w:asciiTheme="majorBidi" w:hAnsiTheme="majorBidi" w:cstheme="majorBidi"/>
          <w:b/>
          <w:bCs/>
          <w:sz w:val="24"/>
          <w:szCs w:val="24"/>
        </w:rPr>
        <w:t xml:space="preserve"> Oblivious Transfer)</w:t>
      </w:r>
    </w:p>
    <w:p w:rsidR="00DB1903" w:rsidRPr="00223ABE" w:rsidRDefault="00DB1903" w:rsidP="00DB1903">
      <w:pPr>
        <w:autoSpaceDE w:val="0"/>
        <w:autoSpaceDN w:val="0"/>
        <w:bidi w:val="0"/>
        <w:adjustRightInd w:val="0"/>
        <w:spacing w:after="0" w:line="240" w:lineRule="auto"/>
        <w:rPr>
          <w:rFonts w:asciiTheme="majorBidi" w:hAnsiTheme="majorBidi" w:cstheme="majorBidi"/>
          <w:i/>
          <w:iCs/>
          <w:sz w:val="24"/>
          <w:szCs w:val="24"/>
        </w:rPr>
      </w:pPr>
      <w:r w:rsidRPr="00223ABE">
        <w:rPr>
          <w:rFonts w:asciiTheme="majorBidi" w:hAnsiTheme="majorBidi" w:cstheme="majorBidi"/>
          <w:i/>
          <w:iCs/>
          <w:sz w:val="24"/>
          <w:szCs w:val="24"/>
        </w:rPr>
        <w:t xml:space="preserve">• </w:t>
      </w:r>
      <w:r w:rsidRPr="00223ABE">
        <w:rPr>
          <w:rFonts w:asciiTheme="majorBidi" w:hAnsiTheme="majorBidi" w:cstheme="majorBidi"/>
          <w:b/>
          <w:bCs/>
          <w:sz w:val="24"/>
          <w:szCs w:val="24"/>
        </w:rPr>
        <w:t xml:space="preserve">Inputs: </w:t>
      </w:r>
      <w:r w:rsidRPr="00223ABE">
        <w:rPr>
          <w:rFonts w:asciiTheme="majorBidi" w:hAnsiTheme="majorBidi" w:cstheme="majorBidi"/>
          <w:sz w:val="24"/>
          <w:szCs w:val="24"/>
        </w:rPr>
        <w:t>The sender’s input is a pair (</w:t>
      </w:r>
      <w:r w:rsidRPr="00223ABE">
        <w:rPr>
          <w:rFonts w:asciiTheme="majorBidi" w:hAnsiTheme="majorBidi" w:cstheme="majorBidi"/>
          <w:i/>
          <w:iCs/>
          <w:sz w:val="24"/>
          <w:szCs w:val="24"/>
        </w:rPr>
        <w:t>x</w:t>
      </w:r>
      <w:r w:rsidRPr="00223ABE">
        <w:rPr>
          <w:rFonts w:asciiTheme="majorBidi" w:hAnsiTheme="majorBidi" w:cstheme="majorBidi"/>
          <w:sz w:val="24"/>
          <w:szCs w:val="24"/>
        </w:rPr>
        <w:t>0</w:t>
      </w:r>
      <w:r w:rsidRPr="00223ABE">
        <w:rPr>
          <w:rFonts w:asciiTheme="majorBidi" w:hAnsiTheme="majorBidi" w:cstheme="majorBidi"/>
          <w:i/>
          <w:iCs/>
          <w:sz w:val="24"/>
          <w:szCs w:val="24"/>
        </w:rPr>
        <w:t>, x</w:t>
      </w:r>
      <w:r w:rsidRPr="00223ABE">
        <w:rPr>
          <w:rFonts w:asciiTheme="majorBidi" w:hAnsiTheme="majorBidi" w:cstheme="majorBidi"/>
          <w:sz w:val="24"/>
          <w:szCs w:val="24"/>
        </w:rPr>
        <w:t xml:space="preserve">1) and the receiver’s input is a bit </w:t>
      </w:r>
      <w:r w:rsidRPr="00223ABE">
        <w:rPr>
          <w:rFonts w:asciiTheme="majorBidi" w:hAnsiTheme="majorBidi" w:cstheme="majorBidi"/>
          <w:i/>
          <w:iCs/>
          <w:sz w:val="24"/>
          <w:szCs w:val="24"/>
        </w:rPr>
        <w:t>σ</w:t>
      </w:r>
    </w:p>
    <w:p w:rsidR="00DB1903" w:rsidRPr="00223ABE" w:rsidRDefault="00DB1903" w:rsidP="00DB1903">
      <w:pPr>
        <w:autoSpaceDE w:val="0"/>
        <w:autoSpaceDN w:val="0"/>
        <w:bidi w:val="0"/>
        <w:adjustRightInd w:val="0"/>
        <w:spacing w:after="0" w:line="240" w:lineRule="auto"/>
        <w:rPr>
          <w:rFonts w:asciiTheme="majorBidi" w:hAnsiTheme="majorBidi" w:cstheme="majorBidi"/>
          <w:sz w:val="24"/>
          <w:szCs w:val="24"/>
        </w:rPr>
      </w:pPr>
      <w:r w:rsidRPr="00223ABE">
        <w:rPr>
          <w:rFonts w:asciiTheme="majorBidi" w:hAnsiTheme="majorBidi" w:cstheme="majorBidi"/>
          <w:i/>
          <w:iCs/>
          <w:sz w:val="24"/>
          <w:szCs w:val="24"/>
        </w:rPr>
        <w:t xml:space="preserve">• </w:t>
      </w:r>
      <w:r w:rsidRPr="00223ABE">
        <w:rPr>
          <w:rFonts w:asciiTheme="majorBidi" w:hAnsiTheme="majorBidi" w:cstheme="majorBidi"/>
          <w:b/>
          <w:bCs/>
          <w:sz w:val="24"/>
          <w:szCs w:val="24"/>
        </w:rPr>
        <w:t xml:space="preserve">Auxiliary input: </w:t>
      </w:r>
      <w:r w:rsidRPr="00764BB9">
        <w:rPr>
          <w:rFonts w:asciiTheme="majorBidi" w:hAnsiTheme="majorBidi" w:cstheme="majorBidi"/>
          <w:b/>
          <w:bCs/>
          <w:sz w:val="24"/>
          <w:szCs w:val="24"/>
        </w:rPr>
        <w:t>Both</w:t>
      </w:r>
      <w:r w:rsidRPr="00223ABE">
        <w:rPr>
          <w:rFonts w:asciiTheme="majorBidi" w:hAnsiTheme="majorBidi" w:cstheme="majorBidi"/>
          <w:sz w:val="24"/>
          <w:szCs w:val="24"/>
        </w:rPr>
        <w:t xml:space="preserve"> parties hold a security parameter 1</w:t>
      </w:r>
      <w:r w:rsidRPr="00223ABE">
        <w:rPr>
          <w:rFonts w:asciiTheme="majorBidi" w:hAnsiTheme="majorBidi" w:cstheme="majorBidi"/>
          <w:i/>
          <w:iCs/>
          <w:sz w:val="24"/>
          <w:szCs w:val="24"/>
          <w:vertAlign w:val="superscript"/>
        </w:rPr>
        <w:t>n</w:t>
      </w:r>
      <w:r w:rsidRPr="00223ABE">
        <w:rPr>
          <w:rFonts w:asciiTheme="majorBidi" w:hAnsiTheme="majorBidi" w:cstheme="majorBidi"/>
          <w:i/>
          <w:iCs/>
          <w:sz w:val="24"/>
          <w:szCs w:val="24"/>
        </w:rPr>
        <w:t xml:space="preserve"> </w:t>
      </w:r>
      <w:r w:rsidRPr="00223ABE">
        <w:rPr>
          <w:rFonts w:asciiTheme="majorBidi" w:hAnsiTheme="majorBidi" w:cstheme="majorBidi"/>
          <w:sz w:val="24"/>
          <w:szCs w:val="24"/>
        </w:rPr>
        <w:t>and (G</w:t>
      </w:r>
      <w:r w:rsidRPr="00223ABE">
        <w:rPr>
          <w:rFonts w:asciiTheme="majorBidi" w:hAnsiTheme="majorBidi" w:cstheme="majorBidi"/>
          <w:i/>
          <w:iCs/>
          <w:sz w:val="24"/>
          <w:szCs w:val="24"/>
        </w:rPr>
        <w:t>, q, g</w:t>
      </w:r>
      <w:r w:rsidRPr="00223ABE">
        <w:rPr>
          <w:rFonts w:asciiTheme="majorBidi" w:hAnsiTheme="majorBidi" w:cstheme="majorBidi"/>
          <w:sz w:val="24"/>
          <w:szCs w:val="24"/>
        </w:rPr>
        <w:t>0),</w:t>
      </w:r>
    </w:p>
    <w:p w:rsidR="00DB1903" w:rsidRPr="00223ABE" w:rsidRDefault="00DB1903" w:rsidP="00DB1903">
      <w:pPr>
        <w:autoSpaceDE w:val="0"/>
        <w:autoSpaceDN w:val="0"/>
        <w:bidi w:val="0"/>
        <w:adjustRightInd w:val="0"/>
        <w:spacing w:after="0" w:line="240" w:lineRule="auto"/>
        <w:rPr>
          <w:rFonts w:asciiTheme="majorBidi" w:hAnsiTheme="majorBidi" w:cstheme="majorBidi"/>
          <w:sz w:val="24"/>
          <w:szCs w:val="24"/>
        </w:rPr>
      </w:pPr>
      <w:r w:rsidRPr="00223ABE">
        <w:rPr>
          <w:rFonts w:asciiTheme="majorBidi" w:hAnsiTheme="majorBidi" w:cstheme="majorBidi"/>
          <w:sz w:val="24"/>
          <w:szCs w:val="24"/>
        </w:rPr>
        <w:t xml:space="preserve">where G is an efficient representation of a group of order </w:t>
      </w:r>
      <w:r w:rsidRPr="00223ABE">
        <w:rPr>
          <w:rFonts w:asciiTheme="majorBidi" w:hAnsiTheme="majorBidi" w:cstheme="majorBidi"/>
          <w:i/>
          <w:iCs/>
          <w:sz w:val="24"/>
          <w:szCs w:val="24"/>
        </w:rPr>
        <w:t xml:space="preserve">q </w:t>
      </w:r>
      <w:r w:rsidRPr="00223ABE">
        <w:rPr>
          <w:rFonts w:asciiTheme="majorBidi" w:hAnsiTheme="majorBidi" w:cstheme="majorBidi"/>
          <w:sz w:val="24"/>
          <w:szCs w:val="24"/>
        </w:rPr>
        <w:t xml:space="preserve">with a generator </w:t>
      </w:r>
      <w:r w:rsidRPr="00223ABE">
        <w:rPr>
          <w:rFonts w:asciiTheme="majorBidi" w:hAnsiTheme="majorBidi" w:cstheme="majorBidi"/>
          <w:i/>
          <w:iCs/>
          <w:sz w:val="24"/>
          <w:szCs w:val="24"/>
        </w:rPr>
        <w:t>g</w:t>
      </w:r>
      <w:r w:rsidRPr="00223ABE">
        <w:rPr>
          <w:rFonts w:asciiTheme="majorBidi" w:hAnsiTheme="majorBidi" w:cstheme="majorBidi"/>
          <w:sz w:val="24"/>
          <w:szCs w:val="24"/>
        </w:rPr>
        <w:t>0,</w:t>
      </w:r>
    </w:p>
    <w:p w:rsidR="00DB1903" w:rsidRPr="00223ABE" w:rsidRDefault="00DB1903" w:rsidP="00DB1903">
      <w:pPr>
        <w:autoSpaceDE w:val="0"/>
        <w:autoSpaceDN w:val="0"/>
        <w:bidi w:val="0"/>
        <w:adjustRightInd w:val="0"/>
        <w:spacing w:after="0" w:line="240" w:lineRule="auto"/>
        <w:rPr>
          <w:rFonts w:asciiTheme="majorBidi" w:hAnsiTheme="majorBidi" w:cstheme="majorBidi"/>
          <w:color w:val="FF0000"/>
          <w:sz w:val="24"/>
          <w:szCs w:val="24"/>
        </w:rPr>
      </w:pPr>
      <w:proofErr w:type="gramStart"/>
      <w:r w:rsidRPr="00223ABE">
        <w:rPr>
          <w:rFonts w:asciiTheme="majorBidi" w:hAnsiTheme="majorBidi" w:cstheme="majorBidi"/>
          <w:sz w:val="24"/>
          <w:szCs w:val="24"/>
        </w:rPr>
        <w:t>and</w:t>
      </w:r>
      <w:proofErr w:type="gramEnd"/>
      <w:r w:rsidRPr="00223ABE">
        <w:rPr>
          <w:rFonts w:asciiTheme="majorBidi" w:hAnsiTheme="majorBidi" w:cstheme="majorBidi"/>
          <w:sz w:val="24"/>
          <w:szCs w:val="24"/>
        </w:rPr>
        <w:t xml:space="preserve"> </w:t>
      </w:r>
      <w:r w:rsidRPr="00223ABE">
        <w:rPr>
          <w:rFonts w:asciiTheme="majorBidi" w:hAnsiTheme="majorBidi" w:cstheme="majorBidi"/>
          <w:i/>
          <w:iCs/>
          <w:sz w:val="24"/>
          <w:szCs w:val="24"/>
        </w:rPr>
        <w:t xml:space="preserve">q </w:t>
      </w:r>
      <w:r w:rsidRPr="00223ABE">
        <w:rPr>
          <w:rFonts w:asciiTheme="majorBidi" w:hAnsiTheme="majorBidi" w:cstheme="majorBidi"/>
          <w:sz w:val="24"/>
          <w:szCs w:val="24"/>
        </w:rPr>
        <w:t xml:space="preserve">is of length </w:t>
      </w:r>
      <w:r w:rsidRPr="00223ABE">
        <w:rPr>
          <w:rFonts w:asciiTheme="majorBidi" w:hAnsiTheme="majorBidi" w:cstheme="majorBidi"/>
          <w:i/>
          <w:iCs/>
          <w:sz w:val="24"/>
          <w:szCs w:val="24"/>
        </w:rPr>
        <w:t>n</w:t>
      </w:r>
      <w:r w:rsidRPr="00223ABE">
        <w:rPr>
          <w:rFonts w:asciiTheme="majorBidi" w:hAnsiTheme="majorBidi" w:cstheme="majorBidi"/>
          <w:sz w:val="24"/>
          <w:szCs w:val="24"/>
        </w:rPr>
        <w:t xml:space="preserve">. </w:t>
      </w:r>
      <w:r w:rsidRPr="00796135">
        <w:rPr>
          <w:rFonts w:asciiTheme="majorBidi" w:hAnsiTheme="majorBidi" w:cstheme="majorBidi"/>
          <w:color w:val="00B050"/>
          <w:sz w:val="24"/>
          <w:szCs w:val="24"/>
        </w:rPr>
        <w:t xml:space="preserve">(what does it mean efficient representation? Is q </w:t>
      </w:r>
      <w:proofErr w:type="gramStart"/>
      <w:r w:rsidRPr="00796135">
        <w:rPr>
          <w:rFonts w:asciiTheme="majorBidi" w:hAnsiTheme="majorBidi" w:cstheme="majorBidi"/>
          <w:color w:val="00B050"/>
          <w:sz w:val="24"/>
          <w:szCs w:val="24"/>
        </w:rPr>
        <w:t>prime</w:t>
      </w:r>
      <w:proofErr w:type="gramEnd"/>
      <w:r w:rsidRPr="00796135">
        <w:rPr>
          <w:rFonts w:asciiTheme="majorBidi" w:hAnsiTheme="majorBidi" w:cstheme="majorBidi"/>
          <w:color w:val="00B050"/>
          <w:sz w:val="24"/>
          <w:szCs w:val="24"/>
        </w:rPr>
        <w:t>?)</w:t>
      </w:r>
    </w:p>
    <w:p w:rsidR="00DB1903" w:rsidRPr="00223ABE" w:rsidRDefault="00DB1903" w:rsidP="00DB1903">
      <w:pPr>
        <w:pStyle w:val="ListParagraph"/>
        <w:autoSpaceDE w:val="0"/>
        <w:autoSpaceDN w:val="0"/>
        <w:bidi w:val="0"/>
        <w:adjustRightInd w:val="0"/>
        <w:spacing w:after="0" w:line="240" w:lineRule="auto"/>
        <w:ind w:left="360"/>
        <w:rPr>
          <w:rFonts w:asciiTheme="majorBidi" w:hAnsiTheme="majorBidi" w:cstheme="majorBidi"/>
          <w:b/>
          <w:bCs/>
          <w:sz w:val="24"/>
          <w:szCs w:val="24"/>
        </w:rPr>
      </w:pPr>
    </w:p>
    <w:p w:rsidR="00DB1903" w:rsidRPr="00223ABE" w:rsidRDefault="00DB1903" w:rsidP="00D11AAB">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223ABE">
        <w:rPr>
          <w:rFonts w:asciiTheme="majorBidi" w:hAnsiTheme="majorBidi" w:cstheme="majorBidi"/>
          <w:b/>
          <w:bCs/>
          <w:sz w:val="24"/>
          <w:szCs w:val="24"/>
        </w:rPr>
        <w:t>Default behavior on wrong input:</w:t>
      </w:r>
    </w:p>
    <w:p w:rsidR="00DB1903" w:rsidRPr="00223ABE" w:rsidRDefault="00DB1903" w:rsidP="00D11AAB">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223ABE">
        <w:rPr>
          <w:rFonts w:asciiTheme="majorBidi" w:hAnsiTheme="majorBidi" w:cstheme="majorBidi"/>
          <w:b/>
          <w:bCs/>
          <w:sz w:val="24"/>
          <w:szCs w:val="24"/>
        </w:rPr>
        <w:t>Receiver’s Output:</w:t>
      </w:r>
      <w:r w:rsidRPr="00223ABE">
        <w:rPr>
          <w:rFonts w:asciiTheme="majorBidi" w:hAnsiTheme="majorBidi" w:cstheme="majorBidi"/>
          <w:i/>
          <w:iCs/>
          <w:sz w:val="24"/>
          <w:szCs w:val="24"/>
        </w:rPr>
        <w:t xml:space="preserve"> </w:t>
      </w:r>
    </w:p>
    <w:p w:rsidR="00DB1903" w:rsidRPr="00223ABE" w:rsidRDefault="00DB1903" w:rsidP="00D11AAB">
      <w:pPr>
        <w:pStyle w:val="ListParagraph"/>
        <w:numPr>
          <w:ilvl w:val="0"/>
          <w:numId w:val="16"/>
        </w:numPr>
        <w:autoSpaceDE w:val="0"/>
        <w:autoSpaceDN w:val="0"/>
        <w:bidi w:val="0"/>
        <w:adjustRightInd w:val="0"/>
        <w:spacing w:after="0" w:line="240" w:lineRule="auto"/>
        <w:rPr>
          <w:rFonts w:asciiTheme="majorBidi" w:hAnsiTheme="majorBidi" w:cstheme="majorBidi"/>
          <w:b/>
          <w:bCs/>
          <w:sz w:val="24"/>
          <w:szCs w:val="24"/>
        </w:rPr>
      </w:pPr>
      <w:r w:rsidRPr="00223ABE">
        <w:rPr>
          <w:rFonts w:asciiTheme="majorBidi" w:hAnsiTheme="majorBidi" w:cstheme="majorBidi"/>
          <w:b/>
          <w:bCs/>
          <w:sz w:val="24"/>
          <w:szCs w:val="24"/>
        </w:rPr>
        <w:t xml:space="preserve">Sender’s output: </w:t>
      </w:r>
      <w:r w:rsidRPr="00223ABE">
        <w:rPr>
          <w:rFonts w:asciiTheme="majorBidi" w:hAnsiTheme="majorBidi" w:cstheme="majorBidi"/>
          <w:sz w:val="24"/>
          <w:szCs w:val="24"/>
        </w:rPr>
        <w:t>nothing</w:t>
      </w:r>
    </w:p>
    <w:p w:rsidR="00DB1903" w:rsidRPr="00223ABE" w:rsidRDefault="00DB1903" w:rsidP="00DB1903">
      <w:pPr>
        <w:autoSpaceDE w:val="0"/>
        <w:autoSpaceDN w:val="0"/>
        <w:bidi w:val="0"/>
        <w:adjustRightInd w:val="0"/>
        <w:spacing w:after="0" w:line="240" w:lineRule="auto"/>
        <w:rPr>
          <w:rFonts w:asciiTheme="majorBidi" w:hAnsiTheme="majorBidi" w:cstheme="majorBidi"/>
          <w:color w:val="FF0000"/>
          <w:sz w:val="24"/>
          <w:szCs w:val="24"/>
        </w:rPr>
      </w:pPr>
    </w:p>
    <w:p w:rsidR="00DB1903" w:rsidRPr="00796135" w:rsidRDefault="00DB1903" w:rsidP="00DB1903">
      <w:pPr>
        <w:autoSpaceDE w:val="0"/>
        <w:autoSpaceDN w:val="0"/>
        <w:bidi w:val="0"/>
        <w:adjustRightInd w:val="0"/>
        <w:spacing w:after="0" w:line="240" w:lineRule="auto"/>
        <w:rPr>
          <w:rFonts w:asciiTheme="majorBidi" w:hAnsiTheme="majorBidi" w:cstheme="majorBidi"/>
          <w:color w:val="00B050"/>
          <w:sz w:val="24"/>
          <w:szCs w:val="24"/>
        </w:rPr>
      </w:pPr>
      <w:proofErr w:type="gramStart"/>
      <w:r w:rsidRPr="00796135">
        <w:rPr>
          <w:rFonts w:asciiTheme="majorBidi" w:hAnsiTheme="majorBidi" w:cstheme="majorBidi"/>
          <w:color w:val="00B050"/>
          <w:sz w:val="24"/>
          <w:szCs w:val="24"/>
        </w:rPr>
        <w:t>check</w:t>
      </w:r>
      <w:proofErr w:type="gramEnd"/>
      <w:r w:rsidRPr="00796135">
        <w:rPr>
          <w:rFonts w:asciiTheme="majorBidi" w:hAnsiTheme="majorBidi" w:cstheme="majorBidi"/>
          <w:color w:val="00B050"/>
          <w:sz w:val="24"/>
          <w:szCs w:val="24"/>
        </w:rPr>
        <w:t xml:space="preserve"> the length of q? </w:t>
      </w:r>
      <w:proofErr w:type="gramStart"/>
      <w:r w:rsidRPr="00796135">
        <w:rPr>
          <w:rFonts w:asciiTheme="majorBidi" w:hAnsiTheme="majorBidi" w:cstheme="majorBidi"/>
          <w:color w:val="00B050"/>
          <w:sz w:val="24"/>
          <w:szCs w:val="24"/>
        </w:rPr>
        <w:t>abort</w:t>
      </w:r>
      <w:proofErr w:type="gramEnd"/>
      <w:r w:rsidRPr="00796135">
        <w:rPr>
          <w:rFonts w:asciiTheme="majorBidi" w:hAnsiTheme="majorBidi" w:cstheme="majorBidi"/>
          <w:color w:val="00B050"/>
          <w:sz w:val="24"/>
          <w:szCs w:val="24"/>
        </w:rPr>
        <w:t xml:space="preserve"> if not?</w:t>
      </w:r>
    </w:p>
    <w:p w:rsidR="00DB1903" w:rsidRPr="00223ABE" w:rsidRDefault="00DB1903" w:rsidP="00DB1903">
      <w:pPr>
        <w:autoSpaceDE w:val="0"/>
        <w:autoSpaceDN w:val="0"/>
        <w:bidi w:val="0"/>
        <w:adjustRightInd w:val="0"/>
        <w:spacing w:after="0" w:line="240" w:lineRule="auto"/>
        <w:rPr>
          <w:rFonts w:asciiTheme="majorBidi" w:hAnsiTheme="majorBidi" w:cstheme="majorBidi"/>
          <w:b/>
          <w:bCs/>
          <w:sz w:val="24"/>
          <w:szCs w:val="24"/>
        </w:rPr>
      </w:pPr>
      <w:r w:rsidRPr="00223ABE">
        <w:rPr>
          <w:rFonts w:asciiTheme="majorBidi" w:hAnsiTheme="majorBidi" w:cstheme="majorBidi"/>
          <w:i/>
          <w:iCs/>
          <w:sz w:val="24"/>
          <w:szCs w:val="24"/>
        </w:rPr>
        <w:t xml:space="preserve">• </w:t>
      </w:r>
      <w:r w:rsidRPr="00223ABE">
        <w:rPr>
          <w:rFonts w:asciiTheme="majorBidi" w:hAnsiTheme="majorBidi" w:cstheme="majorBidi"/>
          <w:b/>
          <w:bCs/>
          <w:sz w:val="24"/>
          <w:szCs w:val="24"/>
        </w:rPr>
        <w:t>The protocol:</w:t>
      </w:r>
    </w:p>
    <w:p w:rsidR="00DB1903" w:rsidRPr="00223ABE" w:rsidRDefault="00DB1903" w:rsidP="00D11AAB">
      <w:pPr>
        <w:pStyle w:val="ListParagraph"/>
        <w:numPr>
          <w:ilvl w:val="0"/>
          <w:numId w:val="22"/>
        </w:numPr>
        <w:autoSpaceDE w:val="0"/>
        <w:autoSpaceDN w:val="0"/>
        <w:bidi w:val="0"/>
        <w:adjustRightInd w:val="0"/>
        <w:spacing w:after="0" w:line="240" w:lineRule="auto"/>
        <w:rPr>
          <w:rFonts w:asciiTheme="majorBidi" w:hAnsiTheme="majorBidi" w:cstheme="majorBidi"/>
          <w:sz w:val="24"/>
          <w:szCs w:val="24"/>
        </w:rPr>
      </w:pPr>
      <w:r w:rsidRPr="00223ABE">
        <w:rPr>
          <w:rFonts w:asciiTheme="majorBidi" w:hAnsiTheme="majorBidi" w:cstheme="majorBidi"/>
          <w:sz w:val="24"/>
          <w:szCs w:val="24"/>
        </w:rPr>
        <w:t xml:space="preserve">The receiver </w:t>
      </w:r>
      <w:r w:rsidRPr="00223ABE">
        <w:rPr>
          <w:rFonts w:asciiTheme="majorBidi" w:hAnsiTheme="majorBidi" w:cstheme="majorBidi"/>
          <w:i/>
          <w:iCs/>
          <w:sz w:val="24"/>
          <w:szCs w:val="24"/>
        </w:rPr>
        <w:t xml:space="preserve">R </w:t>
      </w:r>
      <w:r w:rsidRPr="00223ABE">
        <w:rPr>
          <w:rFonts w:asciiTheme="majorBidi" w:hAnsiTheme="majorBidi" w:cstheme="majorBidi"/>
          <w:sz w:val="24"/>
          <w:szCs w:val="24"/>
        </w:rPr>
        <w:t xml:space="preserve">chooses random values </w:t>
      </w:r>
      <w:r w:rsidRPr="00223ABE">
        <w:rPr>
          <w:rFonts w:asciiTheme="majorBidi" w:hAnsiTheme="majorBidi" w:cstheme="majorBidi"/>
          <w:i/>
          <w:iCs/>
          <w:sz w:val="24"/>
          <w:szCs w:val="24"/>
        </w:rPr>
        <w:t>y, α</w:t>
      </w:r>
      <w:r w:rsidRPr="00223ABE">
        <w:rPr>
          <w:rFonts w:asciiTheme="majorBidi" w:hAnsiTheme="majorBidi" w:cstheme="majorBidi"/>
          <w:sz w:val="24"/>
          <w:szCs w:val="24"/>
        </w:rPr>
        <w:t xml:space="preserve">0 </w:t>
      </w:r>
      <w:r w:rsidRPr="00223ABE">
        <w:rPr>
          <w:rFonts w:asciiTheme="majorBidi" w:hAnsiTheme="majorBidi" w:cstheme="majorBidi"/>
          <w:i/>
          <w:iCs/>
          <w:sz w:val="24"/>
          <w:szCs w:val="24"/>
        </w:rPr>
        <w:t xml:space="preserve">← </w:t>
      </w:r>
      <w:proofErr w:type="spellStart"/>
      <w:r w:rsidRPr="00223ABE">
        <w:rPr>
          <w:rFonts w:asciiTheme="majorBidi" w:hAnsiTheme="majorBidi" w:cstheme="majorBidi"/>
          <w:sz w:val="24"/>
          <w:szCs w:val="24"/>
        </w:rPr>
        <w:t>Z</w:t>
      </w:r>
      <w:r w:rsidRPr="00223ABE">
        <w:rPr>
          <w:rFonts w:asciiTheme="majorBidi" w:hAnsiTheme="majorBidi" w:cstheme="majorBidi"/>
          <w:i/>
          <w:iCs/>
          <w:sz w:val="24"/>
          <w:szCs w:val="24"/>
        </w:rPr>
        <w:t>q</w:t>
      </w:r>
      <w:proofErr w:type="spellEnd"/>
      <w:r w:rsidRPr="00223ABE">
        <w:rPr>
          <w:rFonts w:asciiTheme="majorBidi" w:hAnsiTheme="majorBidi" w:cstheme="majorBidi"/>
          <w:i/>
          <w:iCs/>
          <w:sz w:val="24"/>
          <w:szCs w:val="24"/>
        </w:rPr>
        <w:t xml:space="preserve"> </w:t>
      </w:r>
      <w:r w:rsidRPr="00223ABE">
        <w:rPr>
          <w:rFonts w:asciiTheme="majorBidi" w:hAnsiTheme="majorBidi" w:cstheme="majorBidi"/>
          <w:sz w:val="24"/>
          <w:szCs w:val="24"/>
        </w:rPr>
        <w:t xml:space="preserve">and sets </w:t>
      </w:r>
      <w:r w:rsidRPr="00223ABE">
        <w:rPr>
          <w:rFonts w:asciiTheme="majorBidi" w:hAnsiTheme="majorBidi" w:cstheme="majorBidi"/>
          <w:i/>
          <w:iCs/>
          <w:sz w:val="24"/>
          <w:szCs w:val="24"/>
        </w:rPr>
        <w:t>α</w:t>
      </w:r>
      <w:r w:rsidRPr="00223ABE">
        <w:rPr>
          <w:rFonts w:asciiTheme="majorBidi" w:hAnsiTheme="majorBidi" w:cstheme="majorBidi"/>
          <w:sz w:val="24"/>
          <w:szCs w:val="24"/>
        </w:rPr>
        <w:t xml:space="preserve">1 = </w:t>
      </w:r>
      <w:r w:rsidRPr="00223ABE">
        <w:rPr>
          <w:rFonts w:asciiTheme="majorBidi" w:hAnsiTheme="majorBidi" w:cstheme="majorBidi"/>
          <w:i/>
          <w:iCs/>
          <w:sz w:val="24"/>
          <w:szCs w:val="24"/>
        </w:rPr>
        <w:t>α</w:t>
      </w:r>
      <w:r w:rsidRPr="00223ABE">
        <w:rPr>
          <w:rFonts w:asciiTheme="majorBidi" w:hAnsiTheme="majorBidi" w:cstheme="majorBidi"/>
          <w:sz w:val="24"/>
          <w:szCs w:val="24"/>
        </w:rPr>
        <w:t xml:space="preserve">0 + 1. </w:t>
      </w:r>
    </w:p>
    <w:p w:rsidR="00DB1903" w:rsidRPr="00223ABE" w:rsidRDefault="00DB1903" w:rsidP="00D11AAB">
      <w:pPr>
        <w:pStyle w:val="ListParagraph"/>
        <w:numPr>
          <w:ilvl w:val="0"/>
          <w:numId w:val="22"/>
        </w:numPr>
        <w:autoSpaceDE w:val="0"/>
        <w:autoSpaceDN w:val="0"/>
        <w:bidi w:val="0"/>
        <w:adjustRightInd w:val="0"/>
        <w:spacing w:after="0" w:line="240" w:lineRule="auto"/>
        <w:rPr>
          <w:rFonts w:asciiTheme="majorBidi" w:hAnsiTheme="majorBidi" w:cstheme="majorBidi"/>
          <w:sz w:val="24"/>
          <w:szCs w:val="24"/>
        </w:rPr>
      </w:pPr>
      <w:r w:rsidRPr="00223ABE">
        <w:rPr>
          <w:rFonts w:asciiTheme="majorBidi" w:hAnsiTheme="majorBidi" w:cstheme="majorBidi"/>
          <w:i/>
          <w:iCs/>
          <w:sz w:val="24"/>
          <w:szCs w:val="24"/>
        </w:rPr>
        <w:t xml:space="preserve">R </w:t>
      </w:r>
      <w:r w:rsidRPr="00223ABE">
        <w:rPr>
          <w:rFonts w:asciiTheme="majorBidi" w:hAnsiTheme="majorBidi" w:cstheme="majorBidi"/>
          <w:sz w:val="24"/>
          <w:szCs w:val="24"/>
        </w:rPr>
        <w:t xml:space="preserve">then computes </w:t>
      </w:r>
      <w:r w:rsidRPr="00223ABE">
        <w:rPr>
          <w:rFonts w:asciiTheme="majorBidi" w:hAnsiTheme="majorBidi" w:cstheme="majorBidi"/>
          <w:i/>
          <w:iCs/>
          <w:sz w:val="24"/>
          <w:szCs w:val="24"/>
        </w:rPr>
        <w:t>g</w:t>
      </w:r>
      <w:r w:rsidRPr="00223ABE">
        <w:rPr>
          <w:rFonts w:asciiTheme="majorBidi" w:hAnsiTheme="majorBidi" w:cstheme="majorBidi"/>
          <w:sz w:val="24"/>
          <w:szCs w:val="24"/>
        </w:rPr>
        <w:t>1 = (</w:t>
      </w:r>
      <w:r w:rsidRPr="00223ABE">
        <w:rPr>
          <w:rFonts w:asciiTheme="majorBidi" w:hAnsiTheme="majorBidi" w:cstheme="majorBidi"/>
          <w:i/>
          <w:iCs/>
          <w:sz w:val="24"/>
          <w:szCs w:val="24"/>
        </w:rPr>
        <w:t>g</w:t>
      </w:r>
      <w:r w:rsidRPr="00223ABE">
        <w:rPr>
          <w:rFonts w:asciiTheme="majorBidi" w:hAnsiTheme="majorBidi" w:cstheme="majorBidi"/>
          <w:sz w:val="24"/>
          <w:szCs w:val="24"/>
          <w:vertAlign w:val="subscript"/>
        </w:rPr>
        <w:t>0</w:t>
      </w:r>
      <w:r w:rsidRPr="00223ABE">
        <w:rPr>
          <w:rFonts w:asciiTheme="majorBidi" w:hAnsiTheme="majorBidi" w:cstheme="majorBidi"/>
          <w:sz w:val="24"/>
          <w:szCs w:val="24"/>
        </w:rPr>
        <w:t>)</w:t>
      </w:r>
      <w:r w:rsidRPr="00223ABE">
        <w:rPr>
          <w:rFonts w:asciiTheme="majorBidi" w:hAnsiTheme="majorBidi" w:cstheme="majorBidi"/>
          <w:i/>
          <w:iCs/>
          <w:sz w:val="24"/>
          <w:szCs w:val="24"/>
          <w:vertAlign w:val="superscript"/>
        </w:rPr>
        <w:t>y</w:t>
      </w:r>
      <w:r w:rsidRPr="00223ABE">
        <w:rPr>
          <w:rFonts w:asciiTheme="majorBidi" w:hAnsiTheme="majorBidi" w:cstheme="majorBidi"/>
          <w:sz w:val="24"/>
          <w:szCs w:val="24"/>
        </w:rPr>
        <w:t xml:space="preserve">, </w:t>
      </w:r>
      <w:r w:rsidRPr="00223ABE">
        <w:rPr>
          <w:rFonts w:asciiTheme="majorBidi" w:hAnsiTheme="majorBidi" w:cstheme="majorBidi"/>
          <w:i/>
          <w:iCs/>
          <w:sz w:val="24"/>
          <w:szCs w:val="24"/>
        </w:rPr>
        <w:t>h</w:t>
      </w:r>
      <w:r w:rsidRPr="00223ABE">
        <w:rPr>
          <w:rFonts w:asciiTheme="majorBidi" w:hAnsiTheme="majorBidi" w:cstheme="majorBidi"/>
          <w:sz w:val="24"/>
          <w:szCs w:val="24"/>
        </w:rPr>
        <w:t xml:space="preserve">0 = </w:t>
      </w:r>
      <w:r w:rsidRPr="00223ABE">
        <w:rPr>
          <w:rFonts w:asciiTheme="majorBidi" w:hAnsiTheme="majorBidi" w:cstheme="majorBidi"/>
          <w:i/>
          <w:iCs/>
          <w:sz w:val="24"/>
          <w:szCs w:val="24"/>
        </w:rPr>
        <w:t>g</w:t>
      </w:r>
      <w:r w:rsidRPr="00223ABE">
        <w:rPr>
          <w:rFonts w:asciiTheme="majorBidi" w:hAnsiTheme="majorBidi" w:cstheme="majorBidi"/>
          <w:i/>
          <w:iCs/>
          <w:sz w:val="24"/>
          <w:szCs w:val="24"/>
          <w:vertAlign w:val="subscript"/>
        </w:rPr>
        <w:t>0</w:t>
      </w:r>
      <w:r w:rsidRPr="00223ABE">
        <w:rPr>
          <w:rFonts w:asciiTheme="majorBidi" w:hAnsiTheme="majorBidi" w:cstheme="majorBidi"/>
          <w:i/>
          <w:iCs/>
          <w:sz w:val="24"/>
          <w:szCs w:val="24"/>
          <w:vertAlign w:val="superscript"/>
        </w:rPr>
        <w:t>α</w:t>
      </w:r>
      <w:r w:rsidRPr="00223ABE">
        <w:rPr>
          <w:rFonts w:asciiTheme="majorBidi" w:hAnsiTheme="majorBidi" w:cstheme="majorBidi"/>
          <w:sz w:val="24"/>
          <w:szCs w:val="24"/>
          <w:vertAlign w:val="superscript"/>
        </w:rPr>
        <w:t>0</w:t>
      </w:r>
      <w:r w:rsidRPr="00223ABE">
        <w:rPr>
          <w:rFonts w:asciiTheme="majorBidi" w:hAnsiTheme="majorBidi" w:cstheme="majorBidi"/>
          <w:sz w:val="24"/>
          <w:szCs w:val="24"/>
        </w:rPr>
        <w:t xml:space="preserve">  and </w:t>
      </w:r>
      <w:r w:rsidRPr="00223ABE">
        <w:rPr>
          <w:rFonts w:asciiTheme="majorBidi" w:hAnsiTheme="majorBidi" w:cstheme="majorBidi"/>
          <w:i/>
          <w:iCs/>
          <w:sz w:val="24"/>
          <w:szCs w:val="24"/>
        </w:rPr>
        <w:t>h</w:t>
      </w:r>
      <w:r w:rsidRPr="00223ABE">
        <w:rPr>
          <w:rFonts w:asciiTheme="majorBidi" w:hAnsiTheme="majorBidi" w:cstheme="majorBidi"/>
          <w:sz w:val="24"/>
          <w:szCs w:val="24"/>
        </w:rPr>
        <w:t xml:space="preserve">1 = </w:t>
      </w:r>
      <w:r w:rsidRPr="00223ABE">
        <w:rPr>
          <w:rFonts w:asciiTheme="majorBidi" w:hAnsiTheme="majorBidi" w:cstheme="majorBidi"/>
          <w:i/>
          <w:iCs/>
          <w:sz w:val="24"/>
          <w:szCs w:val="24"/>
        </w:rPr>
        <w:t>g</w:t>
      </w:r>
      <w:r w:rsidRPr="00223ABE">
        <w:rPr>
          <w:rFonts w:asciiTheme="majorBidi" w:hAnsiTheme="majorBidi" w:cstheme="majorBidi"/>
          <w:i/>
          <w:iCs/>
          <w:sz w:val="24"/>
          <w:szCs w:val="24"/>
          <w:vertAlign w:val="subscript"/>
        </w:rPr>
        <w:t>1</w:t>
      </w:r>
      <w:r w:rsidRPr="00223ABE">
        <w:rPr>
          <w:rFonts w:asciiTheme="majorBidi" w:hAnsiTheme="majorBidi" w:cstheme="majorBidi"/>
          <w:i/>
          <w:iCs/>
          <w:sz w:val="24"/>
          <w:szCs w:val="24"/>
          <w:vertAlign w:val="superscript"/>
        </w:rPr>
        <w:t>α</w:t>
      </w:r>
      <w:r w:rsidRPr="00223ABE">
        <w:rPr>
          <w:rFonts w:asciiTheme="majorBidi" w:hAnsiTheme="majorBidi" w:cstheme="majorBidi"/>
          <w:sz w:val="24"/>
          <w:szCs w:val="24"/>
          <w:vertAlign w:val="superscript"/>
        </w:rPr>
        <w:t>1</w:t>
      </w:r>
      <w:r w:rsidRPr="00223ABE">
        <w:rPr>
          <w:rFonts w:asciiTheme="majorBidi" w:hAnsiTheme="majorBidi" w:cstheme="majorBidi"/>
          <w:sz w:val="24"/>
          <w:szCs w:val="24"/>
        </w:rPr>
        <w:t xml:space="preserve">  and </w:t>
      </w:r>
    </w:p>
    <w:p w:rsidR="00DB1903" w:rsidRPr="00223ABE" w:rsidRDefault="00DB1903" w:rsidP="00D11AAB">
      <w:pPr>
        <w:pStyle w:val="ListParagraph"/>
        <w:numPr>
          <w:ilvl w:val="0"/>
          <w:numId w:val="22"/>
        </w:numPr>
        <w:autoSpaceDE w:val="0"/>
        <w:autoSpaceDN w:val="0"/>
        <w:bidi w:val="0"/>
        <w:adjustRightInd w:val="0"/>
        <w:spacing w:after="0" w:line="240" w:lineRule="auto"/>
        <w:rPr>
          <w:rFonts w:asciiTheme="majorBidi" w:hAnsiTheme="majorBidi" w:cstheme="majorBidi"/>
          <w:sz w:val="24"/>
          <w:szCs w:val="24"/>
        </w:rPr>
      </w:pPr>
      <w:r w:rsidRPr="00223ABE">
        <w:rPr>
          <w:rFonts w:asciiTheme="majorBidi" w:hAnsiTheme="majorBidi" w:cstheme="majorBidi"/>
          <w:i/>
          <w:iCs/>
          <w:sz w:val="24"/>
          <w:szCs w:val="24"/>
        </w:rPr>
        <w:t xml:space="preserve">R </w:t>
      </w:r>
      <w:r w:rsidRPr="00223ABE">
        <w:rPr>
          <w:rFonts w:asciiTheme="majorBidi" w:hAnsiTheme="majorBidi" w:cstheme="majorBidi"/>
          <w:sz w:val="24"/>
          <w:szCs w:val="24"/>
        </w:rPr>
        <w:t>sends (</w:t>
      </w:r>
      <w:r w:rsidRPr="00223ABE">
        <w:rPr>
          <w:rFonts w:asciiTheme="majorBidi" w:hAnsiTheme="majorBidi" w:cstheme="majorBidi"/>
          <w:i/>
          <w:iCs/>
          <w:sz w:val="24"/>
          <w:szCs w:val="24"/>
        </w:rPr>
        <w:t>g</w:t>
      </w:r>
      <w:r w:rsidRPr="00223ABE">
        <w:rPr>
          <w:rFonts w:asciiTheme="majorBidi" w:hAnsiTheme="majorBidi" w:cstheme="majorBidi"/>
          <w:sz w:val="24"/>
          <w:szCs w:val="24"/>
        </w:rPr>
        <w:t>1</w:t>
      </w:r>
      <w:r w:rsidRPr="00223ABE">
        <w:rPr>
          <w:rFonts w:asciiTheme="majorBidi" w:hAnsiTheme="majorBidi" w:cstheme="majorBidi"/>
          <w:i/>
          <w:iCs/>
          <w:sz w:val="24"/>
          <w:szCs w:val="24"/>
        </w:rPr>
        <w:t>, h</w:t>
      </w:r>
      <w:r w:rsidRPr="00223ABE">
        <w:rPr>
          <w:rFonts w:asciiTheme="majorBidi" w:hAnsiTheme="majorBidi" w:cstheme="majorBidi"/>
          <w:sz w:val="24"/>
          <w:szCs w:val="24"/>
        </w:rPr>
        <w:t>0</w:t>
      </w:r>
      <w:r w:rsidRPr="00223ABE">
        <w:rPr>
          <w:rFonts w:asciiTheme="majorBidi" w:hAnsiTheme="majorBidi" w:cstheme="majorBidi"/>
          <w:i/>
          <w:iCs/>
          <w:sz w:val="24"/>
          <w:szCs w:val="24"/>
        </w:rPr>
        <w:t>, h</w:t>
      </w:r>
      <w:r w:rsidRPr="00223ABE">
        <w:rPr>
          <w:rFonts w:asciiTheme="majorBidi" w:hAnsiTheme="majorBidi" w:cstheme="majorBidi"/>
          <w:sz w:val="24"/>
          <w:szCs w:val="24"/>
        </w:rPr>
        <w:t xml:space="preserve">1) to the sender </w:t>
      </w:r>
      <w:r w:rsidRPr="00223ABE">
        <w:rPr>
          <w:rFonts w:asciiTheme="majorBidi" w:hAnsiTheme="majorBidi" w:cstheme="majorBidi"/>
          <w:i/>
          <w:iCs/>
          <w:sz w:val="24"/>
          <w:szCs w:val="24"/>
        </w:rPr>
        <w:t>S</w:t>
      </w:r>
      <w:r w:rsidRPr="00223ABE">
        <w:rPr>
          <w:rFonts w:asciiTheme="majorBidi" w:hAnsiTheme="majorBidi" w:cstheme="majorBidi"/>
          <w:sz w:val="24"/>
          <w:szCs w:val="24"/>
        </w:rPr>
        <w:t>.</w:t>
      </w:r>
    </w:p>
    <w:p w:rsidR="00DB1903" w:rsidRPr="00796135" w:rsidRDefault="00DB1903" w:rsidP="00D11AAB">
      <w:pPr>
        <w:pStyle w:val="ListParagraph"/>
        <w:numPr>
          <w:ilvl w:val="0"/>
          <w:numId w:val="22"/>
        </w:numPr>
        <w:autoSpaceDE w:val="0"/>
        <w:autoSpaceDN w:val="0"/>
        <w:bidi w:val="0"/>
        <w:adjustRightInd w:val="0"/>
        <w:spacing w:after="0" w:line="240" w:lineRule="auto"/>
        <w:rPr>
          <w:rFonts w:asciiTheme="majorBidi" w:hAnsiTheme="majorBidi" w:cstheme="majorBidi"/>
          <w:color w:val="00B050"/>
          <w:sz w:val="24"/>
          <w:szCs w:val="24"/>
        </w:rPr>
      </w:pPr>
      <w:r w:rsidRPr="00223ABE">
        <w:rPr>
          <w:rFonts w:asciiTheme="majorBidi" w:hAnsiTheme="majorBidi" w:cstheme="majorBidi"/>
          <w:i/>
          <w:iCs/>
          <w:sz w:val="24"/>
          <w:szCs w:val="24"/>
        </w:rPr>
        <w:t xml:space="preserve">R </w:t>
      </w:r>
      <w:r w:rsidRPr="00223ABE">
        <w:rPr>
          <w:rFonts w:asciiTheme="majorBidi" w:hAnsiTheme="majorBidi" w:cstheme="majorBidi"/>
          <w:sz w:val="24"/>
          <w:szCs w:val="24"/>
        </w:rPr>
        <w:t>proves, using a zero-knowledge proof of knowledge, that (</w:t>
      </w:r>
      <w:r w:rsidRPr="00223ABE">
        <w:rPr>
          <w:rFonts w:asciiTheme="majorBidi" w:hAnsiTheme="majorBidi" w:cstheme="majorBidi"/>
          <w:i/>
          <w:iCs/>
          <w:sz w:val="24"/>
          <w:szCs w:val="24"/>
        </w:rPr>
        <w:t>g</w:t>
      </w:r>
      <w:r w:rsidRPr="00223ABE">
        <w:rPr>
          <w:rFonts w:asciiTheme="majorBidi" w:hAnsiTheme="majorBidi" w:cstheme="majorBidi"/>
          <w:sz w:val="24"/>
          <w:szCs w:val="24"/>
        </w:rPr>
        <w:t>0</w:t>
      </w:r>
      <w:r w:rsidRPr="00223ABE">
        <w:rPr>
          <w:rFonts w:asciiTheme="majorBidi" w:hAnsiTheme="majorBidi" w:cstheme="majorBidi"/>
          <w:i/>
          <w:iCs/>
          <w:sz w:val="24"/>
          <w:szCs w:val="24"/>
        </w:rPr>
        <w:t>, g</w:t>
      </w:r>
      <w:r w:rsidRPr="00223ABE">
        <w:rPr>
          <w:rFonts w:asciiTheme="majorBidi" w:hAnsiTheme="majorBidi" w:cstheme="majorBidi"/>
          <w:sz w:val="24"/>
          <w:szCs w:val="24"/>
        </w:rPr>
        <w:t>1</w:t>
      </w:r>
      <w:r w:rsidRPr="00223ABE">
        <w:rPr>
          <w:rFonts w:asciiTheme="majorBidi" w:hAnsiTheme="majorBidi" w:cstheme="majorBidi"/>
          <w:i/>
          <w:iCs/>
          <w:sz w:val="24"/>
          <w:szCs w:val="24"/>
        </w:rPr>
        <w:t>, h</w:t>
      </w:r>
      <w:r w:rsidRPr="00223ABE">
        <w:rPr>
          <w:rFonts w:asciiTheme="majorBidi" w:hAnsiTheme="majorBidi" w:cstheme="majorBidi"/>
          <w:sz w:val="24"/>
          <w:szCs w:val="24"/>
        </w:rPr>
        <w:t>0</w:t>
      </w:r>
      <w:r w:rsidRPr="00223ABE">
        <w:rPr>
          <w:rFonts w:asciiTheme="majorBidi" w:hAnsiTheme="majorBidi" w:cstheme="majorBidi"/>
          <w:i/>
          <w:iCs/>
          <w:sz w:val="24"/>
          <w:szCs w:val="24"/>
        </w:rPr>
        <w:t>, h</w:t>
      </w:r>
      <w:r w:rsidRPr="00223ABE">
        <w:rPr>
          <w:rFonts w:asciiTheme="majorBidi" w:hAnsiTheme="majorBidi" w:cstheme="majorBidi"/>
          <w:sz w:val="24"/>
          <w:szCs w:val="24"/>
        </w:rPr>
        <w:t>1/</w:t>
      </w:r>
      <w:r w:rsidRPr="00223ABE">
        <w:rPr>
          <w:rFonts w:asciiTheme="majorBidi" w:hAnsiTheme="majorBidi" w:cstheme="majorBidi"/>
          <w:i/>
          <w:iCs/>
          <w:sz w:val="24"/>
          <w:szCs w:val="24"/>
        </w:rPr>
        <w:t>g</w:t>
      </w:r>
      <w:r w:rsidRPr="00223ABE">
        <w:rPr>
          <w:rFonts w:asciiTheme="majorBidi" w:hAnsiTheme="majorBidi" w:cstheme="majorBidi"/>
          <w:sz w:val="24"/>
          <w:szCs w:val="24"/>
        </w:rPr>
        <w:t xml:space="preserve">1 ) is a DH </w:t>
      </w:r>
      <w:proofErr w:type="spellStart"/>
      <w:r w:rsidRPr="00223ABE">
        <w:rPr>
          <w:rFonts w:asciiTheme="majorBidi" w:hAnsiTheme="majorBidi" w:cstheme="majorBidi"/>
          <w:sz w:val="24"/>
          <w:szCs w:val="24"/>
        </w:rPr>
        <w:t>tuple</w:t>
      </w:r>
      <w:proofErr w:type="spellEnd"/>
      <w:r w:rsidRPr="00223ABE">
        <w:rPr>
          <w:rFonts w:asciiTheme="majorBidi" w:hAnsiTheme="majorBidi" w:cstheme="majorBidi"/>
          <w:sz w:val="24"/>
          <w:szCs w:val="24"/>
        </w:rPr>
        <w:t xml:space="preserve">; see Protocol 6.2.4. </w:t>
      </w:r>
      <w:r w:rsidRPr="00796135">
        <w:rPr>
          <w:rFonts w:asciiTheme="majorBidi" w:hAnsiTheme="majorBidi" w:cstheme="majorBidi"/>
          <w:color w:val="00B050"/>
          <w:sz w:val="24"/>
          <w:szCs w:val="24"/>
        </w:rPr>
        <w:t>(6.2.4 is a sigma protocol, is this interchangeable with zero-knowledge protocol?) (How do the input parameters here correspond to the input parameters in 6.2.4?)</w:t>
      </w:r>
    </w:p>
    <w:p w:rsidR="00DB1903" w:rsidRPr="00796135" w:rsidRDefault="00DB1903" w:rsidP="00DB1903">
      <w:pPr>
        <w:pStyle w:val="ListParagraph"/>
        <w:autoSpaceDE w:val="0"/>
        <w:autoSpaceDN w:val="0"/>
        <w:bidi w:val="0"/>
        <w:adjustRightInd w:val="0"/>
        <w:spacing w:after="0" w:line="240" w:lineRule="auto"/>
        <w:rPr>
          <w:rFonts w:asciiTheme="majorBidi" w:hAnsiTheme="majorBidi" w:cstheme="majorBidi"/>
          <w:i/>
          <w:iCs/>
          <w:color w:val="00B050"/>
          <w:sz w:val="24"/>
          <w:szCs w:val="24"/>
        </w:rPr>
      </w:pPr>
      <w:r w:rsidRPr="00796135">
        <w:rPr>
          <w:rFonts w:asciiTheme="majorBidi" w:hAnsiTheme="majorBidi" w:cstheme="majorBidi"/>
          <w:i/>
          <w:iCs/>
          <w:color w:val="00B050"/>
          <w:sz w:val="24"/>
          <w:szCs w:val="24"/>
        </w:rPr>
        <w:t>What happens if R doesn’t convince S? Abort?</w:t>
      </w:r>
    </w:p>
    <w:p w:rsidR="000055E1" w:rsidRDefault="000055E1" w:rsidP="000055E1">
      <w:pPr>
        <w:pStyle w:val="ListParagraph"/>
        <w:autoSpaceDE w:val="0"/>
        <w:autoSpaceDN w:val="0"/>
        <w:bidi w:val="0"/>
        <w:adjustRightInd w:val="0"/>
        <w:spacing w:after="0" w:line="240" w:lineRule="auto"/>
        <w:rPr>
          <w:rFonts w:asciiTheme="majorBidi" w:hAnsiTheme="majorBidi" w:cstheme="majorBidi"/>
          <w:i/>
          <w:iCs/>
          <w:color w:val="FF0000"/>
          <w:sz w:val="24"/>
          <w:szCs w:val="24"/>
        </w:rPr>
      </w:pPr>
    </w:p>
    <w:p w:rsidR="000055E1" w:rsidRPr="000055E1" w:rsidRDefault="000055E1" w:rsidP="00D11AAB">
      <w:pPr>
        <w:pStyle w:val="ListParagraph"/>
        <w:numPr>
          <w:ilvl w:val="0"/>
          <w:numId w:val="22"/>
        </w:numPr>
        <w:autoSpaceDE w:val="0"/>
        <w:autoSpaceDN w:val="0"/>
        <w:bidi w:val="0"/>
        <w:adjustRightInd w:val="0"/>
        <w:spacing w:after="0" w:line="240" w:lineRule="auto"/>
        <w:rPr>
          <w:rFonts w:asciiTheme="majorBidi" w:hAnsiTheme="majorBidi" w:cstheme="majorBidi"/>
          <w:sz w:val="24"/>
          <w:szCs w:val="24"/>
        </w:rPr>
      </w:pPr>
      <w:r w:rsidRPr="000055E1">
        <w:rPr>
          <w:rFonts w:asciiTheme="majorBidi" w:hAnsiTheme="majorBidi" w:cstheme="majorBidi"/>
          <w:sz w:val="24"/>
          <w:szCs w:val="24"/>
        </w:rPr>
        <w:t xml:space="preserve">For every j: </w:t>
      </w:r>
      <w:r w:rsidR="00D11AAB">
        <w:rPr>
          <w:rFonts w:asciiTheme="majorBidi" w:hAnsiTheme="majorBidi" w:cstheme="majorBidi"/>
          <w:sz w:val="24"/>
          <w:szCs w:val="24"/>
        </w:rPr>
        <w:t>(index j is omitted)</w:t>
      </w:r>
    </w:p>
    <w:p w:rsidR="000055E1" w:rsidRDefault="00DB1903" w:rsidP="00D11AAB">
      <w:pPr>
        <w:pStyle w:val="ListParagraph"/>
        <w:numPr>
          <w:ilvl w:val="1"/>
          <w:numId w:val="22"/>
        </w:numPr>
        <w:autoSpaceDE w:val="0"/>
        <w:autoSpaceDN w:val="0"/>
        <w:bidi w:val="0"/>
        <w:adjustRightInd w:val="0"/>
        <w:spacing w:after="0" w:line="240" w:lineRule="auto"/>
        <w:rPr>
          <w:rFonts w:asciiTheme="majorBidi" w:hAnsiTheme="majorBidi" w:cstheme="majorBidi"/>
          <w:sz w:val="24"/>
          <w:szCs w:val="24"/>
        </w:rPr>
      </w:pPr>
      <w:r w:rsidRPr="00223ABE">
        <w:rPr>
          <w:rFonts w:asciiTheme="majorBidi" w:hAnsiTheme="majorBidi" w:cstheme="majorBidi"/>
          <w:sz w:val="24"/>
          <w:szCs w:val="24"/>
        </w:rPr>
        <w:t xml:space="preserve">R chooses a random value </w:t>
      </w:r>
      <w:r w:rsidRPr="00223ABE">
        <w:rPr>
          <w:rFonts w:asciiTheme="majorBidi" w:hAnsiTheme="majorBidi" w:cstheme="majorBidi"/>
          <w:i/>
          <w:iCs/>
          <w:sz w:val="24"/>
          <w:szCs w:val="24"/>
        </w:rPr>
        <w:t xml:space="preserve">r </w:t>
      </w:r>
      <w:r w:rsidRPr="00223ABE">
        <w:rPr>
          <w:rFonts w:asciiTheme="majorBidi" w:hAnsiTheme="majorBidi" w:cstheme="majorBidi"/>
          <w:sz w:val="24"/>
          <w:szCs w:val="24"/>
        </w:rPr>
        <w:t xml:space="preserve">and computes </w:t>
      </w:r>
      <w:r w:rsidRPr="00223ABE">
        <w:rPr>
          <w:rFonts w:asciiTheme="majorBidi" w:hAnsiTheme="majorBidi" w:cstheme="majorBidi"/>
          <w:i/>
          <w:iCs/>
          <w:sz w:val="24"/>
          <w:szCs w:val="24"/>
        </w:rPr>
        <w:t xml:space="preserve">g </w:t>
      </w:r>
      <w:r w:rsidRPr="00223ABE">
        <w:rPr>
          <w:rFonts w:asciiTheme="majorBidi" w:hAnsiTheme="majorBidi" w:cstheme="majorBidi"/>
          <w:sz w:val="24"/>
          <w:szCs w:val="24"/>
        </w:rPr>
        <w:t>= (</w:t>
      </w:r>
      <w:proofErr w:type="spellStart"/>
      <w:r w:rsidRPr="00223ABE">
        <w:rPr>
          <w:rFonts w:asciiTheme="majorBidi" w:hAnsiTheme="majorBidi" w:cstheme="majorBidi"/>
          <w:i/>
          <w:iCs/>
          <w:sz w:val="24"/>
          <w:szCs w:val="24"/>
        </w:rPr>
        <w:t>g</w:t>
      </w:r>
      <w:r w:rsidRPr="00223ABE">
        <w:rPr>
          <w:rFonts w:asciiTheme="majorBidi" w:hAnsiTheme="majorBidi" w:cstheme="majorBidi"/>
          <w:i/>
          <w:iCs/>
          <w:sz w:val="24"/>
          <w:szCs w:val="24"/>
          <w:vertAlign w:val="subscript"/>
        </w:rPr>
        <w:t>σ</w:t>
      </w:r>
      <w:proofErr w:type="spellEnd"/>
      <w:r w:rsidRPr="00223ABE">
        <w:rPr>
          <w:rFonts w:asciiTheme="majorBidi" w:hAnsiTheme="majorBidi" w:cstheme="majorBidi"/>
          <w:sz w:val="24"/>
          <w:szCs w:val="24"/>
        </w:rPr>
        <w:t>)</w:t>
      </w:r>
      <w:r w:rsidRPr="00223ABE">
        <w:rPr>
          <w:rFonts w:asciiTheme="majorBidi" w:hAnsiTheme="majorBidi" w:cstheme="majorBidi"/>
          <w:i/>
          <w:iCs/>
          <w:sz w:val="24"/>
          <w:szCs w:val="24"/>
          <w:vertAlign w:val="superscript"/>
        </w:rPr>
        <w:t>r</w:t>
      </w:r>
      <w:r w:rsidRPr="00223ABE">
        <w:rPr>
          <w:rFonts w:asciiTheme="majorBidi" w:hAnsiTheme="majorBidi" w:cstheme="majorBidi"/>
          <w:i/>
          <w:iCs/>
          <w:sz w:val="24"/>
          <w:szCs w:val="24"/>
        </w:rPr>
        <w:t xml:space="preserve"> </w:t>
      </w:r>
      <w:r w:rsidRPr="00223ABE">
        <w:rPr>
          <w:rFonts w:asciiTheme="majorBidi" w:hAnsiTheme="majorBidi" w:cstheme="majorBidi"/>
          <w:sz w:val="24"/>
          <w:szCs w:val="24"/>
        </w:rPr>
        <w:t xml:space="preserve">and </w:t>
      </w:r>
      <w:r w:rsidRPr="00223ABE">
        <w:rPr>
          <w:rFonts w:asciiTheme="majorBidi" w:hAnsiTheme="majorBidi" w:cstheme="majorBidi"/>
          <w:i/>
          <w:iCs/>
          <w:sz w:val="24"/>
          <w:szCs w:val="24"/>
        </w:rPr>
        <w:t xml:space="preserve">h </w:t>
      </w:r>
      <w:r w:rsidRPr="00223ABE">
        <w:rPr>
          <w:rFonts w:asciiTheme="majorBidi" w:hAnsiTheme="majorBidi" w:cstheme="majorBidi"/>
          <w:sz w:val="24"/>
          <w:szCs w:val="24"/>
        </w:rPr>
        <w:t>= (</w:t>
      </w:r>
      <w:proofErr w:type="spellStart"/>
      <w:r w:rsidRPr="00223ABE">
        <w:rPr>
          <w:rFonts w:asciiTheme="majorBidi" w:hAnsiTheme="majorBidi" w:cstheme="majorBidi"/>
          <w:i/>
          <w:iCs/>
          <w:sz w:val="24"/>
          <w:szCs w:val="24"/>
        </w:rPr>
        <w:t>h</w:t>
      </w:r>
      <w:r w:rsidRPr="00223ABE">
        <w:rPr>
          <w:rFonts w:asciiTheme="majorBidi" w:hAnsiTheme="majorBidi" w:cstheme="majorBidi"/>
          <w:i/>
          <w:iCs/>
          <w:sz w:val="24"/>
          <w:szCs w:val="24"/>
          <w:vertAlign w:val="subscript"/>
        </w:rPr>
        <w:t>σ</w:t>
      </w:r>
      <w:proofErr w:type="spellEnd"/>
      <w:r w:rsidRPr="00223ABE">
        <w:rPr>
          <w:rFonts w:asciiTheme="majorBidi" w:hAnsiTheme="majorBidi" w:cstheme="majorBidi"/>
          <w:sz w:val="24"/>
          <w:szCs w:val="24"/>
        </w:rPr>
        <w:t>)</w:t>
      </w:r>
      <w:r w:rsidRPr="00223ABE">
        <w:rPr>
          <w:rFonts w:asciiTheme="majorBidi" w:hAnsiTheme="majorBidi" w:cstheme="majorBidi"/>
          <w:i/>
          <w:iCs/>
          <w:sz w:val="24"/>
          <w:szCs w:val="24"/>
          <w:vertAlign w:val="superscript"/>
        </w:rPr>
        <w:t>r</w:t>
      </w:r>
      <w:r w:rsidRPr="00223ABE">
        <w:rPr>
          <w:rFonts w:asciiTheme="majorBidi" w:hAnsiTheme="majorBidi" w:cstheme="majorBidi"/>
          <w:sz w:val="24"/>
          <w:szCs w:val="24"/>
        </w:rPr>
        <w:t xml:space="preserve">, </w:t>
      </w:r>
    </w:p>
    <w:p w:rsidR="00DB1903" w:rsidRPr="000055E1" w:rsidRDefault="00DB1903" w:rsidP="00D11AAB">
      <w:pPr>
        <w:pStyle w:val="ListParagraph"/>
        <w:numPr>
          <w:ilvl w:val="1"/>
          <w:numId w:val="22"/>
        </w:numPr>
        <w:autoSpaceDE w:val="0"/>
        <w:autoSpaceDN w:val="0"/>
        <w:bidi w:val="0"/>
        <w:adjustRightInd w:val="0"/>
        <w:spacing w:after="0" w:line="240" w:lineRule="auto"/>
        <w:rPr>
          <w:rFonts w:asciiTheme="majorBidi" w:hAnsiTheme="majorBidi" w:cstheme="majorBidi"/>
          <w:sz w:val="24"/>
          <w:szCs w:val="24"/>
        </w:rPr>
      </w:pPr>
      <w:r w:rsidRPr="000055E1">
        <w:rPr>
          <w:rFonts w:asciiTheme="majorBidi" w:hAnsiTheme="majorBidi" w:cstheme="majorBidi"/>
          <w:sz w:val="24"/>
          <w:szCs w:val="24"/>
        </w:rPr>
        <w:t>R sends (</w:t>
      </w:r>
      <w:r w:rsidRPr="000055E1">
        <w:rPr>
          <w:rFonts w:asciiTheme="majorBidi" w:hAnsiTheme="majorBidi" w:cstheme="majorBidi"/>
          <w:i/>
          <w:iCs/>
          <w:sz w:val="24"/>
          <w:szCs w:val="24"/>
        </w:rPr>
        <w:t>g, h</w:t>
      </w:r>
      <w:r w:rsidRPr="000055E1">
        <w:rPr>
          <w:rFonts w:asciiTheme="majorBidi" w:hAnsiTheme="majorBidi" w:cstheme="majorBidi"/>
          <w:sz w:val="24"/>
          <w:szCs w:val="24"/>
        </w:rPr>
        <w:t xml:space="preserve">) to </w:t>
      </w:r>
      <w:r w:rsidRPr="000055E1">
        <w:rPr>
          <w:rFonts w:asciiTheme="majorBidi" w:hAnsiTheme="majorBidi" w:cstheme="majorBidi"/>
          <w:i/>
          <w:iCs/>
          <w:sz w:val="24"/>
          <w:szCs w:val="24"/>
        </w:rPr>
        <w:t>S</w:t>
      </w:r>
      <w:r w:rsidRPr="000055E1">
        <w:rPr>
          <w:rFonts w:asciiTheme="majorBidi" w:hAnsiTheme="majorBidi" w:cstheme="majorBidi"/>
          <w:sz w:val="24"/>
          <w:szCs w:val="24"/>
        </w:rPr>
        <w:t>.</w:t>
      </w:r>
    </w:p>
    <w:p w:rsidR="00DB1903" w:rsidRPr="000055E1" w:rsidRDefault="00DB1903" w:rsidP="00D11AAB">
      <w:pPr>
        <w:pStyle w:val="ListParagraph"/>
        <w:numPr>
          <w:ilvl w:val="1"/>
          <w:numId w:val="22"/>
        </w:numPr>
        <w:autoSpaceDE w:val="0"/>
        <w:autoSpaceDN w:val="0"/>
        <w:bidi w:val="0"/>
        <w:adjustRightInd w:val="0"/>
        <w:spacing w:after="0" w:line="240" w:lineRule="auto"/>
        <w:rPr>
          <w:rFonts w:asciiTheme="majorBidi" w:hAnsiTheme="majorBidi" w:cstheme="majorBidi"/>
          <w:sz w:val="24"/>
          <w:szCs w:val="24"/>
        </w:rPr>
      </w:pPr>
      <w:r w:rsidRPr="000055E1">
        <w:rPr>
          <w:rFonts w:asciiTheme="majorBidi" w:hAnsiTheme="majorBidi" w:cstheme="majorBidi"/>
          <w:sz w:val="24"/>
          <w:szCs w:val="24"/>
        </w:rPr>
        <w:t>The sender operates in the following way:</w:t>
      </w:r>
    </w:p>
    <w:p w:rsidR="00DB1903" w:rsidRPr="00223ABE" w:rsidRDefault="00DB1903" w:rsidP="000055E1">
      <w:pPr>
        <w:autoSpaceDE w:val="0"/>
        <w:autoSpaceDN w:val="0"/>
        <w:bidi w:val="0"/>
        <w:adjustRightInd w:val="0"/>
        <w:spacing w:after="0" w:line="240" w:lineRule="auto"/>
        <w:ind w:left="2160"/>
        <w:rPr>
          <w:rFonts w:asciiTheme="majorBidi" w:hAnsiTheme="majorBidi" w:cstheme="majorBidi"/>
          <w:sz w:val="24"/>
          <w:szCs w:val="24"/>
        </w:rPr>
      </w:pPr>
      <w:r w:rsidRPr="00223ABE">
        <w:rPr>
          <w:rFonts w:asciiTheme="majorBidi" w:hAnsiTheme="majorBidi" w:cstheme="majorBidi"/>
          <w:sz w:val="24"/>
          <w:szCs w:val="24"/>
        </w:rPr>
        <w:t xml:space="preserve">– Define the function </w:t>
      </w:r>
      <w:r w:rsidRPr="00223ABE">
        <w:rPr>
          <w:rFonts w:asciiTheme="majorBidi" w:hAnsiTheme="majorBidi" w:cstheme="majorBidi"/>
          <w:i/>
          <w:iCs/>
          <w:sz w:val="24"/>
          <w:szCs w:val="24"/>
        </w:rPr>
        <w:t>RAND</w:t>
      </w:r>
      <w:r w:rsidRPr="00223ABE">
        <w:rPr>
          <w:rFonts w:asciiTheme="majorBidi" w:hAnsiTheme="majorBidi" w:cstheme="majorBidi"/>
          <w:sz w:val="24"/>
          <w:szCs w:val="24"/>
        </w:rPr>
        <w:t>(</w:t>
      </w:r>
      <w:r w:rsidRPr="00223ABE">
        <w:rPr>
          <w:rFonts w:asciiTheme="majorBidi" w:hAnsiTheme="majorBidi" w:cstheme="majorBidi"/>
          <w:i/>
          <w:iCs/>
          <w:sz w:val="24"/>
          <w:szCs w:val="24"/>
        </w:rPr>
        <w:t>w, x, y, z</w:t>
      </w:r>
      <w:r w:rsidRPr="00223ABE">
        <w:rPr>
          <w:rFonts w:asciiTheme="majorBidi" w:hAnsiTheme="majorBidi" w:cstheme="majorBidi"/>
          <w:sz w:val="24"/>
          <w:szCs w:val="24"/>
        </w:rPr>
        <w:t>) = (</w:t>
      </w:r>
      <w:r w:rsidRPr="00223ABE">
        <w:rPr>
          <w:rFonts w:asciiTheme="majorBidi" w:hAnsiTheme="majorBidi" w:cstheme="majorBidi"/>
          <w:i/>
          <w:iCs/>
          <w:sz w:val="24"/>
          <w:szCs w:val="24"/>
        </w:rPr>
        <w:t>u, v</w:t>
      </w:r>
      <w:r w:rsidRPr="00223ABE">
        <w:rPr>
          <w:rFonts w:asciiTheme="majorBidi" w:hAnsiTheme="majorBidi" w:cstheme="majorBidi"/>
          <w:sz w:val="24"/>
          <w:szCs w:val="24"/>
        </w:rPr>
        <w:t xml:space="preserve">), where </w:t>
      </w:r>
      <w:r w:rsidRPr="00223ABE">
        <w:rPr>
          <w:rFonts w:asciiTheme="majorBidi" w:hAnsiTheme="majorBidi" w:cstheme="majorBidi"/>
          <w:i/>
          <w:iCs/>
          <w:sz w:val="24"/>
          <w:szCs w:val="24"/>
        </w:rPr>
        <w:t xml:space="preserve">u </w:t>
      </w:r>
      <w:r w:rsidRPr="00223ABE">
        <w:rPr>
          <w:rFonts w:asciiTheme="majorBidi" w:hAnsiTheme="majorBidi" w:cstheme="majorBidi"/>
          <w:sz w:val="24"/>
          <w:szCs w:val="24"/>
        </w:rPr>
        <w:t>= (</w:t>
      </w:r>
      <w:r w:rsidRPr="00223ABE">
        <w:rPr>
          <w:rFonts w:asciiTheme="majorBidi" w:hAnsiTheme="majorBidi" w:cstheme="majorBidi"/>
          <w:i/>
          <w:iCs/>
          <w:sz w:val="24"/>
          <w:szCs w:val="24"/>
        </w:rPr>
        <w:t>w</w:t>
      </w:r>
      <w:r w:rsidRPr="00223ABE">
        <w:rPr>
          <w:rFonts w:asciiTheme="majorBidi" w:hAnsiTheme="majorBidi" w:cstheme="majorBidi"/>
          <w:sz w:val="24"/>
          <w:szCs w:val="24"/>
        </w:rPr>
        <w:t>)</w:t>
      </w:r>
      <w:r w:rsidRPr="00223ABE">
        <w:rPr>
          <w:rFonts w:asciiTheme="majorBidi" w:hAnsiTheme="majorBidi" w:cstheme="majorBidi"/>
          <w:i/>
          <w:iCs/>
          <w:sz w:val="24"/>
          <w:szCs w:val="24"/>
          <w:vertAlign w:val="superscript"/>
        </w:rPr>
        <w:t>s</w:t>
      </w:r>
      <w:r w:rsidRPr="00223ABE">
        <w:rPr>
          <w:rFonts w:asciiTheme="majorBidi" w:hAnsiTheme="majorBidi" w:cstheme="majorBidi"/>
          <w:i/>
          <w:iCs/>
          <w:sz w:val="24"/>
          <w:szCs w:val="24"/>
        </w:rPr>
        <w:t>·</w:t>
      </w:r>
      <w:r w:rsidRPr="00223ABE">
        <w:rPr>
          <w:rFonts w:asciiTheme="majorBidi" w:hAnsiTheme="majorBidi" w:cstheme="majorBidi"/>
          <w:sz w:val="24"/>
          <w:szCs w:val="24"/>
        </w:rPr>
        <w:t>(</w:t>
      </w:r>
      <w:r w:rsidRPr="00223ABE">
        <w:rPr>
          <w:rFonts w:asciiTheme="majorBidi" w:hAnsiTheme="majorBidi" w:cstheme="majorBidi"/>
          <w:i/>
          <w:iCs/>
          <w:sz w:val="24"/>
          <w:szCs w:val="24"/>
        </w:rPr>
        <w:t>y</w:t>
      </w:r>
      <w:r w:rsidRPr="00223ABE">
        <w:rPr>
          <w:rFonts w:asciiTheme="majorBidi" w:hAnsiTheme="majorBidi" w:cstheme="majorBidi"/>
          <w:sz w:val="24"/>
          <w:szCs w:val="24"/>
        </w:rPr>
        <w:t>)</w:t>
      </w:r>
      <w:r w:rsidRPr="00223ABE">
        <w:rPr>
          <w:rFonts w:asciiTheme="majorBidi" w:hAnsiTheme="majorBidi" w:cstheme="majorBidi"/>
          <w:i/>
          <w:iCs/>
          <w:sz w:val="24"/>
          <w:szCs w:val="24"/>
          <w:vertAlign w:val="superscript"/>
        </w:rPr>
        <w:t>t</w:t>
      </w:r>
      <w:r w:rsidRPr="00223ABE">
        <w:rPr>
          <w:rFonts w:asciiTheme="majorBidi" w:hAnsiTheme="majorBidi" w:cstheme="majorBidi"/>
          <w:i/>
          <w:iCs/>
          <w:sz w:val="24"/>
          <w:szCs w:val="24"/>
        </w:rPr>
        <w:t xml:space="preserve"> </w:t>
      </w:r>
      <w:r w:rsidRPr="00223ABE">
        <w:rPr>
          <w:rFonts w:asciiTheme="majorBidi" w:hAnsiTheme="majorBidi" w:cstheme="majorBidi"/>
          <w:sz w:val="24"/>
          <w:szCs w:val="24"/>
        </w:rPr>
        <w:t>and</w:t>
      </w:r>
    </w:p>
    <w:p w:rsidR="00DB1903" w:rsidRPr="00223ABE" w:rsidRDefault="00DB1903" w:rsidP="000055E1">
      <w:pPr>
        <w:autoSpaceDE w:val="0"/>
        <w:autoSpaceDN w:val="0"/>
        <w:bidi w:val="0"/>
        <w:adjustRightInd w:val="0"/>
        <w:spacing w:after="0" w:line="240" w:lineRule="auto"/>
        <w:ind w:left="2160"/>
        <w:rPr>
          <w:rFonts w:asciiTheme="majorBidi" w:hAnsiTheme="majorBidi" w:cstheme="majorBidi"/>
          <w:sz w:val="24"/>
          <w:szCs w:val="24"/>
        </w:rPr>
      </w:pPr>
      <w:r w:rsidRPr="00223ABE">
        <w:rPr>
          <w:rFonts w:asciiTheme="majorBidi" w:hAnsiTheme="majorBidi" w:cstheme="majorBidi"/>
          <w:i/>
          <w:iCs/>
          <w:sz w:val="24"/>
          <w:szCs w:val="24"/>
        </w:rPr>
        <w:t xml:space="preserve">v </w:t>
      </w:r>
      <w:r w:rsidRPr="00223ABE">
        <w:rPr>
          <w:rFonts w:asciiTheme="majorBidi" w:hAnsiTheme="majorBidi" w:cstheme="majorBidi"/>
          <w:sz w:val="24"/>
          <w:szCs w:val="24"/>
        </w:rPr>
        <w:t>= (</w:t>
      </w:r>
      <w:r w:rsidRPr="00223ABE">
        <w:rPr>
          <w:rFonts w:asciiTheme="majorBidi" w:hAnsiTheme="majorBidi" w:cstheme="majorBidi"/>
          <w:i/>
          <w:iCs/>
          <w:sz w:val="24"/>
          <w:szCs w:val="24"/>
        </w:rPr>
        <w:t>x</w:t>
      </w:r>
      <w:r w:rsidRPr="00223ABE">
        <w:rPr>
          <w:rFonts w:asciiTheme="majorBidi" w:hAnsiTheme="majorBidi" w:cstheme="majorBidi"/>
          <w:sz w:val="24"/>
          <w:szCs w:val="24"/>
        </w:rPr>
        <w:t>)</w:t>
      </w:r>
      <w:r w:rsidRPr="00223ABE">
        <w:rPr>
          <w:rFonts w:asciiTheme="majorBidi" w:hAnsiTheme="majorBidi" w:cstheme="majorBidi"/>
          <w:i/>
          <w:iCs/>
          <w:sz w:val="24"/>
          <w:szCs w:val="24"/>
          <w:vertAlign w:val="superscript"/>
        </w:rPr>
        <w:t>s</w:t>
      </w:r>
      <w:r w:rsidRPr="00223ABE">
        <w:rPr>
          <w:rFonts w:asciiTheme="majorBidi" w:hAnsiTheme="majorBidi" w:cstheme="majorBidi"/>
          <w:i/>
          <w:iCs/>
          <w:sz w:val="24"/>
          <w:szCs w:val="24"/>
        </w:rPr>
        <w:t>·</w:t>
      </w:r>
      <w:r w:rsidRPr="00223ABE">
        <w:rPr>
          <w:rFonts w:asciiTheme="majorBidi" w:hAnsiTheme="majorBidi" w:cstheme="majorBidi"/>
          <w:sz w:val="24"/>
          <w:szCs w:val="24"/>
        </w:rPr>
        <w:t>(</w:t>
      </w:r>
      <w:r w:rsidRPr="00223ABE">
        <w:rPr>
          <w:rFonts w:asciiTheme="majorBidi" w:hAnsiTheme="majorBidi" w:cstheme="majorBidi"/>
          <w:i/>
          <w:iCs/>
          <w:sz w:val="24"/>
          <w:szCs w:val="24"/>
        </w:rPr>
        <w:t>z</w:t>
      </w:r>
      <w:r w:rsidRPr="00223ABE">
        <w:rPr>
          <w:rFonts w:asciiTheme="majorBidi" w:hAnsiTheme="majorBidi" w:cstheme="majorBidi"/>
          <w:sz w:val="24"/>
          <w:szCs w:val="24"/>
        </w:rPr>
        <w:t>)</w:t>
      </w:r>
      <w:r w:rsidRPr="00223ABE">
        <w:rPr>
          <w:rFonts w:asciiTheme="majorBidi" w:hAnsiTheme="majorBidi" w:cstheme="majorBidi"/>
          <w:i/>
          <w:iCs/>
          <w:sz w:val="24"/>
          <w:szCs w:val="24"/>
          <w:vertAlign w:val="superscript"/>
        </w:rPr>
        <w:t>t</w:t>
      </w:r>
      <w:r w:rsidRPr="00223ABE">
        <w:rPr>
          <w:rFonts w:asciiTheme="majorBidi" w:hAnsiTheme="majorBidi" w:cstheme="majorBidi"/>
          <w:sz w:val="24"/>
          <w:szCs w:val="24"/>
        </w:rPr>
        <w:t xml:space="preserve">, and the values </w:t>
      </w:r>
      <w:r w:rsidRPr="00223ABE">
        <w:rPr>
          <w:rFonts w:asciiTheme="majorBidi" w:hAnsiTheme="majorBidi" w:cstheme="majorBidi"/>
          <w:i/>
          <w:iCs/>
          <w:sz w:val="24"/>
          <w:szCs w:val="24"/>
        </w:rPr>
        <w:t xml:space="preserve">s, t ← </w:t>
      </w:r>
      <w:proofErr w:type="spellStart"/>
      <w:r w:rsidRPr="00223ABE">
        <w:rPr>
          <w:rFonts w:asciiTheme="majorBidi" w:hAnsiTheme="majorBidi" w:cstheme="majorBidi"/>
          <w:sz w:val="24"/>
          <w:szCs w:val="24"/>
        </w:rPr>
        <w:t>Z</w:t>
      </w:r>
      <w:r w:rsidRPr="00223ABE">
        <w:rPr>
          <w:rFonts w:asciiTheme="majorBidi" w:hAnsiTheme="majorBidi" w:cstheme="majorBidi"/>
          <w:i/>
          <w:iCs/>
          <w:sz w:val="24"/>
          <w:szCs w:val="24"/>
        </w:rPr>
        <w:t>q</w:t>
      </w:r>
      <w:proofErr w:type="spellEnd"/>
      <w:r w:rsidRPr="00223ABE">
        <w:rPr>
          <w:rFonts w:asciiTheme="majorBidi" w:hAnsiTheme="majorBidi" w:cstheme="majorBidi"/>
          <w:i/>
          <w:iCs/>
          <w:sz w:val="24"/>
          <w:szCs w:val="24"/>
        </w:rPr>
        <w:t xml:space="preserve"> </w:t>
      </w:r>
      <w:r w:rsidRPr="00223ABE">
        <w:rPr>
          <w:rFonts w:asciiTheme="majorBidi" w:hAnsiTheme="majorBidi" w:cstheme="majorBidi"/>
          <w:sz w:val="24"/>
          <w:szCs w:val="24"/>
        </w:rPr>
        <w:t>are random.</w:t>
      </w:r>
    </w:p>
    <w:p w:rsidR="00DB1903" w:rsidRPr="00223ABE" w:rsidRDefault="00DB1903" w:rsidP="000055E1">
      <w:pPr>
        <w:autoSpaceDE w:val="0"/>
        <w:autoSpaceDN w:val="0"/>
        <w:bidi w:val="0"/>
        <w:adjustRightInd w:val="0"/>
        <w:spacing w:after="0" w:line="240" w:lineRule="auto"/>
        <w:ind w:left="2160"/>
        <w:rPr>
          <w:rFonts w:asciiTheme="majorBidi" w:hAnsiTheme="majorBidi" w:cstheme="majorBidi"/>
          <w:sz w:val="24"/>
          <w:szCs w:val="24"/>
        </w:rPr>
      </w:pPr>
      <w:r w:rsidRPr="00223ABE">
        <w:rPr>
          <w:rFonts w:asciiTheme="majorBidi" w:hAnsiTheme="majorBidi" w:cstheme="majorBidi"/>
          <w:sz w:val="24"/>
          <w:szCs w:val="24"/>
        </w:rPr>
        <w:t xml:space="preserve">– </w:t>
      </w:r>
      <w:r w:rsidRPr="00223ABE">
        <w:rPr>
          <w:rFonts w:asciiTheme="majorBidi" w:hAnsiTheme="majorBidi" w:cstheme="majorBidi"/>
          <w:i/>
          <w:iCs/>
          <w:sz w:val="24"/>
          <w:szCs w:val="24"/>
        </w:rPr>
        <w:t xml:space="preserve">S </w:t>
      </w:r>
      <w:r w:rsidRPr="00223ABE">
        <w:rPr>
          <w:rFonts w:asciiTheme="majorBidi" w:hAnsiTheme="majorBidi" w:cstheme="majorBidi"/>
          <w:sz w:val="24"/>
          <w:szCs w:val="24"/>
        </w:rPr>
        <w:t>computes (</w:t>
      </w:r>
      <w:r w:rsidRPr="00223ABE">
        <w:rPr>
          <w:rFonts w:asciiTheme="majorBidi" w:hAnsiTheme="majorBidi" w:cstheme="majorBidi"/>
          <w:i/>
          <w:iCs/>
          <w:sz w:val="24"/>
          <w:szCs w:val="24"/>
        </w:rPr>
        <w:t>u</w:t>
      </w:r>
      <w:r w:rsidRPr="00223ABE">
        <w:rPr>
          <w:rFonts w:asciiTheme="majorBidi" w:hAnsiTheme="majorBidi" w:cstheme="majorBidi"/>
          <w:sz w:val="24"/>
          <w:szCs w:val="24"/>
        </w:rPr>
        <w:t>0</w:t>
      </w:r>
      <w:r w:rsidRPr="00223ABE">
        <w:rPr>
          <w:rFonts w:asciiTheme="majorBidi" w:hAnsiTheme="majorBidi" w:cstheme="majorBidi"/>
          <w:i/>
          <w:iCs/>
          <w:sz w:val="24"/>
          <w:szCs w:val="24"/>
        </w:rPr>
        <w:t>, v</w:t>
      </w:r>
      <w:r w:rsidRPr="00223ABE">
        <w:rPr>
          <w:rFonts w:asciiTheme="majorBidi" w:hAnsiTheme="majorBidi" w:cstheme="majorBidi"/>
          <w:sz w:val="24"/>
          <w:szCs w:val="24"/>
        </w:rPr>
        <w:t xml:space="preserve">0) = </w:t>
      </w:r>
      <w:r w:rsidRPr="00223ABE">
        <w:rPr>
          <w:rFonts w:asciiTheme="majorBidi" w:hAnsiTheme="majorBidi" w:cstheme="majorBidi"/>
          <w:i/>
          <w:iCs/>
          <w:sz w:val="24"/>
          <w:szCs w:val="24"/>
        </w:rPr>
        <w:t>RAND</w:t>
      </w:r>
      <w:r w:rsidRPr="00223ABE">
        <w:rPr>
          <w:rFonts w:asciiTheme="majorBidi" w:hAnsiTheme="majorBidi" w:cstheme="majorBidi"/>
          <w:sz w:val="24"/>
          <w:szCs w:val="24"/>
        </w:rPr>
        <w:t>(</w:t>
      </w:r>
      <w:r w:rsidRPr="00223ABE">
        <w:rPr>
          <w:rFonts w:asciiTheme="majorBidi" w:hAnsiTheme="majorBidi" w:cstheme="majorBidi"/>
          <w:i/>
          <w:iCs/>
          <w:sz w:val="24"/>
          <w:szCs w:val="24"/>
        </w:rPr>
        <w:t>g</w:t>
      </w:r>
      <w:r w:rsidRPr="00223ABE">
        <w:rPr>
          <w:rFonts w:asciiTheme="majorBidi" w:hAnsiTheme="majorBidi" w:cstheme="majorBidi"/>
          <w:sz w:val="24"/>
          <w:szCs w:val="24"/>
        </w:rPr>
        <w:t>0</w:t>
      </w:r>
      <w:r w:rsidRPr="00223ABE">
        <w:rPr>
          <w:rFonts w:asciiTheme="majorBidi" w:hAnsiTheme="majorBidi" w:cstheme="majorBidi"/>
          <w:i/>
          <w:iCs/>
          <w:sz w:val="24"/>
          <w:szCs w:val="24"/>
        </w:rPr>
        <w:t>, g, h</w:t>
      </w:r>
      <w:r w:rsidRPr="00223ABE">
        <w:rPr>
          <w:rFonts w:asciiTheme="majorBidi" w:hAnsiTheme="majorBidi" w:cstheme="majorBidi"/>
          <w:sz w:val="24"/>
          <w:szCs w:val="24"/>
        </w:rPr>
        <w:t>0</w:t>
      </w:r>
      <w:r w:rsidRPr="00223ABE">
        <w:rPr>
          <w:rFonts w:asciiTheme="majorBidi" w:hAnsiTheme="majorBidi" w:cstheme="majorBidi"/>
          <w:i/>
          <w:iCs/>
          <w:sz w:val="24"/>
          <w:szCs w:val="24"/>
        </w:rPr>
        <w:t>, h</w:t>
      </w:r>
      <w:r w:rsidRPr="00223ABE">
        <w:rPr>
          <w:rFonts w:asciiTheme="majorBidi" w:hAnsiTheme="majorBidi" w:cstheme="majorBidi"/>
          <w:sz w:val="24"/>
          <w:szCs w:val="24"/>
        </w:rPr>
        <w:t>), and (</w:t>
      </w:r>
      <w:r w:rsidRPr="00223ABE">
        <w:rPr>
          <w:rFonts w:asciiTheme="majorBidi" w:hAnsiTheme="majorBidi" w:cstheme="majorBidi"/>
          <w:i/>
          <w:iCs/>
          <w:sz w:val="24"/>
          <w:szCs w:val="24"/>
        </w:rPr>
        <w:t>u</w:t>
      </w:r>
      <w:r w:rsidRPr="00223ABE">
        <w:rPr>
          <w:rFonts w:asciiTheme="majorBidi" w:hAnsiTheme="majorBidi" w:cstheme="majorBidi"/>
          <w:sz w:val="24"/>
          <w:szCs w:val="24"/>
        </w:rPr>
        <w:t>1</w:t>
      </w:r>
      <w:r w:rsidRPr="00223ABE">
        <w:rPr>
          <w:rFonts w:asciiTheme="majorBidi" w:hAnsiTheme="majorBidi" w:cstheme="majorBidi"/>
          <w:i/>
          <w:iCs/>
          <w:sz w:val="24"/>
          <w:szCs w:val="24"/>
        </w:rPr>
        <w:t>, v</w:t>
      </w:r>
      <w:r w:rsidRPr="00223ABE">
        <w:rPr>
          <w:rFonts w:asciiTheme="majorBidi" w:hAnsiTheme="majorBidi" w:cstheme="majorBidi"/>
          <w:sz w:val="24"/>
          <w:szCs w:val="24"/>
        </w:rPr>
        <w:t>1) =</w:t>
      </w:r>
    </w:p>
    <w:p w:rsidR="00DB1903" w:rsidRPr="00223ABE" w:rsidRDefault="00DB1903" w:rsidP="000055E1">
      <w:pPr>
        <w:autoSpaceDE w:val="0"/>
        <w:autoSpaceDN w:val="0"/>
        <w:bidi w:val="0"/>
        <w:adjustRightInd w:val="0"/>
        <w:spacing w:after="0" w:line="240" w:lineRule="auto"/>
        <w:ind w:left="2160"/>
        <w:rPr>
          <w:rFonts w:asciiTheme="majorBidi" w:hAnsiTheme="majorBidi" w:cstheme="majorBidi"/>
          <w:sz w:val="24"/>
          <w:szCs w:val="24"/>
        </w:rPr>
      </w:pPr>
      <w:r w:rsidRPr="00223ABE">
        <w:rPr>
          <w:rFonts w:asciiTheme="majorBidi" w:hAnsiTheme="majorBidi" w:cstheme="majorBidi"/>
          <w:i/>
          <w:iCs/>
          <w:sz w:val="24"/>
          <w:szCs w:val="24"/>
        </w:rPr>
        <w:t>RAND</w:t>
      </w:r>
      <w:r w:rsidRPr="00223ABE">
        <w:rPr>
          <w:rFonts w:asciiTheme="majorBidi" w:hAnsiTheme="majorBidi" w:cstheme="majorBidi"/>
          <w:sz w:val="24"/>
          <w:szCs w:val="24"/>
        </w:rPr>
        <w:t>(</w:t>
      </w:r>
      <w:r w:rsidRPr="00223ABE">
        <w:rPr>
          <w:rFonts w:asciiTheme="majorBidi" w:hAnsiTheme="majorBidi" w:cstheme="majorBidi"/>
          <w:i/>
          <w:iCs/>
          <w:sz w:val="24"/>
          <w:szCs w:val="24"/>
        </w:rPr>
        <w:t>g</w:t>
      </w:r>
      <w:r w:rsidRPr="00223ABE">
        <w:rPr>
          <w:rFonts w:asciiTheme="majorBidi" w:hAnsiTheme="majorBidi" w:cstheme="majorBidi"/>
          <w:sz w:val="24"/>
          <w:szCs w:val="24"/>
        </w:rPr>
        <w:t>1</w:t>
      </w:r>
      <w:r w:rsidRPr="00223ABE">
        <w:rPr>
          <w:rFonts w:asciiTheme="majorBidi" w:hAnsiTheme="majorBidi" w:cstheme="majorBidi"/>
          <w:i/>
          <w:iCs/>
          <w:sz w:val="24"/>
          <w:szCs w:val="24"/>
        </w:rPr>
        <w:t>, g, h</w:t>
      </w:r>
      <w:r w:rsidRPr="00223ABE">
        <w:rPr>
          <w:rFonts w:asciiTheme="majorBidi" w:hAnsiTheme="majorBidi" w:cstheme="majorBidi"/>
          <w:sz w:val="24"/>
          <w:szCs w:val="24"/>
        </w:rPr>
        <w:t>1</w:t>
      </w:r>
      <w:r w:rsidRPr="00223ABE">
        <w:rPr>
          <w:rFonts w:asciiTheme="majorBidi" w:hAnsiTheme="majorBidi" w:cstheme="majorBidi"/>
          <w:i/>
          <w:iCs/>
          <w:sz w:val="24"/>
          <w:szCs w:val="24"/>
        </w:rPr>
        <w:t>, h</w:t>
      </w:r>
      <w:r w:rsidRPr="00223ABE">
        <w:rPr>
          <w:rFonts w:asciiTheme="majorBidi" w:hAnsiTheme="majorBidi" w:cstheme="majorBidi"/>
          <w:sz w:val="24"/>
          <w:szCs w:val="24"/>
        </w:rPr>
        <w:t>).</w:t>
      </w:r>
    </w:p>
    <w:p w:rsidR="00DB1903" w:rsidRPr="00223ABE" w:rsidRDefault="00DB1903" w:rsidP="000055E1">
      <w:pPr>
        <w:autoSpaceDE w:val="0"/>
        <w:autoSpaceDN w:val="0"/>
        <w:bidi w:val="0"/>
        <w:adjustRightInd w:val="0"/>
        <w:spacing w:after="0" w:line="240" w:lineRule="auto"/>
        <w:ind w:left="2160"/>
        <w:rPr>
          <w:rFonts w:asciiTheme="majorBidi" w:hAnsiTheme="majorBidi" w:cstheme="majorBidi"/>
          <w:sz w:val="24"/>
          <w:szCs w:val="24"/>
        </w:rPr>
      </w:pPr>
      <w:r w:rsidRPr="00223ABE">
        <w:rPr>
          <w:rFonts w:asciiTheme="majorBidi" w:hAnsiTheme="majorBidi" w:cstheme="majorBidi"/>
          <w:sz w:val="24"/>
          <w:szCs w:val="24"/>
        </w:rPr>
        <w:t xml:space="preserve">– </w:t>
      </w:r>
      <w:r w:rsidRPr="00223ABE">
        <w:rPr>
          <w:rFonts w:asciiTheme="majorBidi" w:hAnsiTheme="majorBidi" w:cstheme="majorBidi"/>
          <w:i/>
          <w:iCs/>
          <w:sz w:val="24"/>
          <w:szCs w:val="24"/>
        </w:rPr>
        <w:t xml:space="preserve">S </w:t>
      </w:r>
      <w:r w:rsidRPr="00223ABE">
        <w:rPr>
          <w:rFonts w:asciiTheme="majorBidi" w:hAnsiTheme="majorBidi" w:cstheme="majorBidi"/>
          <w:sz w:val="24"/>
          <w:szCs w:val="24"/>
        </w:rPr>
        <w:t>sends the receiver the values (</w:t>
      </w:r>
      <w:r w:rsidRPr="00223ABE">
        <w:rPr>
          <w:rFonts w:asciiTheme="majorBidi" w:hAnsiTheme="majorBidi" w:cstheme="majorBidi"/>
          <w:i/>
          <w:iCs/>
          <w:sz w:val="24"/>
          <w:szCs w:val="24"/>
        </w:rPr>
        <w:t>u</w:t>
      </w:r>
      <w:r w:rsidRPr="00223ABE">
        <w:rPr>
          <w:rFonts w:asciiTheme="majorBidi" w:hAnsiTheme="majorBidi" w:cstheme="majorBidi"/>
          <w:sz w:val="24"/>
          <w:szCs w:val="24"/>
        </w:rPr>
        <w:t>0</w:t>
      </w:r>
      <w:r w:rsidRPr="00223ABE">
        <w:rPr>
          <w:rFonts w:asciiTheme="majorBidi" w:hAnsiTheme="majorBidi" w:cstheme="majorBidi"/>
          <w:i/>
          <w:iCs/>
          <w:sz w:val="24"/>
          <w:szCs w:val="24"/>
        </w:rPr>
        <w:t>,w</w:t>
      </w:r>
      <w:r w:rsidRPr="00223ABE">
        <w:rPr>
          <w:rFonts w:asciiTheme="majorBidi" w:hAnsiTheme="majorBidi" w:cstheme="majorBidi"/>
          <w:sz w:val="24"/>
          <w:szCs w:val="24"/>
        </w:rPr>
        <w:t xml:space="preserve">0) where </w:t>
      </w:r>
      <w:r w:rsidRPr="00223ABE">
        <w:rPr>
          <w:rFonts w:asciiTheme="majorBidi" w:hAnsiTheme="majorBidi" w:cstheme="majorBidi"/>
          <w:i/>
          <w:iCs/>
          <w:sz w:val="24"/>
          <w:szCs w:val="24"/>
        </w:rPr>
        <w:t>w</w:t>
      </w:r>
      <w:r w:rsidRPr="00223ABE">
        <w:rPr>
          <w:rFonts w:asciiTheme="majorBidi" w:hAnsiTheme="majorBidi" w:cstheme="majorBidi"/>
          <w:sz w:val="24"/>
          <w:szCs w:val="24"/>
        </w:rPr>
        <w:t xml:space="preserve">0 = </w:t>
      </w:r>
      <w:r w:rsidRPr="00223ABE">
        <w:rPr>
          <w:rFonts w:asciiTheme="majorBidi" w:hAnsiTheme="majorBidi" w:cstheme="majorBidi"/>
          <w:i/>
          <w:iCs/>
          <w:sz w:val="24"/>
          <w:szCs w:val="24"/>
        </w:rPr>
        <w:t>v</w:t>
      </w:r>
      <w:r w:rsidRPr="00223ABE">
        <w:rPr>
          <w:rFonts w:asciiTheme="majorBidi" w:hAnsiTheme="majorBidi" w:cstheme="majorBidi"/>
          <w:sz w:val="24"/>
          <w:szCs w:val="24"/>
        </w:rPr>
        <w:t>0</w:t>
      </w:r>
      <w:r w:rsidRPr="00223ABE">
        <w:rPr>
          <w:rFonts w:asciiTheme="majorBidi" w:hAnsiTheme="majorBidi" w:cstheme="majorBidi"/>
          <w:i/>
          <w:iCs/>
          <w:sz w:val="24"/>
          <w:szCs w:val="24"/>
        </w:rPr>
        <w:t>·x</w:t>
      </w:r>
      <w:r w:rsidRPr="00223ABE">
        <w:rPr>
          <w:rFonts w:asciiTheme="majorBidi" w:hAnsiTheme="majorBidi" w:cstheme="majorBidi"/>
          <w:sz w:val="24"/>
          <w:szCs w:val="24"/>
        </w:rPr>
        <w:t>0, and (</w:t>
      </w:r>
      <w:r w:rsidRPr="00223ABE">
        <w:rPr>
          <w:rFonts w:asciiTheme="majorBidi" w:hAnsiTheme="majorBidi" w:cstheme="majorBidi"/>
          <w:i/>
          <w:iCs/>
          <w:sz w:val="24"/>
          <w:szCs w:val="24"/>
        </w:rPr>
        <w:t>u</w:t>
      </w:r>
      <w:r w:rsidRPr="00223ABE">
        <w:rPr>
          <w:rFonts w:asciiTheme="majorBidi" w:hAnsiTheme="majorBidi" w:cstheme="majorBidi"/>
          <w:sz w:val="24"/>
          <w:szCs w:val="24"/>
        </w:rPr>
        <w:t>1</w:t>
      </w:r>
      <w:r w:rsidRPr="00223ABE">
        <w:rPr>
          <w:rFonts w:asciiTheme="majorBidi" w:hAnsiTheme="majorBidi" w:cstheme="majorBidi"/>
          <w:i/>
          <w:iCs/>
          <w:sz w:val="24"/>
          <w:szCs w:val="24"/>
        </w:rPr>
        <w:t>,w</w:t>
      </w:r>
      <w:r w:rsidRPr="00223ABE">
        <w:rPr>
          <w:rFonts w:asciiTheme="majorBidi" w:hAnsiTheme="majorBidi" w:cstheme="majorBidi"/>
          <w:sz w:val="24"/>
          <w:szCs w:val="24"/>
        </w:rPr>
        <w:t>1)</w:t>
      </w:r>
    </w:p>
    <w:p w:rsidR="00DB1903" w:rsidRPr="00223ABE" w:rsidRDefault="00DB1903" w:rsidP="000055E1">
      <w:pPr>
        <w:autoSpaceDE w:val="0"/>
        <w:autoSpaceDN w:val="0"/>
        <w:bidi w:val="0"/>
        <w:adjustRightInd w:val="0"/>
        <w:spacing w:after="0" w:line="240" w:lineRule="auto"/>
        <w:ind w:left="2160"/>
        <w:rPr>
          <w:rFonts w:asciiTheme="majorBidi" w:hAnsiTheme="majorBidi" w:cstheme="majorBidi"/>
          <w:sz w:val="24"/>
          <w:szCs w:val="24"/>
        </w:rPr>
      </w:pPr>
      <w:r w:rsidRPr="00223ABE">
        <w:rPr>
          <w:rFonts w:asciiTheme="majorBidi" w:hAnsiTheme="majorBidi" w:cstheme="majorBidi"/>
          <w:sz w:val="24"/>
          <w:szCs w:val="24"/>
        </w:rPr>
        <w:t xml:space="preserve">where </w:t>
      </w:r>
      <w:r w:rsidRPr="00223ABE">
        <w:rPr>
          <w:rFonts w:asciiTheme="majorBidi" w:hAnsiTheme="majorBidi" w:cstheme="majorBidi"/>
          <w:i/>
          <w:iCs/>
          <w:sz w:val="24"/>
          <w:szCs w:val="24"/>
        </w:rPr>
        <w:t>w</w:t>
      </w:r>
      <w:r w:rsidRPr="00223ABE">
        <w:rPr>
          <w:rFonts w:asciiTheme="majorBidi" w:hAnsiTheme="majorBidi" w:cstheme="majorBidi"/>
          <w:sz w:val="24"/>
          <w:szCs w:val="24"/>
        </w:rPr>
        <w:t xml:space="preserve">1 = </w:t>
      </w:r>
      <w:r w:rsidRPr="00223ABE">
        <w:rPr>
          <w:rFonts w:asciiTheme="majorBidi" w:hAnsiTheme="majorBidi" w:cstheme="majorBidi"/>
          <w:i/>
          <w:iCs/>
          <w:sz w:val="24"/>
          <w:szCs w:val="24"/>
        </w:rPr>
        <w:t>v</w:t>
      </w:r>
      <w:r w:rsidRPr="00223ABE">
        <w:rPr>
          <w:rFonts w:asciiTheme="majorBidi" w:hAnsiTheme="majorBidi" w:cstheme="majorBidi"/>
          <w:sz w:val="24"/>
          <w:szCs w:val="24"/>
        </w:rPr>
        <w:t>1</w:t>
      </w:r>
      <w:r w:rsidRPr="00223ABE">
        <w:rPr>
          <w:rFonts w:asciiTheme="majorBidi" w:hAnsiTheme="majorBidi" w:cstheme="majorBidi"/>
          <w:i/>
          <w:iCs/>
          <w:sz w:val="24"/>
          <w:szCs w:val="24"/>
        </w:rPr>
        <w:t>·x</w:t>
      </w:r>
      <w:r w:rsidRPr="00223ABE">
        <w:rPr>
          <w:rFonts w:asciiTheme="majorBidi" w:hAnsiTheme="majorBidi" w:cstheme="majorBidi"/>
          <w:sz w:val="24"/>
          <w:szCs w:val="24"/>
        </w:rPr>
        <w:t>1.</w:t>
      </w:r>
    </w:p>
    <w:p w:rsidR="00DB1903" w:rsidRPr="000055E1" w:rsidRDefault="00DB1903" w:rsidP="00D11AAB">
      <w:pPr>
        <w:pStyle w:val="ListParagraph"/>
        <w:numPr>
          <w:ilvl w:val="1"/>
          <w:numId w:val="22"/>
        </w:numPr>
        <w:autoSpaceDE w:val="0"/>
        <w:autoSpaceDN w:val="0"/>
        <w:bidi w:val="0"/>
        <w:adjustRightInd w:val="0"/>
        <w:spacing w:after="0" w:line="240" w:lineRule="auto"/>
        <w:rPr>
          <w:rFonts w:asciiTheme="majorBidi" w:hAnsiTheme="majorBidi" w:cstheme="majorBidi"/>
          <w:sz w:val="24"/>
          <w:szCs w:val="24"/>
        </w:rPr>
      </w:pPr>
      <w:r w:rsidRPr="000055E1">
        <w:rPr>
          <w:rFonts w:asciiTheme="majorBidi" w:hAnsiTheme="majorBidi" w:cstheme="majorBidi"/>
          <w:sz w:val="24"/>
          <w:szCs w:val="24"/>
        </w:rPr>
        <w:t xml:space="preserve">The receiver computes </w:t>
      </w:r>
      <w:proofErr w:type="spellStart"/>
      <w:r w:rsidRPr="000055E1">
        <w:rPr>
          <w:rFonts w:asciiTheme="majorBidi" w:hAnsiTheme="majorBidi" w:cstheme="majorBidi"/>
          <w:i/>
          <w:iCs/>
          <w:sz w:val="24"/>
          <w:szCs w:val="24"/>
        </w:rPr>
        <w:t>x</w:t>
      </w:r>
      <w:r w:rsidRPr="000055E1">
        <w:rPr>
          <w:rFonts w:asciiTheme="majorBidi" w:hAnsiTheme="majorBidi" w:cstheme="majorBidi"/>
          <w:i/>
          <w:iCs/>
          <w:sz w:val="24"/>
          <w:szCs w:val="24"/>
          <w:vertAlign w:val="subscript"/>
        </w:rPr>
        <w:t>σ</w:t>
      </w:r>
      <w:proofErr w:type="spellEnd"/>
      <w:r w:rsidRPr="000055E1">
        <w:rPr>
          <w:rFonts w:asciiTheme="majorBidi" w:hAnsiTheme="majorBidi" w:cstheme="majorBidi"/>
          <w:i/>
          <w:iCs/>
          <w:sz w:val="24"/>
          <w:szCs w:val="24"/>
        </w:rPr>
        <w:t xml:space="preserve"> </w:t>
      </w:r>
      <w:r w:rsidRPr="000055E1">
        <w:rPr>
          <w:rFonts w:asciiTheme="majorBidi" w:hAnsiTheme="majorBidi" w:cstheme="majorBidi"/>
          <w:sz w:val="24"/>
          <w:szCs w:val="24"/>
        </w:rPr>
        <w:t xml:space="preserve">= </w:t>
      </w:r>
      <w:proofErr w:type="spellStart"/>
      <w:r w:rsidRPr="000055E1">
        <w:rPr>
          <w:rFonts w:asciiTheme="majorBidi" w:hAnsiTheme="majorBidi" w:cstheme="majorBidi"/>
          <w:i/>
          <w:iCs/>
          <w:sz w:val="24"/>
          <w:szCs w:val="24"/>
        </w:rPr>
        <w:t>w</w:t>
      </w:r>
      <w:r w:rsidRPr="000055E1">
        <w:rPr>
          <w:rFonts w:asciiTheme="majorBidi" w:hAnsiTheme="majorBidi" w:cstheme="majorBidi"/>
          <w:i/>
          <w:iCs/>
          <w:sz w:val="24"/>
          <w:szCs w:val="24"/>
          <w:vertAlign w:val="subscript"/>
        </w:rPr>
        <w:t>σ</w:t>
      </w:r>
      <w:proofErr w:type="spellEnd"/>
      <w:r w:rsidRPr="000055E1">
        <w:rPr>
          <w:rFonts w:asciiTheme="majorBidi" w:hAnsiTheme="majorBidi" w:cstheme="majorBidi"/>
          <w:i/>
          <w:iCs/>
          <w:sz w:val="24"/>
          <w:szCs w:val="24"/>
        </w:rPr>
        <w:t>/</w:t>
      </w:r>
      <w:r w:rsidRPr="000055E1">
        <w:rPr>
          <w:rFonts w:asciiTheme="majorBidi" w:hAnsiTheme="majorBidi" w:cstheme="majorBidi"/>
          <w:sz w:val="24"/>
          <w:szCs w:val="24"/>
        </w:rPr>
        <w:t>(</w:t>
      </w:r>
      <w:proofErr w:type="spellStart"/>
      <w:r w:rsidRPr="000055E1">
        <w:rPr>
          <w:rFonts w:asciiTheme="majorBidi" w:hAnsiTheme="majorBidi" w:cstheme="majorBidi"/>
          <w:i/>
          <w:iCs/>
          <w:sz w:val="24"/>
          <w:szCs w:val="24"/>
        </w:rPr>
        <w:t>u</w:t>
      </w:r>
      <w:r w:rsidRPr="000055E1">
        <w:rPr>
          <w:rFonts w:asciiTheme="majorBidi" w:hAnsiTheme="majorBidi" w:cstheme="majorBidi"/>
          <w:i/>
          <w:iCs/>
          <w:sz w:val="24"/>
          <w:szCs w:val="24"/>
          <w:vertAlign w:val="subscript"/>
        </w:rPr>
        <w:t>σ</w:t>
      </w:r>
      <w:proofErr w:type="spellEnd"/>
      <w:r w:rsidRPr="000055E1">
        <w:rPr>
          <w:rFonts w:asciiTheme="majorBidi" w:hAnsiTheme="majorBidi" w:cstheme="majorBidi"/>
          <w:sz w:val="24"/>
          <w:szCs w:val="24"/>
        </w:rPr>
        <w:t>)</w:t>
      </w:r>
      <w:r w:rsidRPr="000055E1">
        <w:rPr>
          <w:rFonts w:asciiTheme="majorBidi" w:hAnsiTheme="majorBidi" w:cstheme="majorBidi"/>
          <w:i/>
          <w:iCs/>
          <w:sz w:val="24"/>
          <w:szCs w:val="24"/>
          <w:vertAlign w:val="superscript"/>
        </w:rPr>
        <w:t>r</w:t>
      </w:r>
      <w:r w:rsidRPr="000055E1">
        <w:rPr>
          <w:rFonts w:asciiTheme="majorBidi" w:hAnsiTheme="majorBidi" w:cstheme="majorBidi"/>
          <w:sz w:val="24"/>
          <w:szCs w:val="24"/>
        </w:rPr>
        <w:t>.</w:t>
      </w:r>
    </w:p>
    <w:p w:rsidR="007F2C47" w:rsidRDefault="007F2C47">
      <w:pPr>
        <w:bidi w:val="0"/>
        <w:rPr>
          <w:ins w:id="280" w:author="Yael" w:date="2010-07-09T11:44:00Z"/>
          <w:rFonts w:asciiTheme="majorBidi" w:hAnsiTheme="majorBidi" w:cstheme="majorBidi"/>
          <w:sz w:val="24"/>
          <w:szCs w:val="24"/>
        </w:rPr>
      </w:pPr>
      <w:ins w:id="281" w:author="Yael" w:date="2010-07-09T11:44:00Z">
        <w:r>
          <w:rPr>
            <w:rFonts w:asciiTheme="majorBidi" w:hAnsiTheme="majorBidi" w:cstheme="majorBidi"/>
            <w:sz w:val="24"/>
            <w:szCs w:val="24"/>
          </w:rPr>
          <w:br w:type="page"/>
        </w:r>
      </w:ins>
    </w:p>
    <w:p w:rsidR="001C18F5" w:rsidRDefault="001C18F5" w:rsidP="001C18F5">
      <w:pPr>
        <w:pStyle w:val="Heading1"/>
        <w:bidi w:val="0"/>
      </w:pPr>
      <w:r>
        <w:lastRenderedPageBreak/>
        <w:t>Coin Tossing</w:t>
      </w:r>
    </w:p>
    <w:p w:rsidR="001C18F5" w:rsidRDefault="001C18F5" w:rsidP="001C18F5">
      <w:pPr>
        <w:bidi w:val="0"/>
      </w:pPr>
    </w:p>
    <w:p w:rsidR="001C18F5" w:rsidRDefault="001C18F5" w:rsidP="001C18F5">
      <w:pPr>
        <w:pStyle w:val="Heading2"/>
        <w:bidi w:val="0"/>
      </w:pPr>
      <w:r>
        <w:t>Basic Blum single-coin tossing using any commitment scheme</w:t>
      </w:r>
    </w:p>
    <w:p w:rsidR="001C18F5" w:rsidRPr="00573ADA" w:rsidRDefault="00573ADA" w:rsidP="006C25B0">
      <w:pPr>
        <w:pStyle w:val="ListParagraph"/>
        <w:numPr>
          <w:ilvl w:val="0"/>
          <w:numId w:val="30"/>
        </w:numPr>
        <w:autoSpaceDE w:val="0"/>
        <w:autoSpaceDN w:val="0"/>
        <w:bidi w:val="0"/>
        <w:adjustRightInd w:val="0"/>
        <w:spacing w:after="0" w:line="240" w:lineRule="auto"/>
        <w:rPr>
          <w:rFonts w:asciiTheme="majorBidi" w:hAnsiTheme="majorBidi" w:cstheme="majorBidi"/>
          <w:sz w:val="24"/>
          <w:szCs w:val="24"/>
        </w:rPr>
      </w:pPr>
      <w:r>
        <w:rPr>
          <w:rFonts w:asciiTheme="majorBidi" w:hAnsiTheme="majorBidi" w:cstheme="majorBidi"/>
          <w:b/>
          <w:bCs/>
          <w:sz w:val="24"/>
          <w:szCs w:val="24"/>
        </w:rPr>
        <w:t>I</w:t>
      </w:r>
      <w:r w:rsidR="001C18F5" w:rsidRPr="001C18F5">
        <w:rPr>
          <w:rFonts w:asciiTheme="majorBidi" w:hAnsiTheme="majorBidi" w:cstheme="majorBidi"/>
          <w:b/>
          <w:bCs/>
          <w:sz w:val="24"/>
          <w:szCs w:val="24"/>
        </w:rPr>
        <w:t>nput:</w:t>
      </w:r>
      <w:r>
        <w:rPr>
          <w:rFonts w:asciiTheme="majorBidi" w:hAnsiTheme="majorBidi" w:cstheme="majorBidi"/>
          <w:b/>
          <w:bCs/>
          <w:sz w:val="24"/>
          <w:szCs w:val="24"/>
        </w:rPr>
        <w:t xml:space="preserve"> </w:t>
      </w:r>
      <w:r w:rsidR="006C25B0">
        <w:rPr>
          <w:rFonts w:asciiTheme="majorBidi" w:hAnsiTheme="majorBidi" w:cstheme="majorBidi"/>
          <w:sz w:val="24"/>
          <w:szCs w:val="24"/>
        </w:rPr>
        <w:t>none</w:t>
      </w:r>
    </w:p>
    <w:p w:rsidR="001C18F5" w:rsidRPr="00927A28" w:rsidRDefault="001C18F5" w:rsidP="001C18F5">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sidRPr="001C18F5">
        <w:rPr>
          <w:rFonts w:asciiTheme="majorBidi" w:hAnsiTheme="majorBidi" w:cstheme="majorBidi"/>
          <w:b/>
          <w:bCs/>
          <w:sz w:val="24"/>
          <w:szCs w:val="24"/>
        </w:rPr>
        <w:t>Default behavior on wrong input:</w:t>
      </w:r>
    </w:p>
    <w:p w:rsidR="001C18F5" w:rsidRPr="001C18F5" w:rsidRDefault="00647E01" w:rsidP="006C25B0">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 xml:space="preserve">Common output: </w:t>
      </w:r>
      <w:r w:rsidR="006C25B0">
        <w:t xml:space="preserve">a bit </w:t>
      </w:r>
      <w:r w:rsidR="006C25B0" w:rsidRPr="006C25B0">
        <w:rPr>
          <w:i/>
          <w:iCs/>
        </w:rPr>
        <w:t>b</w:t>
      </w:r>
      <w:r w:rsidRPr="004B6B48">
        <w:rPr>
          <w:rFonts w:asciiTheme="majorBidi" w:hAnsiTheme="majorBidi" w:cstheme="majorBidi"/>
          <w:i/>
          <w:iCs/>
          <w:sz w:val="24"/>
          <w:szCs w:val="24"/>
          <w:vertAlign w:val="subscript"/>
        </w:rPr>
        <w:t xml:space="preserve"> </w:t>
      </w:r>
      <w:r>
        <w:t xml:space="preserve"> </w:t>
      </w:r>
    </w:p>
    <w:p w:rsidR="001C18F5" w:rsidRPr="00573ADA" w:rsidRDefault="00573ADA" w:rsidP="00573ADA">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sidRPr="008A3490">
        <w:rPr>
          <w:rFonts w:asciiTheme="majorBidi" w:hAnsiTheme="majorBidi" w:cstheme="majorBidi"/>
          <w:b/>
          <w:bCs/>
          <w:sz w:val="24"/>
          <w:szCs w:val="24"/>
        </w:rPr>
        <w:t>The protocol:</w:t>
      </w:r>
    </w:p>
    <w:p w:rsidR="006C25B0" w:rsidRDefault="006C25B0" w:rsidP="006C25B0">
      <w:pPr>
        <w:pStyle w:val="ListParagraph"/>
        <w:numPr>
          <w:ilvl w:val="0"/>
          <w:numId w:val="40"/>
        </w:numPr>
        <w:bidi w:val="0"/>
      </w:pPr>
      <w:r>
        <w:t>P</w:t>
      </w:r>
      <w:r w:rsidRPr="00EC1895">
        <w:rPr>
          <w:vertAlign w:val="subscript"/>
        </w:rPr>
        <w:t>1</w:t>
      </w:r>
      <w:r>
        <w:rPr>
          <w:vertAlign w:val="subscript"/>
        </w:rPr>
        <w:t xml:space="preserve"> </w:t>
      </w:r>
      <w:r>
        <w:t>and P</w:t>
      </w:r>
      <w:r>
        <w:rPr>
          <w:vertAlign w:val="subscript"/>
        </w:rPr>
        <w:t>2</w:t>
      </w:r>
      <w:r>
        <w:t xml:space="preserve"> choose random bits </w:t>
      </w:r>
      <w:r w:rsidRPr="006C25B0">
        <w:rPr>
          <w:i/>
          <w:iCs/>
        </w:rPr>
        <w:t>b</w:t>
      </w:r>
      <w:r w:rsidRPr="006C25B0">
        <w:rPr>
          <w:i/>
          <w:iCs/>
          <w:vertAlign w:val="subscript"/>
        </w:rPr>
        <w:t>1</w:t>
      </w:r>
      <w:r>
        <w:t xml:space="preserve"> and </w:t>
      </w:r>
      <w:r w:rsidRPr="006C25B0">
        <w:rPr>
          <w:i/>
          <w:iCs/>
        </w:rPr>
        <w:t>b</w:t>
      </w:r>
      <w:r w:rsidRPr="006C25B0">
        <w:rPr>
          <w:i/>
          <w:iCs/>
          <w:vertAlign w:val="subscript"/>
        </w:rPr>
        <w:t>2</w:t>
      </w:r>
      <w:r>
        <w:t>, respectively</w:t>
      </w:r>
    </w:p>
    <w:p w:rsidR="001C18F5" w:rsidRDefault="001C18F5" w:rsidP="006C25B0">
      <w:pPr>
        <w:pStyle w:val="ListParagraph"/>
        <w:numPr>
          <w:ilvl w:val="0"/>
          <w:numId w:val="40"/>
        </w:numPr>
        <w:bidi w:val="0"/>
      </w:pPr>
      <w:r>
        <w:t>P</w:t>
      </w:r>
      <w:r w:rsidRPr="00EC1895">
        <w:rPr>
          <w:vertAlign w:val="subscript"/>
        </w:rPr>
        <w:t>1</w:t>
      </w:r>
      <w:r>
        <w:t xml:space="preserve"> commits to </w:t>
      </w:r>
      <w:r w:rsidR="004B6B48">
        <w:t>the</w:t>
      </w:r>
      <w:r>
        <w:t xml:space="preserve"> single random bit </w:t>
      </w:r>
      <w:r w:rsidR="004B6B48" w:rsidRPr="004B6B48">
        <w:rPr>
          <w:rFonts w:asciiTheme="majorBidi" w:hAnsiTheme="majorBidi" w:cstheme="majorBidi"/>
          <w:i/>
          <w:iCs/>
          <w:sz w:val="24"/>
          <w:szCs w:val="24"/>
        </w:rPr>
        <w:t>b</w:t>
      </w:r>
      <w:r w:rsidR="004B6B48" w:rsidRPr="004B6B48">
        <w:rPr>
          <w:rFonts w:asciiTheme="majorBidi" w:hAnsiTheme="majorBidi" w:cstheme="majorBidi"/>
          <w:i/>
          <w:iCs/>
          <w:sz w:val="24"/>
          <w:szCs w:val="24"/>
          <w:vertAlign w:val="subscript"/>
        </w:rPr>
        <w:t>1</w:t>
      </w:r>
      <w:r w:rsidR="004B6B48" w:rsidRPr="004B6B48">
        <w:rPr>
          <w:i/>
          <w:iCs/>
        </w:rPr>
        <w:t xml:space="preserve"> </w:t>
      </w:r>
      <w:r>
        <w:t>using any commitment scheme</w:t>
      </w:r>
    </w:p>
    <w:p w:rsidR="001C18F5" w:rsidRDefault="001C18F5" w:rsidP="004B6B48">
      <w:pPr>
        <w:pStyle w:val="ListParagraph"/>
        <w:numPr>
          <w:ilvl w:val="0"/>
          <w:numId w:val="40"/>
        </w:numPr>
        <w:bidi w:val="0"/>
      </w:pPr>
      <w:r>
        <w:t>P</w:t>
      </w:r>
      <w:r w:rsidRPr="00EC1895">
        <w:rPr>
          <w:vertAlign w:val="subscript"/>
        </w:rPr>
        <w:t>2</w:t>
      </w:r>
      <w:r>
        <w:t xml:space="preserve"> sends </w:t>
      </w:r>
      <w:r w:rsidR="004B6B48">
        <w:t>the</w:t>
      </w:r>
      <w:r>
        <w:t xml:space="preserve"> random bit </w:t>
      </w:r>
      <w:r w:rsidR="004B6B48" w:rsidRPr="004B6B48">
        <w:rPr>
          <w:rFonts w:asciiTheme="majorBidi" w:hAnsiTheme="majorBidi" w:cstheme="majorBidi"/>
          <w:i/>
          <w:iCs/>
          <w:sz w:val="24"/>
          <w:szCs w:val="24"/>
        </w:rPr>
        <w:t>b</w:t>
      </w:r>
      <w:r w:rsidR="004B6B48" w:rsidRPr="004B6B48">
        <w:rPr>
          <w:rFonts w:asciiTheme="majorBidi" w:hAnsiTheme="majorBidi" w:cstheme="majorBidi"/>
          <w:i/>
          <w:iCs/>
          <w:sz w:val="24"/>
          <w:szCs w:val="24"/>
          <w:vertAlign w:val="subscript"/>
        </w:rPr>
        <w:t xml:space="preserve">2 </w:t>
      </w:r>
      <w:r w:rsidR="004B6B48">
        <w:t xml:space="preserve"> </w:t>
      </w:r>
      <w:r>
        <w:t>to P1</w:t>
      </w:r>
    </w:p>
    <w:p w:rsidR="001C18F5" w:rsidRDefault="001C18F5" w:rsidP="00573ADA">
      <w:pPr>
        <w:pStyle w:val="ListParagraph"/>
        <w:numPr>
          <w:ilvl w:val="0"/>
          <w:numId w:val="40"/>
        </w:numPr>
        <w:bidi w:val="0"/>
      </w:pPr>
      <w:r>
        <w:t>P</w:t>
      </w:r>
      <w:r w:rsidRPr="00EC1895">
        <w:rPr>
          <w:vertAlign w:val="subscript"/>
        </w:rPr>
        <w:t>1</w:t>
      </w:r>
      <w:r>
        <w:t xml:space="preserve"> </w:t>
      </w:r>
      <w:proofErr w:type="spellStart"/>
      <w:r>
        <w:t>decommits</w:t>
      </w:r>
      <w:proofErr w:type="spellEnd"/>
    </w:p>
    <w:p w:rsidR="001C18F5" w:rsidRDefault="001C18F5" w:rsidP="004B6B48">
      <w:pPr>
        <w:pStyle w:val="ListParagraph"/>
        <w:numPr>
          <w:ilvl w:val="0"/>
          <w:numId w:val="40"/>
        </w:numPr>
        <w:bidi w:val="0"/>
      </w:pPr>
      <w:r>
        <w:t xml:space="preserve">Both parties output XOR of </w:t>
      </w:r>
      <w:r w:rsidR="004B6B48">
        <w:t xml:space="preserve">the </w:t>
      </w:r>
      <w:r>
        <w:t>bits</w:t>
      </w:r>
      <w:r w:rsidR="004B6B48">
        <w:t xml:space="preserve"> </w:t>
      </w:r>
      <w:r w:rsidR="004B6B48" w:rsidRPr="004B6B48">
        <w:rPr>
          <w:rFonts w:asciiTheme="majorBidi" w:hAnsiTheme="majorBidi" w:cstheme="majorBidi"/>
          <w:i/>
          <w:iCs/>
          <w:sz w:val="24"/>
          <w:szCs w:val="24"/>
        </w:rPr>
        <w:t>b</w:t>
      </w:r>
      <w:r w:rsidR="004B6B48">
        <w:rPr>
          <w:rFonts w:asciiTheme="majorBidi" w:hAnsiTheme="majorBidi" w:cstheme="majorBidi"/>
          <w:i/>
          <w:iCs/>
          <w:sz w:val="24"/>
          <w:szCs w:val="24"/>
          <w:vertAlign w:val="subscript"/>
        </w:rPr>
        <w:t>1</w:t>
      </w:r>
      <w:r w:rsidR="004B6B48" w:rsidRPr="004B6B48">
        <w:rPr>
          <w:rFonts w:asciiTheme="majorBidi" w:hAnsiTheme="majorBidi" w:cstheme="majorBidi"/>
          <w:i/>
          <w:iCs/>
          <w:sz w:val="24"/>
          <w:szCs w:val="24"/>
          <w:vertAlign w:val="subscript"/>
        </w:rPr>
        <w:t xml:space="preserve"> </w:t>
      </w:r>
      <w:r w:rsidR="004B6B48">
        <w:t xml:space="preserve"> </w:t>
      </w:r>
      <w:r w:rsidR="004B6B48" w:rsidRPr="004B6B48">
        <w:t>and</w:t>
      </w:r>
      <w:r w:rsidR="004B6B48">
        <w:rPr>
          <w:rFonts w:asciiTheme="majorBidi" w:hAnsiTheme="majorBidi" w:cstheme="majorBidi"/>
          <w:i/>
          <w:iCs/>
          <w:sz w:val="24"/>
          <w:szCs w:val="24"/>
        </w:rPr>
        <w:t xml:space="preserve"> </w:t>
      </w:r>
      <w:r w:rsidR="004B6B48" w:rsidRPr="004B6B48">
        <w:rPr>
          <w:rFonts w:asciiTheme="majorBidi" w:hAnsiTheme="majorBidi" w:cstheme="majorBidi"/>
          <w:i/>
          <w:iCs/>
          <w:sz w:val="24"/>
          <w:szCs w:val="24"/>
        </w:rPr>
        <w:t>b</w:t>
      </w:r>
      <w:r w:rsidR="004B6B48" w:rsidRPr="004B6B48">
        <w:rPr>
          <w:rFonts w:asciiTheme="majorBidi" w:hAnsiTheme="majorBidi" w:cstheme="majorBidi"/>
          <w:i/>
          <w:iCs/>
          <w:sz w:val="24"/>
          <w:szCs w:val="24"/>
          <w:vertAlign w:val="subscript"/>
        </w:rPr>
        <w:t xml:space="preserve">2 </w:t>
      </w:r>
      <w:r w:rsidR="004B6B48">
        <w:t xml:space="preserve"> </w:t>
      </w:r>
    </w:p>
    <w:p w:rsidR="00CD7038" w:rsidRDefault="00CD7038" w:rsidP="00CD7038">
      <w:pPr>
        <w:bidi w:val="0"/>
      </w:pPr>
    </w:p>
    <w:p w:rsidR="00030A99" w:rsidRPr="00030A99" w:rsidRDefault="00030A99" w:rsidP="00030A99">
      <w:pPr>
        <w:autoSpaceDE w:val="0"/>
        <w:autoSpaceDN w:val="0"/>
        <w:bidi w:val="0"/>
        <w:adjustRightInd w:val="0"/>
        <w:spacing w:after="0" w:line="240" w:lineRule="auto"/>
        <w:rPr>
          <w:rFonts w:asciiTheme="majorBidi" w:hAnsiTheme="majorBidi" w:cstheme="majorBidi"/>
          <w:sz w:val="24"/>
          <w:szCs w:val="24"/>
        </w:rPr>
      </w:pPr>
      <w:r>
        <w:rPr>
          <w:rFonts w:asciiTheme="majorHAnsi" w:eastAsiaTheme="majorEastAsia" w:hAnsiTheme="majorHAnsi" w:cstheme="majorBidi"/>
          <w:b/>
          <w:bCs/>
          <w:color w:val="4F81BD" w:themeColor="accent1"/>
          <w:sz w:val="26"/>
          <w:szCs w:val="26"/>
        </w:rPr>
        <w:t> </w:t>
      </w:r>
      <w:r w:rsidRPr="00030A99">
        <w:rPr>
          <w:rFonts w:asciiTheme="majorHAnsi" w:eastAsiaTheme="majorEastAsia" w:hAnsiTheme="majorHAnsi" w:cstheme="majorBidi"/>
          <w:b/>
          <w:bCs/>
          <w:color w:val="4F81BD" w:themeColor="accent1"/>
          <w:sz w:val="26"/>
          <w:szCs w:val="26"/>
        </w:rPr>
        <w:t xml:space="preserve">[Lindell01] coin tossing, using Pedersen commitments and DLOG-ZK </w:t>
      </w:r>
    </w:p>
    <w:p w:rsidR="00CD7038" w:rsidRPr="00573ADA" w:rsidRDefault="00CD7038" w:rsidP="006C25B0">
      <w:pPr>
        <w:pStyle w:val="ListParagraph"/>
        <w:numPr>
          <w:ilvl w:val="0"/>
          <w:numId w:val="30"/>
        </w:numPr>
        <w:autoSpaceDE w:val="0"/>
        <w:autoSpaceDN w:val="0"/>
        <w:bidi w:val="0"/>
        <w:adjustRightInd w:val="0"/>
        <w:spacing w:after="0" w:line="240" w:lineRule="auto"/>
        <w:rPr>
          <w:rFonts w:asciiTheme="majorBidi" w:hAnsiTheme="majorBidi" w:cstheme="majorBidi"/>
          <w:sz w:val="24"/>
          <w:szCs w:val="24"/>
        </w:rPr>
      </w:pPr>
      <w:r>
        <w:rPr>
          <w:rFonts w:asciiTheme="majorBidi" w:hAnsiTheme="majorBidi" w:cstheme="majorBidi"/>
          <w:b/>
          <w:bCs/>
          <w:sz w:val="24"/>
          <w:szCs w:val="24"/>
        </w:rPr>
        <w:t>I</w:t>
      </w:r>
      <w:r w:rsidRPr="001C18F5">
        <w:rPr>
          <w:rFonts w:asciiTheme="majorBidi" w:hAnsiTheme="majorBidi" w:cstheme="majorBidi"/>
          <w:b/>
          <w:bCs/>
          <w:sz w:val="24"/>
          <w:szCs w:val="24"/>
        </w:rPr>
        <w:t>nput:</w:t>
      </w:r>
      <w:r>
        <w:rPr>
          <w:rFonts w:asciiTheme="majorBidi" w:hAnsiTheme="majorBidi" w:cstheme="majorBidi"/>
          <w:b/>
          <w:bCs/>
          <w:sz w:val="24"/>
          <w:szCs w:val="24"/>
        </w:rPr>
        <w:t xml:space="preserve"> </w:t>
      </w:r>
      <w:r w:rsidR="006C25B0">
        <w:rPr>
          <w:rFonts w:asciiTheme="majorBidi" w:hAnsiTheme="majorBidi" w:cstheme="majorBidi"/>
          <w:sz w:val="24"/>
          <w:szCs w:val="24"/>
        </w:rPr>
        <w:t>none</w:t>
      </w:r>
    </w:p>
    <w:p w:rsidR="00CD7038" w:rsidRPr="00927A28" w:rsidRDefault="00CD7038" w:rsidP="00CD7038">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sidRPr="001C18F5">
        <w:rPr>
          <w:rFonts w:asciiTheme="majorBidi" w:hAnsiTheme="majorBidi" w:cstheme="majorBidi"/>
          <w:b/>
          <w:bCs/>
          <w:sz w:val="24"/>
          <w:szCs w:val="24"/>
        </w:rPr>
        <w:t>Default behavior on wrong input:</w:t>
      </w:r>
    </w:p>
    <w:p w:rsidR="00E44113" w:rsidRDefault="00647E01" w:rsidP="006C25B0">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 xml:space="preserve">Common output: </w:t>
      </w:r>
      <w:r w:rsidR="006C25B0">
        <w:t>a random string of a given length</w:t>
      </w:r>
      <w:r>
        <w:t xml:space="preserve"> </w:t>
      </w:r>
    </w:p>
    <w:p w:rsidR="00647E01" w:rsidRPr="00E44113" w:rsidRDefault="00E44113" w:rsidP="00E44113">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sidRPr="008A3490">
        <w:rPr>
          <w:rFonts w:asciiTheme="majorBidi" w:hAnsiTheme="majorBidi" w:cstheme="majorBidi"/>
          <w:b/>
          <w:bCs/>
          <w:sz w:val="24"/>
          <w:szCs w:val="24"/>
        </w:rPr>
        <w:t>The protocol:</w:t>
      </w:r>
    </w:p>
    <w:tbl>
      <w:tblPr>
        <w:tblpPr w:leftFromText="180" w:rightFromText="180" w:vertAnchor="text" w:horzAnchor="margin" w:tblpY="3"/>
        <w:tblW w:w="7891" w:type="dxa"/>
        <w:tblLook w:val="04A0"/>
      </w:tblPr>
      <w:tblGrid>
        <w:gridCol w:w="7891"/>
      </w:tblGrid>
      <w:tr w:rsidR="001B4FE0" w:rsidRPr="00CD7038" w:rsidTr="001B4FE0">
        <w:trPr>
          <w:trHeight w:val="300"/>
        </w:trPr>
        <w:tc>
          <w:tcPr>
            <w:tcW w:w="7891" w:type="dxa"/>
            <w:tcBorders>
              <w:top w:val="nil"/>
              <w:left w:val="nil"/>
              <w:bottom w:val="nil"/>
              <w:right w:val="nil"/>
            </w:tcBorders>
            <w:shd w:val="clear" w:color="auto" w:fill="auto"/>
            <w:noWrap/>
            <w:vAlign w:val="bottom"/>
            <w:hideMark/>
          </w:tcPr>
          <w:p w:rsidR="001B4FE0" w:rsidRPr="00CD7038" w:rsidRDefault="00E44113" w:rsidP="006C25B0">
            <w:pPr>
              <w:pStyle w:val="ListParagraph"/>
              <w:numPr>
                <w:ilvl w:val="0"/>
                <w:numId w:val="41"/>
              </w:numPr>
              <w:bidi w:val="0"/>
              <w:spacing w:after="0" w:line="240" w:lineRule="auto"/>
              <w:rPr>
                <w:rFonts w:ascii="Calibri" w:eastAsia="Times New Roman" w:hAnsi="Calibri" w:cs="Arial"/>
                <w:color w:val="000000"/>
              </w:rPr>
            </w:pPr>
            <w:r w:rsidRPr="00E44113">
              <w:rPr>
                <w:rFonts w:ascii="Calibri" w:eastAsia="Times New Roman" w:hAnsi="Calibri" w:cs="Arial"/>
                <w:color w:val="000000"/>
              </w:rPr>
              <w:t>P1 commits to a random</w:t>
            </w:r>
            <w:r w:rsidR="006C25B0">
              <w:rPr>
                <w:rFonts w:ascii="Calibri" w:eastAsia="Times New Roman" w:hAnsi="Calibri" w:cs="Arial"/>
                <w:color w:val="000000"/>
              </w:rPr>
              <w:t xml:space="preserve"> element </w:t>
            </w:r>
            <w:r w:rsidR="006C25B0" w:rsidRPr="00464503">
              <w:rPr>
                <w:rFonts w:ascii="Calibri" w:eastAsia="Times New Roman" w:hAnsi="Calibri" w:cs="Arial"/>
                <w:i/>
                <w:iCs/>
                <w:color w:val="000000"/>
              </w:rPr>
              <w:t>r</w:t>
            </w:r>
            <w:r w:rsidR="006C25B0">
              <w:rPr>
                <w:rFonts w:ascii="Calibri" w:eastAsia="Times New Roman" w:hAnsi="Calibri" w:cs="Arial"/>
                <w:color w:val="000000"/>
              </w:rPr>
              <w:t xml:space="preserve"> of the group</w:t>
            </w:r>
            <w:r w:rsidRPr="00E44113">
              <w:rPr>
                <w:rFonts w:ascii="Calibri" w:eastAsia="Times New Roman" w:hAnsi="Calibri" w:cs="Arial"/>
                <w:color w:val="000000"/>
              </w:rPr>
              <w:t xml:space="preserve"> using Pedersen</w:t>
            </w:r>
          </w:p>
        </w:tc>
      </w:tr>
      <w:tr w:rsidR="001B4FE0" w:rsidRPr="00CD7038" w:rsidTr="001B4FE0">
        <w:trPr>
          <w:trHeight w:val="300"/>
        </w:trPr>
        <w:tc>
          <w:tcPr>
            <w:tcW w:w="7891" w:type="dxa"/>
            <w:tcBorders>
              <w:top w:val="nil"/>
              <w:left w:val="nil"/>
              <w:bottom w:val="nil"/>
              <w:right w:val="nil"/>
            </w:tcBorders>
            <w:shd w:val="clear" w:color="auto" w:fill="auto"/>
            <w:noWrap/>
            <w:vAlign w:val="bottom"/>
            <w:hideMark/>
          </w:tcPr>
          <w:p w:rsidR="001B4FE0" w:rsidRPr="00CD7038" w:rsidRDefault="001B4FE0" w:rsidP="001B4FE0">
            <w:pPr>
              <w:pStyle w:val="ListParagraph"/>
              <w:numPr>
                <w:ilvl w:val="0"/>
                <w:numId w:val="41"/>
              </w:numPr>
              <w:bidi w:val="0"/>
              <w:spacing w:after="0" w:line="240" w:lineRule="auto"/>
              <w:rPr>
                <w:rFonts w:ascii="Calibri" w:eastAsia="Times New Roman" w:hAnsi="Calibri" w:cs="Arial"/>
                <w:color w:val="000000"/>
              </w:rPr>
            </w:pPr>
            <w:r w:rsidRPr="00CD7038">
              <w:rPr>
                <w:rFonts w:ascii="Calibri" w:eastAsia="Times New Roman" w:hAnsi="Calibri" w:cstheme="minorHAnsi"/>
                <w:color w:val="000000"/>
              </w:rPr>
              <w:t xml:space="preserve">P1 proves in ZKPOK that it knows the committed value (item 4 in sigma) </w:t>
            </w:r>
          </w:p>
        </w:tc>
      </w:tr>
      <w:tr w:rsidR="001B4FE0" w:rsidRPr="00CD7038" w:rsidTr="001B4FE0">
        <w:trPr>
          <w:trHeight w:val="300"/>
        </w:trPr>
        <w:tc>
          <w:tcPr>
            <w:tcW w:w="7891" w:type="dxa"/>
            <w:tcBorders>
              <w:top w:val="nil"/>
              <w:left w:val="nil"/>
              <w:bottom w:val="nil"/>
              <w:right w:val="nil"/>
            </w:tcBorders>
            <w:shd w:val="clear" w:color="auto" w:fill="auto"/>
            <w:noWrap/>
            <w:vAlign w:val="bottom"/>
            <w:hideMark/>
          </w:tcPr>
          <w:p w:rsidR="001B4FE0" w:rsidRPr="00CD7038" w:rsidRDefault="001B4FE0" w:rsidP="001B4FE0">
            <w:pPr>
              <w:pStyle w:val="ListParagraph"/>
              <w:numPr>
                <w:ilvl w:val="0"/>
                <w:numId w:val="41"/>
              </w:numPr>
              <w:bidi w:val="0"/>
              <w:spacing w:after="0" w:line="240" w:lineRule="auto"/>
              <w:rPr>
                <w:rFonts w:ascii="Calibri" w:eastAsia="Times New Roman" w:hAnsi="Calibri" w:cs="Arial"/>
                <w:color w:val="000000"/>
              </w:rPr>
            </w:pPr>
            <w:r w:rsidRPr="00CD7038">
              <w:rPr>
                <w:rFonts w:ascii="Calibri" w:eastAsia="Times New Roman" w:hAnsi="Calibri" w:cstheme="minorHAnsi"/>
                <w:color w:val="000000"/>
              </w:rPr>
              <w:t xml:space="preserve">P2 sends a random </w:t>
            </w:r>
            <w:r w:rsidR="006C25B0">
              <w:rPr>
                <w:rFonts w:ascii="Calibri" w:eastAsia="Times New Roman" w:hAnsi="Calibri" w:cstheme="minorHAnsi"/>
                <w:color w:val="000000"/>
              </w:rPr>
              <w:t xml:space="preserve">element </w:t>
            </w:r>
            <w:r w:rsidRPr="006C25B0">
              <w:rPr>
                <w:rFonts w:ascii="Calibri" w:eastAsia="Times New Roman" w:hAnsi="Calibri" w:cstheme="minorHAnsi"/>
                <w:i/>
                <w:iCs/>
                <w:color w:val="000000"/>
              </w:rPr>
              <w:t>s</w:t>
            </w:r>
            <w:r w:rsidR="006C25B0">
              <w:rPr>
                <w:rFonts w:ascii="Calibri" w:eastAsia="Times New Roman" w:hAnsi="Calibri" w:cstheme="minorHAnsi"/>
                <w:color w:val="000000"/>
              </w:rPr>
              <w:t xml:space="preserve"> of the group</w:t>
            </w:r>
          </w:p>
        </w:tc>
      </w:tr>
      <w:tr w:rsidR="001B4FE0" w:rsidRPr="00CD7038" w:rsidTr="001B4FE0">
        <w:trPr>
          <w:trHeight w:val="300"/>
        </w:trPr>
        <w:tc>
          <w:tcPr>
            <w:tcW w:w="7891" w:type="dxa"/>
            <w:tcBorders>
              <w:top w:val="nil"/>
              <w:left w:val="nil"/>
              <w:bottom w:val="nil"/>
              <w:right w:val="nil"/>
            </w:tcBorders>
            <w:shd w:val="clear" w:color="auto" w:fill="auto"/>
            <w:noWrap/>
            <w:vAlign w:val="bottom"/>
            <w:hideMark/>
          </w:tcPr>
          <w:p w:rsidR="001B4FE0" w:rsidRPr="00CD7038" w:rsidRDefault="001B4FE0" w:rsidP="001B4FE0">
            <w:pPr>
              <w:pStyle w:val="ListParagraph"/>
              <w:numPr>
                <w:ilvl w:val="0"/>
                <w:numId w:val="41"/>
              </w:numPr>
              <w:bidi w:val="0"/>
              <w:spacing w:after="0" w:line="240" w:lineRule="auto"/>
              <w:rPr>
                <w:rFonts w:ascii="Calibri" w:eastAsia="Times New Roman" w:hAnsi="Calibri" w:cs="Arial"/>
                <w:color w:val="000000"/>
              </w:rPr>
            </w:pPr>
            <w:r w:rsidRPr="00CD7038">
              <w:rPr>
                <w:rFonts w:ascii="Calibri" w:eastAsia="Times New Roman" w:hAnsi="Calibri" w:cstheme="minorHAnsi"/>
                <w:color w:val="000000"/>
              </w:rPr>
              <w:t xml:space="preserve">P1 sends </w:t>
            </w:r>
            <w:r w:rsidRPr="00647E01">
              <w:rPr>
                <w:rFonts w:ascii="Calibri" w:eastAsia="Times New Roman" w:hAnsi="Calibri" w:cstheme="minorHAnsi"/>
                <w:i/>
                <w:iCs/>
                <w:color w:val="000000"/>
              </w:rPr>
              <w:t>r</w:t>
            </w:r>
            <w:r w:rsidRPr="00CD7038">
              <w:rPr>
                <w:rFonts w:ascii="Calibri" w:eastAsia="Times New Roman" w:hAnsi="Calibri" w:cstheme="minorHAnsi"/>
                <w:color w:val="000000"/>
              </w:rPr>
              <w:t xml:space="preserve"> (without </w:t>
            </w:r>
            <w:proofErr w:type="spellStart"/>
            <w:r w:rsidRPr="00CD7038">
              <w:rPr>
                <w:rFonts w:ascii="Calibri" w:eastAsia="Times New Roman" w:hAnsi="Calibri" w:cstheme="minorHAnsi"/>
                <w:color w:val="000000"/>
              </w:rPr>
              <w:t>decommitting</w:t>
            </w:r>
            <w:proofErr w:type="spellEnd"/>
            <w:r w:rsidRPr="00CD7038">
              <w:rPr>
                <w:rFonts w:ascii="Calibri" w:eastAsia="Times New Roman" w:hAnsi="Calibri" w:cstheme="minorHAnsi"/>
                <w:color w:val="000000"/>
              </w:rPr>
              <w:t>)</w:t>
            </w:r>
          </w:p>
        </w:tc>
      </w:tr>
      <w:tr w:rsidR="001B4FE0" w:rsidRPr="00CD7038" w:rsidTr="001B4FE0">
        <w:trPr>
          <w:trHeight w:val="300"/>
        </w:trPr>
        <w:tc>
          <w:tcPr>
            <w:tcW w:w="7891" w:type="dxa"/>
            <w:tcBorders>
              <w:top w:val="nil"/>
              <w:left w:val="nil"/>
              <w:bottom w:val="nil"/>
              <w:right w:val="nil"/>
            </w:tcBorders>
            <w:shd w:val="clear" w:color="auto" w:fill="auto"/>
            <w:noWrap/>
            <w:vAlign w:val="bottom"/>
            <w:hideMark/>
          </w:tcPr>
          <w:p w:rsidR="001B4FE0" w:rsidRPr="00CD7038" w:rsidRDefault="001B4FE0" w:rsidP="001B4FE0">
            <w:pPr>
              <w:pStyle w:val="ListParagraph"/>
              <w:numPr>
                <w:ilvl w:val="0"/>
                <w:numId w:val="41"/>
              </w:numPr>
              <w:bidi w:val="0"/>
              <w:spacing w:after="0" w:line="240" w:lineRule="auto"/>
              <w:rPr>
                <w:rFonts w:ascii="Calibri" w:eastAsia="Times New Roman" w:hAnsi="Calibri" w:cs="Arial"/>
                <w:color w:val="000000"/>
              </w:rPr>
            </w:pPr>
            <w:r w:rsidRPr="00CD7038">
              <w:rPr>
                <w:rFonts w:ascii="Calibri" w:eastAsia="Times New Roman" w:hAnsi="Calibri" w:cstheme="minorHAnsi"/>
                <w:color w:val="000000"/>
              </w:rPr>
              <w:t xml:space="preserve">P1 proves in ZKPOK that </w:t>
            </w:r>
            <w:r w:rsidRPr="008A72DB">
              <w:rPr>
                <w:rFonts w:ascii="Calibri" w:eastAsia="Times New Roman" w:hAnsi="Calibri" w:cstheme="minorHAnsi"/>
                <w:i/>
                <w:iCs/>
                <w:color w:val="000000"/>
              </w:rPr>
              <w:t>r</w:t>
            </w:r>
            <w:r w:rsidRPr="00CD7038">
              <w:rPr>
                <w:rFonts w:ascii="Calibri" w:eastAsia="Times New Roman" w:hAnsi="Calibri" w:cstheme="minorHAnsi"/>
                <w:color w:val="000000"/>
              </w:rPr>
              <w:t xml:space="preserve"> is the committed value (item 6 in sigma)</w:t>
            </w:r>
          </w:p>
        </w:tc>
      </w:tr>
      <w:tr w:rsidR="001B4FE0" w:rsidRPr="00CD7038" w:rsidTr="001B4FE0">
        <w:trPr>
          <w:trHeight w:val="300"/>
        </w:trPr>
        <w:tc>
          <w:tcPr>
            <w:tcW w:w="7891" w:type="dxa"/>
            <w:tcBorders>
              <w:top w:val="nil"/>
              <w:left w:val="nil"/>
              <w:bottom w:val="nil"/>
              <w:right w:val="nil"/>
            </w:tcBorders>
            <w:shd w:val="clear" w:color="auto" w:fill="auto"/>
            <w:noWrap/>
            <w:vAlign w:val="bottom"/>
            <w:hideMark/>
          </w:tcPr>
          <w:p w:rsidR="001B4FE0" w:rsidRPr="00CD7038" w:rsidRDefault="001B4FE0" w:rsidP="006C25B0">
            <w:pPr>
              <w:pStyle w:val="ListParagraph"/>
              <w:numPr>
                <w:ilvl w:val="0"/>
                <w:numId w:val="41"/>
              </w:numPr>
              <w:bidi w:val="0"/>
              <w:spacing w:after="0" w:line="240" w:lineRule="auto"/>
              <w:rPr>
                <w:rFonts w:ascii="Calibri" w:eastAsia="Times New Roman" w:hAnsi="Calibri" w:cs="Arial"/>
                <w:color w:val="000000"/>
              </w:rPr>
            </w:pPr>
            <w:r w:rsidRPr="00CD7038">
              <w:rPr>
                <w:rFonts w:ascii="Calibri" w:eastAsia="Times New Roman" w:hAnsi="Calibri" w:cstheme="minorHAnsi"/>
                <w:color w:val="000000"/>
              </w:rPr>
              <w:t xml:space="preserve">Both parties output </w:t>
            </w:r>
            <w:proofErr w:type="gramStart"/>
            <w:r w:rsidR="006C25B0">
              <w:rPr>
                <w:rFonts w:ascii="Calibri" w:eastAsia="Times New Roman" w:hAnsi="Calibri" w:cstheme="minorHAnsi"/>
                <w:color w:val="000000"/>
              </w:rPr>
              <w:t>KDF(</w:t>
            </w:r>
            <w:proofErr w:type="spellStart"/>
            <w:proofErr w:type="gramEnd"/>
            <w:r w:rsidRPr="00647E01">
              <w:rPr>
                <w:rFonts w:ascii="Calibri" w:eastAsia="Times New Roman" w:hAnsi="Calibri" w:cstheme="minorHAnsi"/>
                <w:i/>
                <w:iCs/>
                <w:color w:val="000000"/>
              </w:rPr>
              <w:t>rs</w:t>
            </w:r>
            <w:proofErr w:type="spellEnd"/>
            <w:r w:rsidR="006C25B0" w:rsidRPr="006C25B0">
              <w:rPr>
                <w:rFonts w:ascii="Calibri" w:eastAsia="Times New Roman" w:hAnsi="Calibri" w:cstheme="minorHAnsi"/>
                <w:color w:val="000000"/>
              </w:rPr>
              <w:t>)</w:t>
            </w:r>
            <w:r w:rsidR="005B7BDC">
              <w:rPr>
                <w:rFonts w:ascii="Calibri" w:eastAsia="Times New Roman" w:hAnsi="Calibri" w:cstheme="minorHAnsi"/>
                <w:color w:val="000000"/>
              </w:rPr>
              <w:t xml:space="preserve"> of length given. </w:t>
            </w:r>
            <w:r w:rsidR="005B7BDC" w:rsidRPr="005B7BDC">
              <w:rPr>
                <w:rFonts w:ascii="Calibri" w:eastAsia="Times New Roman" w:hAnsi="Calibri" w:cstheme="minorHAnsi"/>
                <w:color w:val="00B050"/>
              </w:rPr>
              <w:t>Where is KDF defined?</w:t>
            </w:r>
          </w:p>
        </w:tc>
      </w:tr>
    </w:tbl>
    <w:p w:rsidR="00CD7038" w:rsidRDefault="00CD7038" w:rsidP="00CD7038">
      <w:pPr>
        <w:pStyle w:val="ListParagraph"/>
        <w:autoSpaceDE w:val="0"/>
        <w:autoSpaceDN w:val="0"/>
        <w:bidi w:val="0"/>
        <w:adjustRightInd w:val="0"/>
        <w:spacing w:after="0" w:line="240" w:lineRule="auto"/>
        <w:ind w:left="360"/>
        <w:rPr>
          <w:rFonts w:asciiTheme="majorBidi" w:hAnsiTheme="majorBidi" w:cstheme="majorBidi"/>
          <w:b/>
          <w:bCs/>
          <w:sz w:val="24"/>
          <w:szCs w:val="24"/>
        </w:rPr>
      </w:pPr>
    </w:p>
    <w:p w:rsidR="0013772D" w:rsidRDefault="0013772D" w:rsidP="0013772D">
      <w:pPr>
        <w:pStyle w:val="ListParagraph"/>
        <w:autoSpaceDE w:val="0"/>
        <w:autoSpaceDN w:val="0"/>
        <w:bidi w:val="0"/>
        <w:adjustRightInd w:val="0"/>
        <w:spacing w:after="0" w:line="240" w:lineRule="auto"/>
        <w:ind w:left="360"/>
        <w:rPr>
          <w:rFonts w:asciiTheme="majorBidi" w:hAnsiTheme="majorBidi" w:cstheme="majorBidi"/>
          <w:b/>
          <w:bCs/>
          <w:sz w:val="24"/>
          <w:szCs w:val="24"/>
        </w:rPr>
      </w:pPr>
    </w:p>
    <w:p w:rsidR="0013772D" w:rsidRPr="00030A99" w:rsidRDefault="0013772D" w:rsidP="006C1E3D">
      <w:pPr>
        <w:autoSpaceDE w:val="0"/>
        <w:autoSpaceDN w:val="0"/>
        <w:bidi w:val="0"/>
        <w:adjustRightInd w:val="0"/>
        <w:spacing w:after="0" w:line="240" w:lineRule="auto"/>
        <w:rPr>
          <w:rFonts w:asciiTheme="majorBidi" w:hAnsiTheme="majorBidi" w:cstheme="majorBidi"/>
          <w:sz w:val="24"/>
          <w:szCs w:val="24"/>
        </w:rPr>
      </w:pPr>
      <w:r>
        <w:rPr>
          <w:rFonts w:asciiTheme="majorHAnsi" w:eastAsiaTheme="majorEastAsia" w:hAnsiTheme="majorHAnsi" w:cstheme="majorBidi"/>
          <w:b/>
          <w:bCs/>
          <w:color w:val="4F81BD" w:themeColor="accent1"/>
          <w:sz w:val="26"/>
          <w:szCs w:val="26"/>
        </w:rPr>
        <w:t> </w:t>
      </w:r>
      <w:r w:rsidR="006C1E3D" w:rsidRPr="006C1E3D">
        <w:rPr>
          <w:rFonts w:asciiTheme="majorHAnsi" w:eastAsiaTheme="majorEastAsia" w:hAnsiTheme="majorHAnsi" w:cstheme="majorBidi"/>
          <w:b/>
          <w:bCs/>
          <w:color w:val="4F81BD" w:themeColor="accent1"/>
          <w:sz w:val="26"/>
          <w:szCs w:val="26"/>
        </w:rPr>
        <w:t>Semi-</w:t>
      </w:r>
      <w:proofErr w:type="spellStart"/>
      <w:r w:rsidR="006C1E3D" w:rsidRPr="006C1E3D">
        <w:rPr>
          <w:rFonts w:asciiTheme="majorHAnsi" w:eastAsiaTheme="majorEastAsia" w:hAnsiTheme="majorHAnsi" w:cstheme="majorBidi"/>
          <w:b/>
          <w:bCs/>
          <w:color w:val="4F81BD" w:themeColor="accent1"/>
          <w:sz w:val="26"/>
          <w:szCs w:val="26"/>
        </w:rPr>
        <w:t>simulatable</w:t>
      </w:r>
      <w:proofErr w:type="spellEnd"/>
      <w:r w:rsidR="006C1E3D" w:rsidRPr="006C1E3D">
        <w:rPr>
          <w:rFonts w:asciiTheme="majorHAnsi" w:eastAsiaTheme="majorEastAsia" w:hAnsiTheme="majorHAnsi" w:cstheme="majorBidi"/>
          <w:b/>
          <w:bCs/>
          <w:color w:val="4F81BD" w:themeColor="accent1"/>
          <w:sz w:val="26"/>
          <w:szCs w:val="26"/>
        </w:rPr>
        <w:t xml:space="preserve"> coin-tossing</w:t>
      </w:r>
    </w:p>
    <w:p w:rsidR="0013772D" w:rsidRPr="00573ADA" w:rsidRDefault="0013772D" w:rsidP="006C25B0">
      <w:pPr>
        <w:pStyle w:val="ListParagraph"/>
        <w:numPr>
          <w:ilvl w:val="0"/>
          <w:numId w:val="30"/>
        </w:numPr>
        <w:autoSpaceDE w:val="0"/>
        <w:autoSpaceDN w:val="0"/>
        <w:bidi w:val="0"/>
        <w:adjustRightInd w:val="0"/>
        <w:spacing w:after="0" w:line="240" w:lineRule="auto"/>
        <w:rPr>
          <w:rFonts w:asciiTheme="majorBidi" w:hAnsiTheme="majorBidi" w:cstheme="majorBidi"/>
          <w:sz w:val="24"/>
          <w:szCs w:val="24"/>
        </w:rPr>
      </w:pPr>
      <w:r>
        <w:rPr>
          <w:rFonts w:asciiTheme="majorBidi" w:hAnsiTheme="majorBidi" w:cstheme="majorBidi"/>
          <w:b/>
          <w:bCs/>
          <w:sz w:val="24"/>
          <w:szCs w:val="24"/>
        </w:rPr>
        <w:t>I</w:t>
      </w:r>
      <w:r w:rsidRPr="001C18F5">
        <w:rPr>
          <w:rFonts w:asciiTheme="majorBidi" w:hAnsiTheme="majorBidi" w:cstheme="majorBidi"/>
          <w:b/>
          <w:bCs/>
          <w:sz w:val="24"/>
          <w:szCs w:val="24"/>
        </w:rPr>
        <w:t>nput:</w:t>
      </w:r>
      <w:r>
        <w:rPr>
          <w:rFonts w:asciiTheme="majorBidi" w:hAnsiTheme="majorBidi" w:cstheme="majorBidi"/>
          <w:b/>
          <w:bCs/>
          <w:sz w:val="24"/>
          <w:szCs w:val="24"/>
        </w:rPr>
        <w:t xml:space="preserve"> </w:t>
      </w:r>
      <w:r w:rsidR="006C25B0">
        <w:rPr>
          <w:rFonts w:asciiTheme="majorBidi" w:hAnsiTheme="majorBidi" w:cstheme="majorBidi"/>
          <w:sz w:val="24"/>
          <w:szCs w:val="24"/>
        </w:rPr>
        <w:t>none</w:t>
      </w:r>
      <w:r>
        <w:rPr>
          <w:rFonts w:asciiTheme="majorBidi" w:hAnsiTheme="majorBidi" w:cstheme="majorBidi"/>
          <w:sz w:val="24"/>
          <w:szCs w:val="24"/>
          <w:vertAlign w:val="subscript"/>
        </w:rPr>
        <w:t xml:space="preserve"> </w:t>
      </w:r>
    </w:p>
    <w:p w:rsidR="0013772D" w:rsidRPr="00927A28" w:rsidRDefault="0013772D" w:rsidP="0013772D">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sidRPr="001C18F5">
        <w:rPr>
          <w:rFonts w:asciiTheme="majorBidi" w:hAnsiTheme="majorBidi" w:cstheme="majorBidi"/>
          <w:b/>
          <w:bCs/>
          <w:sz w:val="24"/>
          <w:szCs w:val="24"/>
        </w:rPr>
        <w:t>Default behavior on wrong input:</w:t>
      </w:r>
    </w:p>
    <w:p w:rsidR="0013772D" w:rsidRDefault="0013772D" w:rsidP="006C25B0">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 xml:space="preserve">Common output: </w:t>
      </w:r>
      <w:r w:rsidR="006C25B0">
        <w:t>a random string of a given length</w:t>
      </w:r>
    </w:p>
    <w:p w:rsidR="0013772D" w:rsidRPr="00E44113" w:rsidRDefault="0013772D" w:rsidP="0013772D">
      <w:pPr>
        <w:pStyle w:val="ListParagraph"/>
        <w:numPr>
          <w:ilvl w:val="0"/>
          <w:numId w:val="30"/>
        </w:numPr>
        <w:autoSpaceDE w:val="0"/>
        <w:autoSpaceDN w:val="0"/>
        <w:bidi w:val="0"/>
        <w:adjustRightInd w:val="0"/>
        <w:spacing w:after="0" w:line="240" w:lineRule="auto"/>
        <w:rPr>
          <w:rFonts w:asciiTheme="majorBidi" w:hAnsiTheme="majorBidi" w:cstheme="majorBidi"/>
          <w:b/>
          <w:bCs/>
          <w:sz w:val="24"/>
          <w:szCs w:val="24"/>
        </w:rPr>
      </w:pPr>
      <w:r w:rsidRPr="008A3490">
        <w:rPr>
          <w:rFonts w:asciiTheme="majorBidi" w:hAnsiTheme="majorBidi" w:cstheme="majorBidi"/>
          <w:b/>
          <w:bCs/>
          <w:sz w:val="24"/>
          <w:szCs w:val="24"/>
        </w:rPr>
        <w:t>The protocol:</w:t>
      </w:r>
    </w:p>
    <w:tbl>
      <w:tblPr>
        <w:tblpPr w:leftFromText="180" w:rightFromText="180" w:vertAnchor="text" w:horzAnchor="margin" w:tblpY="3"/>
        <w:tblW w:w="7891" w:type="dxa"/>
        <w:tblLook w:val="04A0"/>
      </w:tblPr>
      <w:tblGrid>
        <w:gridCol w:w="7891"/>
      </w:tblGrid>
      <w:tr w:rsidR="0013772D" w:rsidRPr="00CD7038" w:rsidTr="00FF4BEC">
        <w:trPr>
          <w:trHeight w:val="300"/>
        </w:trPr>
        <w:tc>
          <w:tcPr>
            <w:tcW w:w="7891" w:type="dxa"/>
            <w:tcBorders>
              <w:top w:val="nil"/>
              <w:left w:val="nil"/>
              <w:bottom w:val="nil"/>
              <w:right w:val="nil"/>
            </w:tcBorders>
            <w:shd w:val="clear" w:color="auto" w:fill="auto"/>
            <w:noWrap/>
            <w:vAlign w:val="bottom"/>
            <w:hideMark/>
          </w:tcPr>
          <w:p w:rsidR="0013772D" w:rsidRPr="0013772D" w:rsidRDefault="0013772D" w:rsidP="005B7BDC">
            <w:pPr>
              <w:pStyle w:val="ListParagraph"/>
              <w:numPr>
                <w:ilvl w:val="0"/>
                <w:numId w:val="43"/>
              </w:numPr>
              <w:bidi w:val="0"/>
              <w:spacing w:after="0" w:line="240" w:lineRule="auto"/>
              <w:rPr>
                <w:rFonts w:ascii="Calibri" w:eastAsia="Times New Roman" w:hAnsi="Calibri" w:cstheme="minorHAnsi"/>
                <w:color w:val="000000"/>
              </w:rPr>
            </w:pPr>
            <w:r w:rsidRPr="0013772D">
              <w:rPr>
                <w:rFonts w:ascii="Calibri" w:eastAsia="Times New Roman" w:hAnsi="Calibri" w:cstheme="minorHAnsi"/>
                <w:color w:val="000000"/>
              </w:rPr>
              <w:t xml:space="preserve">P1 sends a perfectly-hiding commitment to </w:t>
            </w:r>
            <w:r w:rsidR="006C25B0">
              <w:rPr>
                <w:rFonts w:ascii="Calibri" w:eastAsia="Times New Roman" w:hAnsi="Calibri" w:cstheme="minorHAnsi"/>
                <w:color w:val="000000"/>
              </w:rPr>
              <w:t xml:space="preserve">a random element r of the group </w:t>
            </w:r>
            <w:r w:rsidRPr="0013772D">
              <w:rPr>
                <w:rFonts w:ascii="Calibri" w:eastAsia="Times New Roman" w:hAnsi="Calibri" w:cstheme="minorHAnsi"/>
                <w:color w:val="000000"/>
              </w:rPr>
              <w:t xml:space="preserve"> (</w:t>
            </w:r>
            <w:r w:rsidR="006C25B0">
              <w:rPr>
                <w:rFonts w:ascii="Calibri" w:eastAsia="Times New Roman" w:hAnsi="Calibri" w:cstheme="minorHAnsi"/>
                <w:color w:val="000000"/>
              </w:rPr>
              <w:t xml:space="preserve">if </w:t>
            </w:r>
            <w:r w:rsidRPr="0013772D">
              <w:rPr>
                <w:rFonts w:ascii="Calibri" w:eastAsia="Times New Roman" w:hAnsi="Calibri" w:cstheme="minorHAnsi"/>
                <w:color w:val="000000"/>
              </w:rPr>
              <w:t>Pedersen</w:t>
            </w:r>
            <w:r w:rsidR="006C25B0">
              <w:rPr>
                <w:rFonts w:ascii="Calibri" w:eastAsia="Times New Roman" w:hAnsi="Calibri" w:cstheme="minorHAnsi"/>
                <w:color w:val="000000"/>
              </w:rPr>
              <w:t>)</w:t>
            </w:r>
            <w:r w:rsidRPr="0013772D">
              <w:rPr>
                <w:rFonts w:ascii="Calibri" w:eastAsia="Times New Roman" w:hAnsi="Calibri" w:cstheme="minorHAnsi"/>
                <w:color w:val="000000"/>
              </w:rPr>
              <w:t xml:space="preserve"> or </w:t>
            </w:r>
            <w:r w:rsidR="006C25B0">
              <w:rPr>
                <w:rFonts w:ascii="Calibri" w:eastAsia="Times New Roman" w:hAnsi="Calibri" w:cstheme="minorHAnsi"/>
                <w:color w:val="000000"/>
              </w:rPr>
              <w:t xml:space="preserve">a random string of appropriate length (if </w:t>
            </w:r>
            <w:r w:rsidRPr="0013772D">
              <w:rPr>
                <w:rFonts w:ascii="Calibri" w:eastAsia="Times New Roman" w:hAnsi="Calibri" w:cstheme="minorHAnsi"/>
                <w:color w:val="000000"/>
              </w:rPr>
              <w:t>random-oracle)</w:t>
            </w:r>
          </w:p>
        </w:tc>
      </w:tr>
      <w:tr w:rsidR="0013772D" w:rsidRPr="00CD7038" w:rsidTr="00FF4BEC">
        <w:trPr>
          <w:trHeight w:val="300"/>
        </w:trPr>
        <w:tc>
          <w:tcPr>
            <w:tcW w:w="7891" w:type="dxa"/>
            <w:tcBorders>
              <w:top w:val="nil"/>
              <w:left w:val="nil"/>
              <w:bottom w:val="nil"/>
              <w:right w:val="nil"/>
            </w:tcBorders>
            <w:shd w:val="clear" w:color="auto" w:fill="auto"/>
            <w:noWrap/>
            <w:vAlign w:val="bottom"/>
            <w:hideMark/>
          </w:tcPr>
          <w:p w:rsidR="0013772D" w:rsidRPr="0013772D" w:rsidRDefault="0013772D" w:rsidP="004C55F3">
            <w:pPr>
              <w:pStyle w:val="ListParagraph"/>
              <w:numPr>
                <w:ilvl w:val="0"/>
                <w:numId w:val="43"/>
              </w:numPr>
              <w:bidi w:val="0"/>
              <w:spacing w:after="0" w:line="240" w:lineRule="auto"/>
              <w:rPr>
                <w:rFonts w:ascii="Calibri" w:eastAsia="Times New Roman" w:hAnsi="Calibri" w:cstheme="minorHAnsi"/>
                <w:color w:val="000000"/>
              </w:rPr>
            </w:pPr>
            <w:r w:rsidRPr="0013772D">
              <w:rPr>
                <w:rFonts w:ascii="Calibri" w:eastAsia="Times New Roman" w:hAnsi="Calibri" w:cstheme="minorHAnsi"/>
                <w:color w:val="000000"/>
              </w:rPr>
              <w:t>P2 sends a perfectly-binding commitment to s (e.g., Public-key commit or random-oracle</w:t>
            </w:r>
            <w:r w:rsidR="006C25B0">
              <w:rPr>
                <w:rFonts w:ascii="Calibri" w:eastAsia="Times New Roman" w:hAnsi="Calibri" w:cstheme="minorHAnsi"/>
                <w:color w:val="000000"/>
              </w:rPr>
              <w:t>; again string or element appropriately</w:t>
            </w:r>
            <w:r w:rsidRPr="0013772D">
              <w:rPr>
                <w:rFonts w:ascii="Calibri" w:eastAsia="Times New Roman" w:hAnsi="Calibri" w:cstheme="minorHAnsi"/>
                <w:color w:val="000000"/>
              </w:rPr>
              <w:t>)</w:t>
            </w:r>
          </w:p>
        </w:tc>
      </w:tr>
      <w:tr w:rsidR="0013772D" w:rsidRPr="00CD7038" w:rsidTr="00FF4BEC">
        <w:trPr>
          <w:trHeight w:val="300"/>
        </w:trPr>
        <w:tc>
          <w:tcPr>
            <w:tcW w:w="7891" w:type="dxa"/>
            <w:tcBorders>
              <w:top w:val="nil"/>
              <w:left w:val="nil"/>
              <w:bottom w:val="nil"/>
              <w:right w:val="nil"/>
            </w:tcBorders>
            <w:shd w:val="clear" w:color="auto" w:fill="auto"/>
            <w:noWrap/>
            <w:vAlign w:val="bottom"/>
            <w:hideMark/>
          </w:tcPr>
          <w:p w:rsidR="0013772D" w:rsidRPr="0013772D" w:rsidRDefault="0013772D" w:rsidP="0013772D">
            <w:pPr>
              <w:pStyle w:val="ListParagraph"/>
              <w:numPr>
                <w:ilvl w:val="0"/>
                <w:numId w:val="43"/>
              </w:numPr>
              <w:bidi w:val="0"/>
              <w:spacing w:after="0" w:line="240" w:lineRule="auto"/>
              <w:rPr>
                <w:rFonts w:ascii="Calibri" w:eastAsia="Times New Roman" w:hAnsi="Calibri" w:cstheme="minorHAnsi"/>
                <w:color w:val="000000"/>
              </w:rPr>
            </w:pPr>
            <w:r w:rsidRPr="0013772D">
              <w:rPr>
                <w:rFonts w:ascii="Calibri" w:eastAsia="Times New Roman" w:hAnsi="Calibri" w:cstheme="minorHAnsi"/>
                <w:color w:val="000000"/>
              </w:rPr>
              <w:t>P1 opens</w:t>
            </w:r>
          </w:p>
        </w:tc>
      </w:tr>
      <w:tr w:rsidR="0013772D" w:rsidRPr="00CD7038" w:rsidTr="00FF4BEC">
        <w:trPr>
          <w:trHeight w:val="300"/>
        </w:trPr>
        <w:tc>
          <w:tcPr>
            <w:tcW w:w="7891" w:type="dxa"/>
            <w:tcBorders>
              <w:top w:val="nil"/>
              <w:left w:val="nil"/>
              <w:bottom w:val="nil"/>
              <w:right w:val="nil"/>
            </w:tcBorders>
            <w:shd w:val="clear" w:color="auto" w:fill="auto"/>
            <w:noWrap/>
            <w:vAlign w:val="bottom"/>
            <w:hideMark/>
          </w:tcPr>
          <w:p w:rsidR="0013772D" w:rsidRPr="0013772D" w:rsidRDefault="0013772D" w:rsidP="0013772D">
            <w:pPr>
              <w:pStyle w:val="ListParagraph"/>
              <w:numPr>
                <w:ilvl w:val="0"/>
                <w:numId w:val="43"/>
              </w:numPr>
              <w:bidi w:val="0"/>
              <w:spacing w:after="0" w:line="240" w:lineRule="auto"/>
              <w:rPr>
                <w:rFonts w:ascii="Calibri" w:eastAsia="Times New Roman" w:hAnsi="Calibri" w:cstheme="minorHAnsi"/>
                <w:color w:val="000000"/>
              </w:rPr>
            </w:pPr>
            <w:r w:rsidRPr="0013772D">
              <w:rPr>
                <w:rFonts w:ascii="Calibri" w:eastAsia="Times New Roman" w:hAnsi="Calibri" w:cstheme="minorHAnsi"/>
                <w:color w:val="000000"/>
              </w:rPr>
              <w:t>P2 opens</w:t>
            </w:r>
          </w:p>
        </w:tc>
      </w:tr>
      <w:tr w:rsidR="0013772D" w:rsidRPr="00CD7038" w:rsidTr="00FF4BEC">
        <w:trPr>
          <w:trHeight w:val="300"/>
        </w:trPr>
        <w:tc>
          <w:tcPr>
            <w:tcW w:w="7891" w:type="dxa"/>
            <w:tcBorders>
              <w:top w:val="nil"/>
              <w:left w:val="nil"/>
              <w:bottom w:val="nil"/>
              <w:right w:val="nil"/>
            </w:tcBorders>
            <w:shd w:val="clear" w:color="auto" w:fill="auto"/>
            <w:noWrap/>
            <w:vAlign w:val="bottom"/>
            <w:hideMark/>
          </w:tcPr>
          <w:p w:rsidR="0013772D" w:rsidRPr="0013772D" w:rsidRDefault="0013772D" w:rsidP="0013772D">
            <w:pPr>
              <w:pStyle w:val="ListParagraph"/>
              <w:numPr>
                <w:ilvl w:val="0"/>
                <w:numId w:val="43"/>
              </w:numPr>
              <w:bidi w:val="0"/>
              <w:spacing w:after="0" w:line="240" w:lineRule="auto"/>
              <w:rPr>
                <w:rFonts w:ascii="Calibri" w:eastAsia="Times New Roman" w:hAnsi="Calibri" w:cstheme="minorHAnsi"/>
                <w:color w:val="000000"/>
              </w:rPr>
            </w:pPr>
            <w:r w:rsidRPr="0013772D">
              <w:rPr>
                <w:rFonts w:ascii="Calibri" w:eastAsia="Times New Roman" w:hAnsi="Calibri" w:cstheme="minorHAnsi"/>
                <w:color w:val="000000"/>
              </w:rPr>
              <w:t xml:space="preserve">Both parties output </w:t>
            </w:r>
            <w:r w:rsidR="006C25B0">
              <w:rPr>
                <w:rFonts w:ascii="Calibri" w:eastAsia="Times New Roman" w:hAnsi="Calibri" w:cstheme="minorHAnsi"/>
                <w:color w:val="000000"/>
              </w:rPr>
              <w:t>group operation/</w:t>
            </w:r>
            <w:r w:rsidRPr="0013772D">
              <w:rPr>
                <w:rFonts w:ascii="Calibri" w:eastAsia="Times New Roman" w:hAnsi="Calibri" w:cstheme="minorHAnsi"/>
                <w:color w:val="000000"/>
              </w:rPr>
              <w:t>XOR of r and s</w:t>
            </w:r>
            <w:r w:rsidR="006C25B0">
              <w:rPr>
                <w:rFonts w:ascii="Calibri" w:eastAsia="Times New Roman" w:hAnsi="Calibri" w:cstheme="minorHAnsi"/>
                <w:color w:val="000000"/>
              </w:rPr>
              <w:t xml:space="preserve"> (operation depending)</w:t>
            </w:r>
          </w:p>
        </w:tc>
      </w:tr>
      <w:tr w:rsidR="0013772D" w:rsidRPr="00CD7038" w:rsidTr="00FF4BEC">
        <w:trPr>
          <w:trHeight w:val="300"/>
        </w:trPr>
        <w:tc>
          <w:tcPr>
            <w:tcW w:w="7891" w:type="dxa"/>
            <w:tcBorders>
              <w:top w:val="nil"/>
              <w:left w:val="nil"/>
              <w:bottom w:val="nil"/>
              <w:right w:val="nil"/>
            </w:tcBorders>
            <w:shd w:val="clear" w:color="auto" w:fill="auto"/>
            <w:noWrap/>
            <w:vAlign w:val="bottom"/>
            <w:hideMark/>
          </w:tcPr>
          <w:p w:rsidR="0013772D" w:rsidRPr="0013772D" w:rsidRDefault="0013772D" w:rsidP="004C55F3">
            <w:pPr>
              <w:pStyle w:val="ListParagraph"/>
              <w:bidi w:val="0"/>
              <w:spacing w:after="0" w:line="240" w:lineRule="auto"/>
              <w:ind w:left="1080"/>
              <w:rPr>
                <w:rFonts w:ascii="Calibri" w:eastAsia="Times New Roman" w:hAnsi="Calibri" w:cstheme="minorHAnsi"/>
                <w:color w:val="000000"/>
              </w:rPr>
            </w:pPr>
          </w:p>
        </w:tc>
      </w:tr>
    </w:tbl>
    <w:p w:rsidR="0022319D" w:rsidRDefault="0022319D" w:rsidP="0013772D">
      <w:pPr>
        <w:pStyle w:val="ListParagraph"/>
        <w:autoSpaceDE w:val="0"/>
        <w:autoSpaceDN w:val="0"/>
        <w:bidi w:val="0"/>
        <w:adjustRightInd w:val="0"/>
        <w:spacing w:after="0" w:line="240" w:lineRule="auto"/>
        <w:ind w:left="360"/>
        <w:rPr>
          <w:rFonts w:asciiTheme="majorBidi" w:hAnsiTheme="majorBidi" w:cstheme="majorBidi"/>
          <w:b/>
          <w:bCs/>
          <w:sz w:val="24"/>
          <w:szCs w:val="24"/>
        </w:rPr>
      </w:pPr>
    </w:p>
    <w:p w:rsidR="007B080A" w:rsidRDefault="0022319D" w:rsidP="007B080A">
      <w:pPr>
        <w:pStyle w:val="Heading1"/>
        <w:bidi w:val="0"/>
      </w:pPr>
      <w:r>
        <w:rPr>
          <w:rFonts w:asciiTheme="majorBidi" w:hAnsiTheme="majorBidi"/>
          <w:b w:val="0"/>
          <w:bCs w:val="0"/>
          <w:sz w:val="24"/>
          <w:szCs w:val="24"/>
        </w:rPr>
        <w:br w:type="page"/>
      </w:r>
      <w:r w:rsidR="007B080A">
        <w:lastRenderedPageBreak/>
        <w:t>Secure Pseudorandom Function Evaluation</w:t>
      </w:r>
    </w:p>
    <w:p w:rsidR="00DD13CD" w:rsidRDefault="00DD13CD" w:rsidP="00DD13CD">
      <w:pPr>
        <w:bidi w:val="0"/>
      </w:pPr>
    </w:p>
    <w:p w:rsidR="00DD13CD" w:rsidRDefault="00DD13CD" w:rsidP="00DD13CD">
      <w:pPr>
        <w:pStyle w:val="Heading3"/>
      </w:pPr>
      <w:r>
        <w:t>Definition of secure pseudorandom function evaluation:</w:t>
      </w:r>
    </w:p>
    <w:p w:rsidR="00DD13CD" w:rsidRPr="00DD13CD" w:rsidRDefault="00DD13CD" w:rsidP="00DD13CD">
      <w:pPr>
        <w:bidi w:val="0"/>
        <w:spacing w:after="0" w:line="240" w:lineRule="auto"/>
        <w:rPr>
          <w:rFonts w:asciiTheme="majorBidi" w:eastAsia="Times New Roman" w:hAnsiTheme="majorBidi" w:cstheme="majorBidi"/>
          <w:sz w:val="24"/>
          <w:szCs w:val="24"/>
        </w:rPr>
      </w:pPr>
      <w:r w:rsidRPr="00DD13CD">
        <w:rPr>
          <w:rFonts w:asciiTheme="majorBidi" w:eastAsia="Times New Roman" w:hAnsiTheme="majorBidi" w:cstheme="majorBidi"/>
          <w:color w:val="000000"/>
          <w:sz w:val="24"/>
          <w:szCs w:val="24"/>
        </w:rPr>
        <w:t xml:space="preserve">1) P1 has a key </w:t>
      </w:r>
      <w:r w:rsidRPr="006D64C9">
        <w:rPr>
          <w:rFonts w:asciiTheme="majorBidi" w:eastAsia="Times New Roman" w:hAnsiTheme="majorBidi" w:cstheme="majorBidi"/>
          <w:i/>
          <w:iCs/>
          <w:color w:val="000000"/>
          <w:sz w:val="24"/>
          <w:szCs w:val="24"/>
        </w:rPr>
        <w:t>k</w:t>
      </w:r>
      <w:r w:rsidRPr="00DD13CD">
        <w:rPr>
          <w:rFonts w:asciiTheme="majorBidi" w:eastAsia="Times New Roman" w:hAnsiTheme="majorBidi" w:cstheme="majorBidi"/>
          <w:color w:val="000000"/>
          <w:sz w:val="24"/>
          <w:szCs w:val="24"/>
        </w:rPr>
        <w:t xml:space="preserve"> to a PRF</w:t>
      </w:r>
    </w:p>
    <w:p w:rsidR="00DD13CD" w:rsidRPr="00DD13CD" w:rsidRDefault="00DD13CD" w:rsidP="00DD13CD">
      <w:pPr>
        <w:bidi w:val="0"/>
        <w:spacing w:after="0" w:line="240" w:lineRule="auto"/>
        <w:rPr>
          <w:rFonts w:asciiTheme="majorBidi" w:eastAsia="Times New Roman" w:hAnsiTheme="majorBidi" w:cstheme="majorBidi"/>
          <w:sz w:val="24"/>
          <w:szCs w:val="24"/>
        </w:rPr>
      </w:pPr>
      <w:r w:rsidRPr="00DD13CD">
        <w:rPr>
          <w:rFonts w:asciiTheme="majorBidi" w:eastAsia="Times New Roman" w:hAnsiTheme="majorBidi" w:cstheme="majorBidi"/>
          <w:color w:val="000000"/>
          <w:sz w:val="24"/>
          <w:szCs w:val="24"/>
        </w:rPr>
        <w:t xml:space="preserve">2) </w:t>
      </w:r>
      <w:r w:rsidRPr="006D64C9">
        <w:rPr>
          <w:rFonts w:asciiTheme="majorBidi" w:eastAsia="Times New Roman" w:hAnsiTheme="majorBidi" w:cstheme="majorBidi"/>
          <w:color w:val="000000"/>
          <w:sz w:val="24"/>
          <w:szCs w:val="24"/>
        </w:rPr>
        <w:t>P2</w:t>
      </w:r>
      <w:r w:rsidRPr="00DD13CD">
        <w:rPr>
          <w:rFonts w:asciiTheme="majorBidi" w:eastAsia="Times New Roman" w:hAnsiTheme="majorBidi" w:cstheme="majorBidi"/>
          <w:color w:val="000000"/>
          <w:sz w:val="24"/>
          <w:szCs w:val="24"/>
        </w:rPr>
        <w:t xml:space="preserve"> has an input </w:t>
      </w:r>
      <w:r w:rsidRPr="006D64C9">
        <w:rPr>
          <w:rFonts w:asciiTheme="majorBidi" w:eastAsia="Times New Roman" w:hAnsiTheme="majorBidi" w:cstheme="majorBidi"/>
          <w:i/>
          <w:iCs/>
          <w:color w:val="000000"/>
          <w:sz w:val="24"/>
          <w:szCs w:val="24"/>
        </w:rPr>
        <w:t>x</w:t>
      </w:r>
      <w:r w:rsidRPr="00DD13CD">
        <w:rPr>
          <w:rFonts w:asciiTheme="majorBidi" w:eastAsia="Times New Roman" w:hAnsiTheme="majorBidi" w:cstheme="majorBidi"/>
          <w:color w:val="000000"/>
          <w:sz w:val="24"/>
          <w:szCs w:val="24"/>
        </w:rPr>
        <w:t xml:space="preserve"> t</w:t>
      </w:r>
      <w:r w:rsidRPr="006D64C9">
        <w:rPr>
          <w:rFonts w:asciiTheme="majorBidi" w:eastAsia="Times New Roman" w:hAnsiTheme="majorBidi" w:cstheme="majorBidi"/>
          <w:color w:val="000000"/>
          <w:sz w:val="24"/>
          <w:szCs w:val="24"/>
        </w:rPr>
        <w:t>o</w:t>
      </w:r>
      <w:r w:rsidRPr="00DD13CD">
        <w:rPr>
          <w:rFonts w:asciiTheme="majorBidi" w:eastAsia="Times New Roman" w:hAnsiTheme="majorBidi" w:cstheme="majorBidi"/>
          <w:color w:val="000000"/>
          <w:sz w:val="24"/>
          <w:szCs w:val="24"/>
        </w:rPr>
        <w:t xml:space="preserve"> PRF</w:t>
      </w:r>
    </w:p>
    <w:p w:rsidR="006D64C9" w:rsidRDefault="00DD13CD" w:rsidP="006D64C9">
      <w:pPr>
        <w:bidi w:val="0"/>
        <w:spacing w:after="0" w:line="240" w:lineRule="auto"/>
        <w:rPr>
          <w:rFonts w:asciiTheme="majorBidi" w:eastAsia="Times New Roman" w:hAnsiTheme="majorBidi" w:cstheme="majorBidi"/>
          <w:color w:val="000000"/>
          <w:sz w:val="24"/>
          <w:szCs w:val="24"/>
        </w:rPr>
      </w:pPr>
      <w:r w:rsidRPr="00DD13CD">
        <w:rPr>
          <w:rFonts w:asciiTheme="majorBidi" w:eastAsia="Times New Roman" w:hAnsiTheme="majorBidi" w:cstheme="majorBidi"/>
          <w:color w:val="000000"/>
          <w:sz w:val="24"/>
          <w:szCs w:val="24"/>
        </w:rPr>
        <w:t xml:space="preserve">3) They together run a protocol that at the end of it P2 learns the output of PRF </w:t>
      </w:r>
    </w:p>
    <w:p w:rsidR="00DD13CD" w:rsidRPr="006D64C9" w:rsidRDefault="00DD13CD" w:rsidP="006D64C9">
      <w:pPr>
        <w:bidi w:val="0"/>
        <w:spacing w:after="0" w:line="240" w:lineRule="auto"/>
        <w:rPr>
          <w:rFonts w:asciiTheme="majorBidi" w:eastAsia="Times New Roman" w:hAnsiTheme="majorBidi" w:cstheme="majorBidi"/>
          <w:color w:val="000000"/>
          <w:sz w:val="24"/>
          <w:szCs w:val="24"/>
        </w:rPr>
      </w:pPr>
      <w:r w:rsidRPr="00DD13CD">
        <w:rPr>
          <w:rFonts w:asciiTheme="majorBidi" w:eastAsia="Times New Roman" w:hAnsiTheme="majorBidi" w:cstheme="majorBidi"/>
          <w:color w:val="000000"/>
          <w:sz w:val="24"/>
          <w:szCs w:val="24"/>
        </w:rPr>
        <w:t>(</w:t>
      </w:r>
      <w:proofErr w:type="gramStart"/>
      <w:r w:rsidR="006D64C9">
        <w:rPr>
          <w:rFonts w:asciiTheme="majorBidi" w:eastAsia="Times New Roman" w:hAnsiTheme="majorBidi" w:cstheme="majorBidi"/>
          <w:color w:val="000000"/>
          <w:sz w:val="24"/>
          <w:szCs w:val="24"/>
        </w:rPr>
        <w:t>l</w:t>
      </w:r>
      <w:r w:rsidR="006D64C9" w:rsidRPr="00DD13CD">
        <w:rPr>
          <w:rFonts w:asciiTheme="majorBidi" w:eastAsia="Times New Roman" w:hAnsiTheme="majorBidi" w:cstheme="majorBidi"/>
          <w:color w:val="000000"/>
          <w:sz w:val="24"/>
          <w:szCs w:val="24"/>
        </w:rPr>
        <w:t>et’s</w:t>
      </w:r>
      <w:proofErr w:type="gramEnd"/>
      <w:r w:rsidRPr="00DD13CD">
        <w:rPr>
          <w:rFonts w:asciiTheme="majorBidi" w:eastAsia="Times New Roman" w:hAnsiTheme="majorBidi" w:cstheme="majorBidi"/>
          <w:color w:val="000000"/>
          <w:sz w:val="24"/>
          <w:szCs w:val="24"/>
        </w:rPr>
        <w:t xml:space="preserve"> say </w:t>
      </w:r>
      <w:r w:rsidRPr="006D64C9">
        <w:rPr>
          <w:rFonts w:asciiTheme="majorBidi" w:eastAsia="Times New Roman" w:hAnsiTheme="majorBidi" w:cstheme="majorBidi"/>
          <w:i/>
          <w:iCs/>
          <w:color w:val="000000"/>
          <w:sz w:val="24"/>
          <w:szCs w:val="24"/>
        </w:rPr>
        <w:t>y</w:t>
      </w:r>
      <w:r w:rsidRPr="00DD13CD">
        <w:rPr>
          <w:rFonts w:asciiTheme="majorBidi" w:eastAsia="Times New Roman" w:hAnsiTheme="majorBidi" w:cstheme="majorBidi"/>
          <w:color w:val="000000"/>
          <w:sz w:val="24"/>
          <w:szCs w:val="24"/>
        </w:rPr>
        <w:t xml:space="preserve"> = PRF(</w:t>
      </w:r>
      <w:proofErr w:type="spellStart"/>
      <w:r w:rsidRPr="006D64C9">
        <w:rPr>
          <w:rFonts w:asciiTheme="majorBidi" w:eastAsia="Times New Roman" w:hAnsiTheme="majorBidi" w:cstheme="majorBidi"/>
          <w:i/>
          <w:iCs/>
          <w:color w:val="000000"/>
          <w:sz w:val="24"/>
          <w:szCs w:val="24"/>
        </w:rPr>
        <w:t>k,x</w:t>
      </w:r>
      <w:proofErr w:type="spellEnd"/>
      <w:r w:rsidRPr="00DD13CD">
        <w:rPr>
          <w:rFonts w:asciiTheme="majorBidi" w:eastAsia="Times New Roman" w:hAnsiTheme="majorBidi" w:cstheme="majorBidi"/>
          <w:color w:val="000000"/>
          <w:sz w:val="24"/>
          <w:szCs w:val="24"/>
        </w:rPr>
        <w:t>))</w:t>
      </w:r>
      <w:r w:rsidRPr="006D64C9">
        <w:rPr>
          <w:rFonts w:asciiTheme="majorBidi" w:eastAsia="Times New Roman" w:hAnsiTheme="majorBidi" w:cstheme="majorBidi"/>
          <w:color w:val="000000"/>
          <w:sz w:val="24"/>
          <w:szCs w:val="24"/>
        </w:rPr>
        <w:t xml:space="preserve"> </w:t>
      </w:r>
      <w:r w:rsidRPr="00DD13CD">
        <w:rPr>
          <w:rFonts w:asciiTheme="majorBidi" w:eastAsia="Times New Roman" w:hAnsiTheme="majorBidi" w:cstheme="majorBidi"/>
          <w:color w:val="000000"/>
          <w:sz w:val="24"/>
          <w:szCs w:val="24"/>
        </w:rPr>
        <w:t xml:space="preserve">but P2 doesn't learn the key </w:t>
      </w:r>
      <w:r w:rsidRPr="006D64C9">
        <w:rPr>
          <w:rFonts w:asciiTheme="majorBidi" w:eastAsia="Times New Roman" w:hAnsiTheme="majorBidi" w:cstheme="majorBidi"/>
          <w:i/>
          <w:iCs/>
          <w:color w:val="000000"/>
          <w:sz w:val="24"/>
          <w:szCs w:val="24"/>
        </w:rPr>
        <w:t>k</w:t>
      </w:r>
      <w:r w:rsidRPr="00DD13CD">
        <w:rPr>
          <w:rFonts w:asciiTheme="majorBidi" w:eastAsia="Times New Roman" w:hAnsiTheme="majorBidi" w:cstheme="majorBidi"/>
          <w:color w:val="000000"/>
          <w:sz w:val="24"/>
          <w:szCs w:val="24"/>
        </w:rPr>
        <w:t xml:space="preserve">  and P1 doesn't learn </w:t>
      </w:r>
      <w:r w:rsidRPr="006D64C9">
        <w:rPr>
          <w:rFonts w:asciiTheme="majorBidi" w:eastAsia="Times New Roman" w:hAnsiTheme="majorBidi" w:cstheme="majorBidi"/>
          <w:i/>
          <w:iCs/>
          <w:color w:val="000000"/>
          <w:sz w:val="24"/>
          <w:szCs w:val="24"/>
        </w:rPr>
        <w:t xml:space="preserve">y </w:t>
      </w:r>
      <w:r w:rsidRPr="00DD13CD">
        <w:rPr>
          <w:rFonts w:asciiTheme="majorBidi" w:eastAsia="Times New Roman" w:hAnsiTheme="majorBidi" w:cstheme="majorBidi"/>
          <w:color w:val="000000"/>
          <w:sz w:val="24"/>
          <w:szCs w:val="24"/>
        </w:rPr>
        <w:t>(the output of PRF)</w:t>
      </w:r>
      <w:r w:rsidRPr="006D64C9">
        <w:rPr>
          <w:rFonts w:asciiTheme="majorBidi" w:eastAsia="Times New Roman" w:hAnsiTheme="majorBidi" w:cstheme="majorBidi"/>
          <w:color w:val="000000"/>
          <w:sz w:val="24"/>
          <w:szCs w:val="24"/>
        </w:rPr>
        <w:t xml:space="preserve"> (P1 doesn’t learn </w:t>
      </w:r>
      <w:r w:rsidRPr="006D64C9">
        <w:rPr>
          <w:rFonts w:asciiTheme="majorBidi" w:eastAsia="Times New Roman" w:hAnsiTheme="majorBidi" w:cstheme="majorBidi"/>
          <w:i/>
          <w:iCs/>
          <w:color w:val="000000"/>
          <w:sz w:val="24"/>
          <w:szCs w:val="24"/>
        </w:rPr>
        <w:t>x</w:t>
      </w:r>
      <w:r w:rsidRPr="006D64C9">
        <w:rPr>
          <w:rFonts w:asciiTheme="majorBidi" w:eastAsia="Times New Roman" w:hAnsiTheme="majorBidi" w:cstheme="majorBidi"/>
          <w:color w:val="000000"/>
          <w:sz w:val="24"/>
          <w:szCs w:val="24"/>
        </w:rPr>
        <w:t xml:space="preserve"> either)</w:t>
      </w:r>
      <w:r w:rsidRPr="00DD13CD">
        <w:rPr>
          <w:rFonts w:asciiTheme="majorBidi" w:eastAsia="Times New Roman" w:hAnsiTheme="majorBidi" w:cstheme="majorBidi"/>
          <w:color w:val="000000"/>
          <w:sz w:val="24"/>
          <w:szCs w:val="24"/>
        </w:rPr>
        <w:t>.</w:t>
      </w:r>
    </w:p>
    <w:p w:rsidR="006D64C9" w:rsidRDefault="006D64C9" w:rsidP="006D64C9">
      <w:pPr>
        <w:autoSpaceDE w:val="0"/>
        <w:autoSpaceDN w:val="0"/>
        <w:bidi w:val="0"/>
        <w:adjustRightInd w:val="0"/>
        <w:spacing w:after="0" w:line="240" w:lineRule="auto"/>
        <w:rPr>
          <w:rFonts w:asciiTheme="majorBidi" w:hAnsiTheme="majorBidi" w:cstheme="majorBidi"/>
          <w:sz w:val="24"/>
          <w:szCs w:val="24"/>
        </w:rPr>
      </w:pPr>
    </w:p>
    <w:p w:rsidR="006D64C9" w:rsidRPr="006D64C9" w:rsidRDefault="006D64C9" w:rsidP="006D64C9">
      <w:pPr>
        <w:autoSpaceDE w:val="0"/>
        <w:autoSpaceDN w:val="0"/>
        <w:bidi w:val="0"/>
        <w:adjustRightInd w:val="0"/>
        <w:spacing w:after="0" w:line="240" w:lineRule="auto"/>
        <w:rPr>
          <w:rFonts w:asciiTheme="majorBidi" w:hAnsiTheme="majorBidi" w:cstheme="majorBidi"/>
          <w:sz w:val="24"/>
          <w:szCs w:val="24"/>
        </w:rPr>
      </w:pPr>
      <w:r w:rsidRPr="006D64C9">
        <w:rPr>
          <w:rFonts w:asciiTheme="majorBidi" w:hAnsiTheme="majorBidi" w:cstheme="majorBidi"/>
          <w:sz w:val="24"/>
          <w:szCs w:val="24"/>
        </w:rPr>
        <w:t>The PRF function is defined by:</w:t>
      </w:r>
    </w:p>
    <w:p w:rsidR="00E53362" w:rsidRDefault="00E53362" w:rsidP="00E53362">
      <w:pPr>
        <w:autoSpaceDE w:val="0"/>
        <w:autoSpaceDN w:val="0"/>
        <w:bidi w:val="0"/>
        <w:adjustRightInd w:val="0"/>
        <w:spacing w:after="0" w:line="240" w:lineRule="auto"/>
        <w:rPr>
          <w:rFonts w:asciiTheme="majorBidi" w:hAnsiTheme="majorBidi" w:cstheme="majorBidi"/>
          <w:sz w:val="24"/>
          <w:szCs w:val="24"/>
        </w:rPr>
      </w:pPr>
    </w:p>
    <w:p w:rsidR="006D64C9" w:rsidRDefault="006D64C9" w:rsidP="006D64C9">
      <w:pPr>
        <w:autoSpaceDE w:val="0"/>
        <w:autoSpaceDN w:val="0"/>
        <w:bidi w:val="0"/>
        <w:adjustRightInd w:val="0"/>
        <w:spacing w:after="0" w:line="24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extent cx="1787805" cy="268219"/>
            <wp:effectExtent l="19050" t="0" r="2895"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7" cstate="print"/>
                    <a:srcRect/>
                    <a:stretch>
                      <a:fillRect/>
                    </a:stretch>
                  </pic:blipFill>
                  <pic:spPr bwMode="auto">
                    <a:xfrm>
                      <a:off x="0" y="0"/>
                      <a:ext cx="1788669" cy="268349"/>
                    </a:xfrm>
                    <a:prstGeom prst="rect">
                      <a:avLst/>
                    </a:prstGeom>
                    <a:noFill/>
                    <a:ln w="9525">
                      <a:noFill/>
                      <a:miter lim="800000"/>
                      <a:headEnd/>
                      <a:tailEnd/>
                    </a:ln>
                  </pic:spPr>
                </pic:pic>
              </a:graphicData>
            </a:graphic>
          </wp:inline>
        </w:drawing>
      </w:r>
    </w:p>
    <w:p w:rsidR="006D64C9" w:rsidRDefault="006D64C9" w:rsidP="006D64C9">
      <w:pPr>
        <w:autoSpaceDE w:val="0"/>
        <w:autoSpaceDN w:val="0"/>
        <w:bidi w:val="0"/>
        <w:adjustRightInd w:val="0"/>
        <w:spacing w:after="0" w:line="240" w:lineRule="auto"/>
        <w:rPr>
          <w:rFonts w:asciiTheme="majorBidi" w:hAnsiTheme="majorBidi" w:cstheme="majorBidi"/>
          <w:sz w:val="24"/>
          <w:szCs w:val="24"/>
        </w:rPr>
      </w:pPr>
    </w:p>
    <w:p w:rsidR="007B080A" w:rsidRPr="003E5D2A" w:rsidRDefault="007B080A" w:rsidP="00E53362">
      <w:pPr>
        <w:autoSpaceDE w:val="0"/>
        <w:autoSpaceDN w:val="0"/>
        <w:bidi w:val="0"/>
        <w:adjustRightInd w:val="0"/>
        <w:spacing w:after="0" w:line="240" w:lineRule="auto"/>
        <w:rPr>
          <w:rFonts w:asciiTheme="majorBidi" w:hAnsiTheme="majorBidi" w:cstheme="majorBidi"/>
          <w:b/>
          <w:bCs/>
          <w:sz w:val="24"/>
          <w:szCs w:val="24"/>
        </w:rPr>
      </w:pPr>
      <w:r w:rsidRPr="003E5D2A">
        <w:rPr>
          <w:rFonts w:asciiTheme="majorBidi" w:hAnsiTheme="majorBidi" w:cstheme="majorBidi"/>
          <w:sz w:val="24"/>
          <w:szCs w:val="24"/>
        </w:rPr>
        <w:t xml:space="preserve">PROTOCOL 7.6.3 (Private Pseudorandom Function Evaluation </w:t>
      </w:r>
      <w:proofErr w:type="spellStart"/>
      <w:r w:rsidRPr="003E5D2A">
        <w:rPr>
          <w:rFonts w:asciiTheme="majorBidi" w:hAnsiTheme="majorBidi" w:cstheme="majorBidi"/>
          <w:sz w:val="24"/>
          <w:szCs w:val="24"/>
        </w:rPr>
        <w:t>πP</w:t>
      </w:r>
      <w:proofErr w:type="spellEnd"/>
      <w:r w:rsidRPr="003E5D2A">
        <w:rPr>
          <w:rFonts w:asciiTheme="majorBidi" w:hAnsiTheme="majorBidi" w:cstheme="majorBidi"/>
          <w:sz w:val="24"/>
          <w:szCs w:val="24"/>
        </w:rPr>
        <w:t xml:space="preserve"> PRF)</w:t>
      </w:r>
      <w:r w:rsidRPr="003E5D2A">
        <w:rPr>
          <w:rFonts w:asciiTheme="majorBidi" w:hAnsiTheme="majorBidi" w:cstheme="majorBidi"/>
          <w:b/>
          <w:bCs/>
          <w:sz w:val="24"/>
          <w:szCs w:val="24"/>
        </w:rPr>
        <w:t xml:space="preserve"> </w:t>
      </w:r>
    </w:p>
    <w:p w:rsidR="00E53362" w:rsidRDefault="007B080A" w:rsidP="00E53362">
      <w:pPr>
        <w:pStyle w:val="ListParagraph"/>
        <w:numPr>
          <w:ilvl w:val="0"/>
          <w:numId w:val="47"/>
        </w:numPr>
        <w:autoSpaceDE w:val="0"/>
        <w:autoSpaceDN w:val="0"/>
        <w:bidi w:val="0"/>
        <w:adjustRightInd w:val="0"/>
        <w:spacing w:after="0" w:line="240" w:lineRule="auto"/>
        <w:rPr>
          <w:rFonts w:asciiTheme="majorBidi" w:hAnsiTheme="majorBidi" w:cstheme="majorBidi"/>
          <w:sz w:val="24"/>
          <w:szCs w:val="24"/>
        </w:rPr>
      </w:pPr>
      <w:r w:rsidRPr="003E5D2A">
        <w:rPr>
          <w:rFonts w:asciiTheme="majorBidi" w:hAnsiTheme="majorBidi" w:cstheme="majorBidi"/>
          <w:b/>
          <w:bCs/>
          <w:sz w:val="24"/>
          <w:szCs w:val="24"/>
        </w:rPr>
        <w:t>Inputs</w:t>
      </w:r>
      <w:r w:rsidRPr="003E5D2A">
        <w:rPr>
          <w:rFonts w:asciiTheme="majorBidi" w:hAnsiTheme="majorBidi" w:cstheme="majorBidi"/>
          <w:sz w:val="24"/>
          <w:szCs w:val="24"/>
        </w:rPr>
        <w:t>: The input of P</w:t>
      </w:r>
      <w:r w:rsidRPr="003E5D2A">
        <w:rPr>
          <w:rFonts w:asciiTheme="majorBidi" w:hAnsiTheme="majorBidi" w:cstheme="majorBidi"/>
          <w:sz w:val="24"/>
          <w:szCs w:val="24"/>
          <w:vertAlign w:val="subscript"/>
        </w:rPr>
        <w:t>1</w:t>
      </w:r>
      <w:r w:rsidRPr="003E5D2A">
        <w:rPr>
          <w:rFonts w:asciiTheme="majorBidi" w:hAnsiTheme="majorBidi" w:cstheme="majorBidi"/>
          <w:sz w:val="24"/>
          <w:szCs w:val="24"/>
        </w:rPr>
        <w:t xml:space="preserve"> is </w:t>
      </w:r>
      <w:r w:rsidR="00E53362">
        <w:rPr>
          <w:rFonts w:asciiTheme="majorBidi" w:hAnsiTheme="majorBidi" w:cstheme="majorBidi"/>
          <w:sz w:val="24"/>
          <w:szCs w:val="24"/>
        </w:rPr>
        <w:t xml:space="preserve"> a key </w:t>
      </w:r>
      <w:r w:rsidRPr="003E5D2A">
        <w:rPr>
          <w:rFonts w:asciiTheme="majorBidi" w:hAnsiTheme="majorBidi" w:cstheme="majorBidi"/>
          <w:i/>
          <w:iCs/>
          <w:sz w:val="24"/>
          <w:szCs w:val="24"/>
        </w:rPr>
        <w:t>k = (g</w:t>
      </w:r>
      <w:r w:rsidRPr="003E5D2A">
        <w:rPr>
          <w:rFonts w:asciiTheme="majorBidi" w:hAnsiTheme="majorBidi" w:cstheme="majorBidi"/>
          <w:i/>
          <w:iCs/>
          <w:sz w:val="24"/>
          <w:szCs w:val="24"/>
          <w:vertAlign w:val="superscript"/>
        </w:rPr>
        <w:t>a0</w:t>
      </w:r>
      <w:r w:rsidRPr="003E5D2A">
        <w:rPr>
          <w:rFonts w:asciiTheme="majorBidi" w:hAnsiTheme="majorBidi" w:cstheme="majorBidi"/>
          <w:i/>
          <w:iCs/>
          <w:sz w:val="24"/>
          <w:szCs w:val="24"/>
        </w:rPr>
        <w:t xml:space="preserve"> , a</w:t>
      </w:r>
      <w:r w:rsidRPr="003E5D2A">
        <w:rPr>
          <w:rFonts w:asciiTheme="majorBidi" w:hAnsiTheme="majorBidi" w:cstheme="majorBidi"/>
          <w:i/>
          <w:iCs/>
          <w:sz w:val="24"/>
          <w:szCs w:val="24"/>
          <w:vertAlign w:val="subscript"/>
        </w:rPr>
        <w:t>1</w:t>
      </w:r>
      <w:r w:rsidRPr="003E5D2A">
        <w:rPr>
          <w:rFonts w:asciiTheme="majorBidi" w:hAnsiTheme="majorBidi" w:cstheme="majorBidi"/>
          <w:i/>
          <w:iCs/>
          <w:sz w:val="24"/>
          <w:szCs w:val="24"/>
        </w:rPr>
        <w:t>, . . . , a</w:t>
      </w:r>
      <w:r w:rsidRPr="003E5D2A">
        <w:rPr>
          <w:rFonts w:asciiTheme="majorBidi" w:hAnsiTheme="majorBidi" w:cstheme="majorBidi"/>
          <w:i/>
          <w:iCs/>
          <w:sz w:val="24"/>
          <w:szCs w:val="24"/>
          <w:vertAlign w:val="subscript"/>
        </w:rPr>
        <w:t>m</w:t>
      </w:r>
      <w:r w:rsidRPr="003E5D2A">
        <w:rPr>
          <w:rFonts w:asciiTheme="majorBidi" w:hAnsiTheme="majorBidi" w:cstheme="majorBidi"/>
          <w:i/>
          <w:iCs/>
          <w:sz w:val="24"/>
          <w:szCs w:val="24"/>
        </w:rPr>
        <w:t>)</w:t>
      </w:r>
      <w:r w:rsidR="00E53362" w:rsidRPr="00E53362">
        <w:rPr>
          <w:rFonts w:asciiTheme="majorBidi" w:hAnsiTheme="majorBidi" w:cstheme="majorBidi"/>
          <w:sz w:val="24"/>
          <w:szCs w:val="24"/>
        </w:rPr>
        <w:t xml:space="preserve"> where</w:t>
      </w:r>
      <w:r w:rsidRPr="00E53362">
        <w:rPr>
          <w:rFonts w:asciiTheme="majorBidi" w:hAnsiTheme="majorBidi" w:cstheme="majorBidi"/>
          <w:sz w:val="24"/>
          <w:szCs w:val="24"/>
        </w:rPr>
        <w:t xml:space="preserve"> </w:t>
      </w:r>
    </w:p>
    <w:p w:rsidR="00E53362" w:rsidRDefault="00E53362" w:rsidP="00E53362">
      <w:pPr>
        <w:pStyle w:val="ListParagraph"/>
        <w:autoSpaceDE w:val="0"/>
        <w:autoSpaceDN w:val="0"/>
        <w:bidi w:val="0"/>
        <w:adjustRightInd w:val="0"/>
        <w:spacing w:after="0" w:line="240" w:lineRule="auto"/>
        <w:ind w:left="360"/>
        <w:rPr>
          <w:rFonts w:asciiTheme="majorBidi" w:hAnsiTheme="majorBidi" w:cstheme="majorBidi"/>
          <w:sz w:val="24"/>
          <w:szCs w:val="24"/>
        </w:rPr>
      </w:pPr>
      <w:proofErr w:type="gramStart"/>
      <w:r w:rsidRPr="00E53362">
        <w:rPr>
          <w:rFonts w:asciiTheme="majorBidi" w:hAnsiTheme="majorBidi" w:cstheme="majorBidi"/>
          <w:i/>
          <w:iCs/>
          <w:sz w:val="24"/>
          <w:szCs w:val="24"/>
        </w:rPr>
        <w:t>a</w:t>
      </w:r>
      <w:r w:rsidRPr="00E53362">
        <w:rPr>
          <w:rFonts w:asciiTheme="majorBidi" w:hAnsiTheme="majorBidi" w:cstheme="majorBidi"/>
          <w:i/>
          <w:iCs/>
          <w:sz w:val="24"/>
          <w:szCs w:val="24"/>
          <w:vertAlign w:val="subscript"/>
        </w:rPr>
        <w:t>0</w:t>
      </w:r>
      <w:proofErr w:type="gramEnd"/>
      <w:r w:rsidRPr="00E53362">
        <w:rPr>
          <w:rFonts w:asciiTheme="majorBidi" w:hAnsiTheme="majorBidi" w:cstheme="majorBidi"/>
          <w:i/>
          <w:iCs/>
          <w:sz w:val="24"/>
          <w:szCs w:val="24"/>
        </w:rPr>
        <w:t>, a</w:t>
      </w:r>
      <w:r w:rsidRPr="00E53362">
        <w:rPr>
          <w:rFonts w:asciiTheme="majorBidi" w:hAnsiTheme="majorBidi" w:cstheme="majorBidi"/>
          <w:i/>
          <w:iCs/>
          <w:sz w:val="24"/>
          <w:szCs w:val="24"/>
          <w:vertAlign w:val="subscript"/>
        </w:rPr>
        <w:t>1</w:t>
      </w:r>
      <w:r w:rsidRPr="00E53362">
        <w:rPr>
          <w:rFonts w:asciiTheme="majorBidi" w:hAnsiTheme="majorBidi" w:cstheme="majorBidi"/>
          <w:i/>
          <w:iCs/>
          <w:sz w:val="24"/>
          <w:szCs w:val="24"/>
        </w:rPr>
        <w:t>, . . . , a</w:t>
      </w:r>
      <w:r w:rsidRPr="00E53362">
        <w:rPr>
          <w:rFonts w:asciiTheme="majorBidi" w:hAnsiTheme="majorBidi" w:cstheme="majorBidi"/>
          <w:i/>
          <w:iCs/>
          <w:sz w:val="24"/>
          <w:szCs w:val="24"/>
          <w:vertAlign w:val="subscript"/>
        </w:rPr>
        <w:t>m</w:t>
      </w:r>
      <w:r w:rsidRPr="00E53362">
        <w:rPr>
          <w:rFonts w:asciiTheme="majorBidi" w:hAnsiTheme="majorBidi" w:cstheme="majorBidi"/>
          <w:sz w:val="24"/>
          <w:szCs w:val="24"/>
        </w:rPr>
        <w:t xml:space="preserve"> </w:t>
      </w:r>
      <w:r w:rsidRPr="00E53362">
        <w:rPr>
          <w:rFonts w:asciiTheme="majorBidi" w:eastAsia="CMSY10" w:hAnsiTheme="majorBidi" w:cstheme="majorBidi"/>
          <w:sz w:val="24"/>
          <w:szCs w:val="24"/>
        </w:rPr>
        <w:t>←</w:t>
      </w:r>
      <w:r w:rsidRPr="00E53362">
        <w:rPr>
          <w:rFonts w:asciiTheme="majorBidi" w:hAnsiTheme="majorBidi" w:cstheme="majorBidi"/>
          <w:i/>
          <w:iCs/>
          <w:sz w:val="24"/>
          <w:szCs w:val="24"/>
          <w:vertAlign w:val="subscript"/>
        </w:rPr>
        <w:t xml:space="preserve"> </w:t>
      </w:r>
      <w:r w:rsidRPr="001A2847">
        <w:rPr>
          <w:rFonts w:asciiTheme="majorBidi" w:hAnsiTheme="majorBidi" w:cstheme="majorBidi"/>
          <w:i/>
          <w:iCs/>
          <w:sz w:val="24"/>
          <w:szCs w:val="24"/>
          <w:vertAlign w:val="subscript"/>
        </w:rPr>
        <w:t>R</w:t>
      </w:r>
      <w:r w:rsidRPr="001A2847">
        <w:rPr>
          <w:rFonts w:asciiTheme="majorBidi" w:hAnsiTheme="majorBidi" w:cstheme="majorBidi"/>
          <w:i/>
          <w:iCs/>
          <w:sz w:val="24"/>
          <w:szCs w:val="24"/>
        </w:rPr>
        <w:t xml:space="preserve"> </w:t>
      </w:r>
      <w:proofErr w:type="spellStart"/>
      <w:r w:rsidRPr="001A2847">
        <w:rPr>
          <w:rFonts w:asciiTheme="majorBidi" w:hAnsiTheme="majorBidi" w:cstheme="majorBidi"/>
          <w:i/>
          <w:iCs/>
          <w:sz w:val="24"/>
          <w:szCs w:val="24"/>
        </w:rPr>
        <w:t>Zq</w:t>
      </w:r>
      <w:proofErr w:type="spellEnd"/>
      <w:r w:rsidRPr="001A2847">
        <w:rPr>
          <w:rFonts w:asciiTheme="majorBidi" w:hAnsiTheme="majorBidi" w:cstheme="majorBidi"/>
          <w:i/>
          <w:iCs/>
          <w:sz w:val="24"/>
          <w:szCs w:val="24"/>
        </w:rPr>
        <w:t>*</w:t>
      </w:r>
      <w:r>
        <w:rPr>
          <w:rFonts w:asciiTheme="majorBidi" w:hAnsiTheme="majorBidi" w:cstheme="majorBidi"/>
          <w:sz w:val="24"/>
          <w:szCs w:val="24"/>
        </w:rPr>
        <w:t>.</w:t>
      </w:r>
    </w:p>
    <w:p w:rsidR="007B080A" w:rsidRPr="00E53362" w:rsidRDefault="00E53362" w:rsidP="00E53362">
      <w:pPr>
        <w:autoSpaceDE w:val="0"/>
        <w:autoSpaceDN w:val="0"/>
        <w:bidi w:val="0"/>
        <w:adjustRightInd w:val="0"/>
        <w:spacing w:after="0" w:line="240" w:lineRule="auto"/>
        <w:ind w:firstLine="360"/>
        <w:rPr>
          <w:rFonts w:asciiTheme="majorBidi" w:hAnsiTheme="majorBidi" w:cstheme="majorBidi"/>
          <w:sz w:val="24"/>
          <w:szCs w:val="24"/>
        </w:rPr>
      </w:pPr>
      <w:r>
        <w:rPr>
          <w:rFonts w:asciiTheme="majorBidi" w:hAnsiTheme="majorBidi" w:cstheme="majorBidi"/>
          <w:sz w:val="24"/>
          <w:szCs w:val="24"/>
        </w:rPr>
        <w:t>I</w:t>
      </w:r>
      <w:r w:rsidR="007B080A" w:rsidRPr="00E53362">
        <w:rPr>
          <w:rFonts w:asciiTheme="majorBidi" w:hAnsiTheme="majorBidi" w:cstheme="majorBidi"/>
          <w:sz w:val="24"/>
          <w:szCs w:val="24"/>
        </w:rPr>
        <w:t>nput of P</w:t>
      </w:r>
      <w:r w:rsidR="007B080A" w:rsidRPr="00E53362">
        <w:rPr>
          <w:rFonts w:asciiTheme="majorBidi" w:hAnsiTheme="majorBidi" w:cstheme="majorBidi"/>
          <w:sz w:val="24"/>
          <w:szCs w:val="24"/>
          <w:vertAlign w:val="subscript"/>
        </w:rPr>
        <w:t>2</w:t>
      </w:r>
      <w:r w:rsidR="007B080A" w:rsidRPr="00E53362">
        <w:rPr>
          <w:rFonts w:asciiTheme="majorBidi" w:hAnsiTheme="majorBidi" w:cstheme="majorBidi"/>
          <w:sz w:val="24"/>
          <w:szCs w:val="24"/>
        </w:rPr>
        <w:t xml:space="preserve"> is a value</w:t>
      </w:r>
      <w:r w:rsidRPr="00E53362">
        <w:rPr>
          <w:rFonts w:asciiTheme="majorBidi" w:hAnsiTheme="majorBidi" w:cstheme="majorBidi"/>
          <w:sz w:val="24"/>
          <w:szCs w:val="24"/>
        </w:rPr>
        <w:t xml:space="preserve"> </w:t>
      </w:r>
      <w:r w:rsidR="007B080A" w:rsidRPr="00E53362">
        <w:rPr>
          <w:rFonts w:asciiTheme="majorBidi" w:hAnsiTheme="majorBidi" w:cstheme="majorBidi"/>
          <w:i/>
          <w:iCs/>
          <w:sz w:val="24"/>
          <w:szCs w:val="24"/>
        </w:rPr>
        <w:t>x</w:t>
      </w:r>
      <w:r w:rsidR="007B080A" w:rsidRPr="00E53362">
        <w:rPr>
          <w:rFonts w:asciiTheme="majorBidi" w:hAnsiTheme="majorBidi" w:cstheme="majorBidi"/>
          <w:sz w:val="24"/>
          <w:szCs w:val="24"/>
        </w:rPr>
        <w:t xml:space="preserve"> of length </w:t>
      </w:r>
      <w:r w:rsidR="007B080A" w:rsidRPr="00E53362">
        <w:rPr>
          <w:rFonts w:asciiTheme="majorBidi" w:hAnsiTheme="majorBidi" w:cstheme="majorBidi"/>
          <w:i/>
          <w:iCs/>
          <w:sz w:val="24"/>
          <w:szCs w:val="24"/>
        </w:rPr>
        <w:t>m</w:t>
      </w:r>
      <w:r w:rsidR="007B080A" w:rsidRPr="00E53362">
        <w:rPr>
          <w:rFonts w:asciiTheme="majorBidi" w:hAnsiTheme="majorBidi" w:cstheme="majorBidi"/>
          <w:sz w:val="24"/>
          <w:szCs w:val="24"/>
        </w:rPr>
        <w:t>.</w:t>
      </w:r>
    </w:p>
    <w:p w:rsidR="007B080A" w:rsidRPr="009D2D03" w:rsidRDefault="007B080A" w:rsidP="007B080A">
      <w:pPr>
        <w:pStyle w:val="ListParagraph"/>
        <w:numPr>
          <w:ilvl w:val="0"/>
          <w:numId w:val="45"/>
        </w:numPr>
        <w:autoSpaceDE w:val="0"/>
        <w:autoSpaceDN w:val="0"/>
        <w:bidi w:val="0"/>
        <w:adjustRightInd w:val="0"/>
        <w:spacing w:after="0" w:line="240" w:lineRule="auto"/>
        <w:rPr>
          <w:rFonts w:asciiTheme="majorBidi" w:hAnsiTheme="majorBidi" w:cstheme="majorBidi"/>
          <w:sz w:val="24"/>
          <w:szCs w:val="24"/>
        </w:rPr>
      </w:pPr>
      <w:r w:rsidRPr="009D2D03">
        <w:rPr>
          <w:rFonts w:asciiTheme="majorBidi" w:hAnsiTheme="majorBidi" w:cstheme="majorBidi"/>
          <w:b/>
          <w:bCs/>
          <w:sz w:val="24"/>
          <w:szCs w:val="24"/>
        </w:rPr>
        <w:t>Auxiliary inputs</w:t>
      </w:r>
      <w:r w:rsidRPr="009D2D03">
        <w:rPr>
          <w:rFonts w:asciiTheme="majorBidi" w:hAnsiTheme="majorBidi" w:cstheme="majorBidi"/>
          <w:sz w:val="24"/>
          <w:szCs w:val="24"/>
        </w:rPr>
        <w:t>: Both parties have the security parameter 1</w:t>
      </w:r>
      <w:r w:rsidRPr="009D2D03">
        <w:rPr>
          <w:rFonts w:asciiTheme="majorBidi" w:hAnsiTheme="majorBidi" w:cstheme="majorBidi"/>
          <w:sz w:val="24"/>
          <w:szCs w:val="24"/>
          <w:vertAlign w:val="superscript"/>
        </w:rPr>
        <w:t>n</w:t>
      </w:r>
      <w:r w:rsidRPr="009D2D03">
        <w:rPr>
          <w:rFonts w:asciiTheme="majorBidi" w:hAnsiTheme="majorBidi" w:cstheme="majorBidi"/>
          <w:sz w:val="24"/>
          <w:szCs w:val="24"/>
        </w:rPr>
        <w:t xml:space="preserve"> and are given</w:t>
      </w:r>
    </w:p>
    <w:p w:rsidR="007B080A" w:rsidRDefault="007B080A" w:rsidP="007B080A">
      <w:pPr>
        <w:autoSpaceDE w:val="0"/>
        <w:autoSpaceDN w:val="0"/>
        <w:bidi w:val="0"/>
        <w:adjustRightInd w:val="0"/>
        <w:spacing w:after="0" w:line="240" w:lineRule="auto"/>
        <w:ind w:firstLine="360"/>
        <w:rPr>
          <w:rFonts w:asciiTheme="majorBidi" w:hAnsiTheme="majorBidi" w:cstheme="majorBidi"/>
          <w:sz w:val="24"/>
          <w:szCs w:val="24"/>
        </w:rPr>
      </w:pPr>
      <w:r w:rsidRPr="001A2847">
        <w:rPr>
          <w:rFonts w:asciiTheme="majorBidi" w:hAnsiTheme="majorBidi" w:cstheme="majorBidi"/>
          <w:i/>
          <w:iCs/>
          <w:sz w:val="24"/>
          <w:szCs w:val="24"/>
        </w:rPr>
        <w:t>G</w:t>
      </w:r>
      <w:r>
        <w:rPr>
          <w:rFonts w:asciiTheme="majorBidi" w:hAnsiTheme="majorBidi" w:cstheme="majorBidi"/>
          <w:sz w:val="24"/>
          <w:szCs w:val="24"/>
        </w:rPr>
        <w:t xml:space="preserve"> – </w:t>
      </w:r>
      <w:proofErr w:type="gramStart"/>
      <w:r>
        <w:rPr>
          <w:rFonts w:asciiTheme="majorBidi" w:hAnsiTheme="majorBidi" w:cstheme="majorBidi"/>
          <w:sz w:val="24"/>
          <w:szCs w:val="24"/>
        </w:rPr>
        <w:t>cyclic</w:t>
      </w:r>
      <w:proofErr w:type="gramEnd"/>
      <w:r>
        <w:rPr>
          <w:rFonts w:asciiTheme="majorBidi" w:hAnsiTheme="majorBidi" w:cstheme="majorBidi"/>
          <w:sz w:val="24"/>
          <w:szCs w:val="24"/>
        </w:rPr>
        <w:t xml:space="preserve"> group</w:t>
      </w:r>
      <w:r w:rsidRPr="009D2D03">
        <w:rPr>
          <w:rFonts w:asciiTheme="majorBidi" w:hAnsiTheme="majorBidi" w:cstheme="majorBidi"/>
          <w:sz w:val="24"/>
          <w:szCs w:val="24"/>
        </w:rPr>
        <w:t xml:space="preserve">, </w:t>
      </w:r>
      <w:r w:rsidRPr="001A2847">
        <w:rPr>
          <w:rFonts w:asciiTheme="majorBidi" w:hAnsiTheme="majorBidi" w:cstheme="majorBidi"/>
          <w:i/>
          <w:iCs/>
          <w:sz w:val="24"/>
          <w:szCs w:val="24"/>
        </w:rPr>
        <w:t>q</w:t>
      </w:r>
      <w:r>
        <w:rPr>
          <w:rFonts w:asciiTheme="majorBidi" w:hAnsiTheme="majorBidi" w:cstheme="majorBidi"/>
          <w:sz w:val="24"/>
          <w:szCs w:val="24"/>
        </w:rPr>
        <w:t xml:space="preserve"> prime </w:t>
      </w:r>
      <w:r w:rsidRPr="009D2D03">
        <w:rPr>
          <w:rFonts w:asciiTheme="majorBidi" w:hAnsiTheme="majorBidi" w:cstheme="majorBidi"/>
          <w:sz w:val="24"/>
          <w:szCs w:val="24"/>
        </w:rPr>
        <w:t xml:space="preserve"> and </w:t>
      </w:r>
      <w:r w:rsidRPr="001A2847">
        <w:rPr>
          <w:rFonts w:asciiTheme="majorBidi" w:hAnsiTheme="majorBidi" w:cstheme="majorBidi"/>
          <w:i/>
          <w:iCs/>
          <w:sz w:val="24"/>
          <w:szCs w:val="24"/>
        </w:rPr>
        <w:t>g</w:t>
      </w:r>
      <w:r>
        <w:rPr>
          <w:rFonts w:asciiTheme="majorBidi" w:hAnsiTheme="majorBidi" w:cstheme="majorBidi"/>
          <w:sz w:val="24"/>
          <w:szCs w:val="24"/>
        </w:rPr>
        <w:t xml:space="preserve"> generator</w:t>
      </w:r>
      <w:r w:rsidRPr="009D2D03">
        <w:rPr>
          <w:rFonts w:asciiTheme="majorBidi" w:hAnsiTheme="majorBidi" w:cstheme="majorBidi"/>
          <w:sz w:val="24"/>
          <w:szCs w:val="24"/>
        </w:rPr>
        <w:t>.</w:t>
      </w:r>
    </w:p>
    <w:p w:rsidR="00E53362" w:rsidRPr="00E53362" w:rsidRDefault="00E53362" w:rsidP="00E53362">
      <w:pPr>
        <w:pStyle w:val="ListParagraph"/>
        <w:numPr>
          <w:ilvl w:val="0"/>
          <w:numId w:val="45"/>
        </w:numPr>
        <w:autoSpaceDE w:val="0"/>
        <w:autoSpaceDN w:val="0"/>
        <w:bidi w:val="0"/>
        <w:adjustRightInd w:val="0"/>
        <w:spacing w:after="0" w:line="240" w:lineRule="auto"/>
        <w:rPr>
          <w:rFonts w:asciiTheme="majorBidi" w:hAnsiTheme="majorBidi" w:cstheme="majorBidi"/>
          <w:b/>
          <w:bCs/>
          <w:sz w:val="24"/>
          <w:szCs w:val="24"/>
        </w:rPr>
      </w:pPr>
      <w:r w:rsidRPr="00E53362">
        <w:rPr>
          <w:rFonts w:asciiTheme="majorBidi" w:hAnsiTheme="majorBidi" w:cstheme="majorBidi"/>
          <w:b/>
          <w:bCs/>
          <w:sz w:val="24"/>
          <w:szCs w:val="24"/>
        </w:rPr>
        <w:t>P1’s output:</w:t>
      </w:r>
      <w:r>
        <w:rPr>
          <w:rFonts w:asciiTheme="majorBidi" w:hAnsiTheme="majorBidi" w:cstheme="majorBidi"/>
          <w:sz w:val="24"/>
          <w:szCs w:val="24"/>
        </w:rPr>
        <w:t xml:space="preserve"> nothing</w:t>
      </w:r>
    </w:p>
    <w:p w:rsidR="00E53362" w:rsidRPr="003316C4" w:rsidRDefault="00E53362" w:rsidP="003316C4">
      <w:pPr>
        <w:pStyle w:val="ListParagraph"/>
        <w:numPr>
          <w:ilvl w:val="0"/>
          <w:numId w:val="45"/>
        </w:numPr>
        <w:autoSpaceDE w:val="0"/>
        <w:autoSpaceDN w:val="0"/>
        <w:bidi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P2’s output:</w:t>
      </w:r>
      <w:r w:rsidR="003316C4">
        <w:rPr>
          <w:rFonts w:asciiTheme="majorBidi" w:hAnsiTheme="majorBidi" w:cstheme="majorBidi"/>
          <w:b/>
          <w:bCs/>
          <w:sz w:val="24"/>
          <w:szCs w:val="24"/>
        </w:rPr>
        <w:t xml:space="preserve"> </w:t>
      </w:r>
      <w:r w:rsidRPr="003316C4">
        <w:rPr>
          <w:rFonts w:asciiTheme="majorBidi" w:hAnsiTheme="majorBidi" w:cstheme="majorBidi"/>
          <w:b/>
          <w:bCs/>
          <w:sz w:val="24"/>
          <w:szCs w:val="24"/>
        </w:rPr>
        <w:t xml:space="preserve"> </w:t>
      </w:r>
      <w:r w:rsidRPr="00E53362">
        <w:rPr>
          <w:noProof/>
        </w:rPr>
        <w:drawing>
          <wp:inline distT="0" distB="0" distL="0" distR="0">
            <wp:extent cx="1057376" cy="241401"/>
            <wp:effectExtent l="19050" t="0" r="9424"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8"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p>
    <w:p w:rsidR="007B080A" w:rsidRPr="009D2D03" w:rsidRDefault="007B080A" w:rsidP="007B080A">
      <w:pPr>
        <w:pStyle w:val="ListParagraph"/>
        <w:numPr>
          <w:ilvl w:val="0"/>
          <w:numId w:val="45"/>
        </w:numPr>
        <w:autoSpaceDE w:val="0"/>
        <w:autoSpaceDN w:val="0"/>
        <w:bidi w:val="0"/>
        <w:adjustRightInd w:val="0"/>
        <w:spacing w:after="0" w:line="240" w:lineRule="auto"/>
        <w:rPr>
          <w:rFonts w:asciiTheme="majorBidi" w:hAnsiTheme="majorBidi" w:cstheme="majorBidi"/>
          <w:sz w:val="24"/>
          <w:szCs w:val="24"/>
        </w:rPr>
      </w:pPr>
      <w:r w:rsidRPr="009D2D03">
        <w:rPr>
          <w:rFonts w:asciiTheme="majorBidi" w:hAnsiTheme="majorBidi" w:cstheme="majorBidi"/>
          <w:b/>
          <w:bCs/>
          <w:sz w:val="24"/>
          <w:szCs w:val="24"/>
        </w:rPr>
        <w:t>The protocol:</w:t>
      </w:r>
    </w:p>
    <w:p w:rsidR="007B080A" w:rsidRPr="005D03DF" w:rsidRDefault="007B080A" w:rsidP="007B080A">
      <w:pPr>
        <w:pStyle w:val="ListParagraph"/>
        <w:numPr>
          <w:ilvl w:val="0"/>
          <w:numId w:val="46"/>
        </w:numPr>
        <w:autoSpaceDE w:val="0"/>
        <w:autoSpaceDN w:val="0"/>
        <w:bidi w:val="0"/>
        <w:adjustRightInd w:val="0"/>
        <w:spacing w:after="0" w:line="240" w:lineRule="auto"/>
        <w:rPr>
          <w:rFonts w:asciiTheme="majorBidi" w:hAnsiTheme="majorBidi" w:cstheme="majorBidi"/>
          <w:sz w:val="24"/>
          <w:szCs w:val="24"/>
        </w:rPr>
      </w:pPr>
      <w:r w:rsidRPr="005D03DF">
        <w:rPr>
          <w:rFonts w:asciiTheme="majorBidi" w:hAnsiTheme="majorBidi" w:cstheme="majorBidi"/>
          <w:sz w:val="24"/>
          <w:szCs w:val="24"/>
        </w:rPr>
        <w:t>P</w:t>
      </w:r>
      <w:r w:rsidRPr="005D03DF">
        <w:rPr>
          <w:rFonts w:asciiTheme="majorBidi" w:hAnsiTheme="majorBidi" w:cstheme="majorBidi"/>
          <w:sz w:val="24"/>
          <w:szCs w:val="24"/>
          <w:vertAlign w:val="subscript"/>
        </w:rPr>
        <w:t>1</w:t>
      </w:r>
      <w:r w:rsidRPr="005D03DF">
        <w:rPr>
          <w:rFonts w:asciiTheme="majorBidi" w:hAnsiTheme="majorBidi" w:cstheme="majorBidi"/>
          <w:sz w:val="24"/>
          <w:szCs w:val="24"/>
        </w:rPr>
        <w:t xml:space="preserve"> chooses </w:t>
      </w:r>
      <w:r w:rsidRPr="005D03DF">
        <w:rPr>
          <w:rFonts w:asciiTheme="majorBidi" w:hAnsiTheme="majorBidi" w:cstheme="majorBidi"/>
          <w:i/>
          <w:iCs/>
          <w:sz w:val="24"/>
          <w:szCs w:val="24"/>
        </w:rPr>
        <w:t>m</w:t>
      </w:r>
      <w:r w:rsidRPr="005D03DF">
        <w:rPr>
          <w:rFonts w:asciiTheme="majorBidi" w:hAnsiTheme="majorBidi" w:cstheme="majorBidi"/>
          <w:sz w:val="24"/>
          <w:szCs w:val="24"/>
        </w:rPr>
        <w:t xml:space="preserve"> random values </w:t>
      </w:r>
      <w:r w:rsidRPr="001A2847">
        <w:rPr>
          <w:rFonts w:asciiTheme="majorBidi" w:hAnsiTheme="majorBidi" w:cstheme="majorBidi"/>
          <w:i/>
          <w:iCs/>
          <w:sz w:val="24"/>
          <w:szCs w:val="24"/>
        </w:rPr>
        <w:t>r</w:t>
      </w:r>
      <w:r w:rsidRPr="001A2847">
        <w:rPr>
          <w:rFonts w:asciiTheme="majorBidi" w:hAnsiTheme="majorBidi" w:cstheme="majorBidi"/>
          <w:i/>
          <w:iCs/>
          <w:sz w:val="24"/>
          <w:szCs w:val="24"/>
          <w:vertAlign w:val="subscript"/>
        </w:rPr>
        <w:t>1</w:t>
      </w:r>
      <w:proofErr w:type="gramStart"/>
      <w:r w:rsidRPr="001A2847">
        <w:rPr>
          <w:rFonts w:asciiTheme="majorBidi" w:hAnsiTheme="majorBidi" w:cstheme="majorBidi"/>
          <w:i/>
          <w:iCs/>
          <w:sz w:val="24"/>
          <w:szCs w:val="24"/>
        </w:rPr>
        <w:t>, . . . ,</w:t>
      </w:r>
      <w:proofErr w:type="gramEnd"/>
      <w:r w:rsidRPr="001A2847">
        <w:rPr>
          <w:rFonts w:asciiTheme="majorBidi" w:hAnsiTheme="majorBidi" w:cstheme="majorBidi"/>
          <w:i/>
          <w:iCs/>
          <w:sz w:val="24"/>
          <w:szCs w:val="24"/>
        </w:rPr>
        <w:t xml:space="preserve"> </w:t>
      </w:r>
      <w:proofErr w:type="spellStart"/>
      <w:r w:rsidRPr="001A2847">
        <w:rPr>
          <w:rFonts w:asciiTheme="majorBidi" w:hAnsiTheme="majorBidi" w:cstheme="majorBidi"/>
          <w:i/>
          <w:iCs/>
          <w:sz w:val="24"/>
          <w:szCs w:val="24"/>
        </w:rPr>
        <w:t>r</w:t>
      </w:r>
      <w:r w:rsidRPr="001A2847">
        <w:rPr>
          <w:rFonts w:asciiTheme="majorBidi" w:hAnsiTheme="majorBidi" w:cstheme="majorBidi"/>
          <w:i/>
          <w:iCs/>
          <w:sz w:val="24"/>
          <w:szCs w:val="24"/>
          <w:vertAlign w:val="subscript"/>
        </w:rPr>
        <w:t>m</w:t>
      </w:r>
      <w:proofErr w:type="spellEnd"/>
      <w:r w:rsidRPr="001A2847">
        <w:rPr>
          <w:rFonts w:asciiTheme="majorBidi" w:hAnsiTheme="majorBidi" w:cstheme="majorBidi"/>
          <w:i/>
          <w:iCs/>
          <w:sz w:val="24"/>
          <w:szCs w:val="24"/>
        </w:rPr>
        <w:t xml:space="preserve"> ←</w:t>
      </w:r>
      <w:r w:rsidRPr="001A2847">
        <w:rPr>
          <w:rFonts w:asciiTheme="majorBidi" w:hAnsiTheme="majorBidi" w:cstheme="majorBidi"/>
          <w:i/>
          <w:iCs/>
          <w:sz w:val="24"/>
          <w:szCs w:val="24"/>
          <w:vertAlign w:val="subscript"/>
        </w:rPr>
        <w:t>R</w:t>
      </w:r>
      <w:r w:rsidRPr="001A2847">
        <w:rPr>
          <w:rFonts w:asciiTheme="majorBidi" w:hAnsiTheme="majorBidi" w:cstheme="majorBidi"/>
          <w:i/>
          <w:iCs/>
          <w:sz w:val="24"/>
          <w:szCs w:val="24"/>
        </w:rPr>
        <w:t xml:space="preserve"> </w:t>
      </w:r>
      <w:proofErr w:type="spellStart"/>
      <w:r w:rsidRPr="001A2847">
        <w:rPr>
          <w:rFonts w:asciiTheme="majorBidi" w:hAnsiTheme="majorBidi" w:cstheme="majorBidi"/>
          <w:i/>
          <w:iCs/>
          <w:sz w:val="24"/>
          <w:szCs w:val="24"/>
        </w:rPr>
        <w:t>Zq</w:t>
      </w:r>
      <w:proofErr w:type="spellEnd"/>
      <w:r w:rsidRPr="001A2847">
        <w:rPr>
          <w:rFonts w:asciiTheme="majorBidi" w:hAnsiTheme="majorBidi" w:cstheme="majorBidi"/>
          <w:i/>
          <w:iCs/>
          <w:sz w:val="24"/>
          <w:szCs w:val="24"/>
        </w:rPr>
        <w:t>*</w:t>
      </w:r>
      <w:r w:rsidRPr="005D03DF">
        <w:rPr>
          <w:rFonts w:asciiTheme="majorBidi" w:hAnsiTheme="majorBidi" w:cstheme="majorBidi"/>
          <w:sz w:val="24"/>
          <w:szCs w:val="24"/>
        </w:rPr>
        <w:t xml:space="preserve"> .</w:t>
      </w:r>
    </w:p>
    <w:p w:rsidR="007B080A" w:rsidRPr="005D03DF" w:rsidRDefault="007B080A" w:rsidP="007B080A">
      <w:pPr>
        <w:pStyle w:val="ListParagraph"/>
        <w:numPr>
          <w:ilvl w:val="0"/>
          <w:numId w:val="46"/>
        </w:numPr>
        <w:autoSpaceDE w:val="0"/>
        <w:autoSpaceDN w:val="0"/>
        <w:bidi w:val="0"/>
        <w:adjustRightInd w:val="0"/>
        <w:spacing w:after="0" w:line="240" w:lineRule="auto"/>
        <w:rPr>
          <w:rFonts w:asciiTheme="majorBidi" w:hAnsiTheme="majorBidi" w:cstheme="majorBidi"/>
          <w:sz w:val="24"/>
          <w:szCs w:val="24"/>
        </w:rPr>
      </w:pPr>
      <w:r w:rsidRPr="005D03DF">
        <w:rPr>
          <w:rFonts w:asciiTheme="majorBidi" w:hAnsiTheme="majorBidi" w:cstheme="majorBidi"/>
          <w:sz w:val="24"/>
          <w:szCs w:val="24"/>
        </w:rPr>
        <w:t>The parties engage in a 1-out-2 private batch oblivious transfer protocol</w:t>
      </w:r>
    </w:p>
    <w:p w:rsidR="007B080A" w:rsidRDefault="007B080A" w:rsidP="007B080A">
      <w:pPr>
        <w:autoSpaceDE w:val="0"/>
        <w:autoSpaceDN w:val="0"/>
        <w:bidi w:val="0"/>
        <w:adjustRightInd w:val="0"/>
        <w:spacing w:after="0" w:line="240" w:lineRule="auto"/>
        <w:ind w:firstLine="720"/>
        <w:rPr>
          <w:rFonts w:asciiTheme="majorBidi" w:hAnsiTheme="majorBidi" w:cstheme="majorBidi"/>
          <w:sz w:val="24"/>
          <w:szCs w:val="24"/>
        </w:rPr>
      </w:pPr>
      <w:proofErr w:type="spellStart"/>
      <w:proofErr w:type="gramStart"/>
      <w:r w:rsidRPr="009D2D03">
        <w:rPr>
          <w:rFonts w:asciiTheme="majorBidi" w:hAnsiTheme="majorBidi" w:cstheme="majorBidi"/>
          <w:sz w:val="24"/>
          <w:szCs w:val="24"/>
        </w:rPr>
        <w:t>π</w:t>
      </w:r>
      <w:r w:rsidRPr="005D03DF">
        <w:rPr>
          <w:rFonts w:asciiTheme="majorBidi" w:hAnsiTheme="majorBidi" w:cstheme="majorBidi"/>
          <w:sz w:val="24"/>
          <w:szCs w:val="24"/>
          <w:vertAlign w:val="superscript"/>
        </w:rPr>
        <w:t>P</w:t>
      </w:r>
      <w:r w:rsidRPr="005D03DF">
        <w:rPr>
          <w:rFonts w:asciiTheme="majorBidi" w:hAnsiTheme="majorBidi" w:cstheme="majorBidi"/>
          <w:sz w:val="24"/>
          <w:szCs w:val="24"/>
          <w:vertAlign w:val="subscript"/>
        </w:rPr>
        <w:t>BOT</w:t>
      </w:r>
      <w:proofErr w:type="spellEnd"/>
      <w:proofErr w:type="gramEnd"/>
      <w:r w:rsidRPr="009D2D03">
        <w:rPr>
          <w:rFonts w:asciiTheme="majorBidi" w:hAnsiTheme="majorBidi" w:cstheme="majorBidi"/>
          <w:sz w:val="24"/>
          <w:szCs w:val="24"/>
        </w:rPr>
        <w:t xml:space="preserve">. </w:t>
      </w:r>
    </w:p>
    <w:p w:rsidR="007B080A" w:rsidRPr="005D03DF" w:rsidRDefault="007B080A" w:rsidP="007B080A">
      <w:pPr>
        <w:pStyle w:val="ListParagraph"/>
        <w:numPr>
          <w:ilvl w:val="0"/>
          <w:numId w:val="46"/>
        </w:numPr>
        <w:autoSpaceDE w:val="0"/>
        <w:autoSpaceDN w:val="0"/>
        <w:bidi w:val="0"/>
        <w:adjustRightInd w:val="0"/>
        <w:spacing w:after="0" w:line="240" w:lineRule="auto"/>
        <w:rPr>
          <w:rFonts w:asciiTheme="majorBidi" w:hAnsiTheme="majorBidi" w:cstheme="majorBidi"/>
          <w:sz w:val="24"/>
          <w:szCs w:val="24"/>
        </w:rPr>
      </w:pPr>
      <w:r w:rsidRPr="005D03DF">
        <w:rPr>
          <w:rFonts w:asciiTheme="majorBidi" w:hAnsiTheme="majorBidi" w:cstheme="majorBidi"/>
          <w:sz w:val="24"/>
          <w:szCs w:val="24"/>
        </w:rPr>
        <w:t xml:space="preserve">In the </w:t>
      </w:r>
      <w:proofErr w:type="spellStart"/>
      <w:r w:rsidRPr="005D03DF">
        <w:rPr>
          <w:rFonts w:asciiTheme="majorBidi" w:hAnsiTheme="majorBidi" w:cstheme="majorBidi"/>
          <w:sz w:val="24"/>
          <w:szCs w:val="24"/>
        </w:rPr>
        <w:t>ith</w:t>
      </w:r>
      <w:proofErr w:type="spellEnd"/>
      <w:r w:rsidRPr="005D03DF">
        <w:rPr>
          <w:rFonts w:asciiTheme="majorBidi" w:hAnsiTheme="majorBidi" w:cstheme="majorBidi"/>
          <w:sz w:val="24"/>
          <w:szCs w:val="24"/>
        </w:rPr>
        <w:t xml:space="preserve"> iteration, P</w:t>
      </w:r>
      <w:r w:rsidRPr="005D03DF">
        <w:rPr>
          <w:rFonts w:asciiTheme="majorBidi" w:hAnsiTheme="majorBidi" w:cstheme="majorBidi"/>
          <w:sz w:val="24"/>
          <w:szCs w:val="24"/>
          <w:vertAlign w:val="subscript"/>
        </w:rPr>
        <w:t>1</w:t>
      </w:r>
      <w:r w:rsidRPr="005D03DF">
        <w:rPr>
          <w:rFonts w:asciiTheme="majorBidi" w:hAnsiTheme="majorBidi" w:cstheme="majorBidi"/>
          <w:sz w:val="24"/>
          <w:szCs w:val="24"/>
        </w:rPr>
        <w:t xml:space="preserve"> inputs </w:t>
      </w:r>
      <w:r w:rsidRPr="001A2847">
        <w:rPr>
          <w:rFonts w:asciiTheme="majorBidi" w:hAnsiTheme="majorBidi" w:cstheme="majorBidi"/>
          <w:i/>
          <w:iCs/>
          <w:sz w:val="24"/>
          <w:szCs w:val="24"/>
        </w:rPr>
        <w:t>y</w:t>
      </w:r>
      <w:r w:rsidRPr="001A2847">
        <w:rPr>
          <w:rFonts w:asciiTheme="majorBidi" w:hAnsiTheme="majorBidi" w:cstheme="majorBidi"/>
          <w:i/>
          <w:iCs/>
          <w:sz w:val="24"/>
          <w:szCs w:val="24"/>
          <w:vertAlign w:val="subscript"/>
        </w:rPr>
        <w:t>0</w:t>
      </w:r>
      <w:r w:rsidRPr="001A2847">
        <w:rPr>
          <w:rFonts w:asciiTheme="majorBidi" w:hAnsiTheme="majorBidi" w:cstheme="majorBidi"/>
          <w:i/>
          <w:iCs/>
          <w:sz w:val="24"/>
          <w:szCs w:val="24"/>
          <w:vertAlign w:val="superscript"/>
        </w:rPr>
        <w:t>i</w:t>
      </w:r>
      <w:r w:rsidRPr="001A2847">
        <w:rPr>
          <w:rFonts w:asciiTheme="majorBidi" w:hAnsiTheme="majorBidi" w:cstheme="majorBidi"/>
          <w:i/>
          <w:iCs/>
          <w:sz w:val="24"/>
          <w:szCs w:val="24"/>
        </w:rPr>
        <w:t xml:space="preserve"> = </w:t>
      </w:r>
      <w:proofErr w:type="spellStart"/>
      <w:r w:rsidRPr="001A2847">
        <w:rPr>
          <w:rFonts w:asciiTheme="majorBidi" w:hAnsiTheme="majorBidi" w:cstheme="majorBidi"/>
          <w:i/>
          <w:iCs/>
          <w:sz w:val="24"/>
          <w:szCs w:val="24"/>
        </w:rPr>
        <w:t>r</w:t>
      </w:r>
      <w:r w:rsidRPr="001A2847">
        <w:rPr>
          <w:rFonts w:asciiTheme="majorBidi" w:hAnsiTheme="majorBidi" w:cstheme="majorBidi"/>
          <w:i/>
          <w:iCs/>
          <w:sz w:val="24"/>
          <w:szCs w:val="24"/>
          <w:vertAlign w:val="subscript"/>
        </w:rPr>
        <w:t>i</w:t>
      </w:r>
      <w:proofErr w:type="spellEnd"/>
      <w:r w:rsidRPr="005D03DF">
        <w:rPr>
          <w:rFonts w:asciiTheme="majorBidi" w:hAnsiTheme="majorBidi" w:cstheme="majorBidi"/>
          <w:sz w:val="24"/>
          <w:szCs w:val="24"/>
        </w:rPr>
        <w:t xml:space="preserve"> and </w:t>
      </w:r>
      <w:r w:rsidRPr="001A2847">
        <w:rPr>
          <w:rFonts w:asciiTheme="majorBidi" w:hAnsiTheme="majorBidi" w:cstheme="majorBidi"/>
          <w:i/>
          <w:iCs/>
          <w:sz w:val="24"/>
          <w:szCs w:val="24"/>
        </w:rPr>
        <w:t>y</w:t>
      </w:r>
      <w:r w:rsidRPr="001A2847">
        <w:rPr>
          <w:rFonts w:asciiTheme="majorBidi" w:hAnsiTheme="majorBidi" w:cstheme="majorBidi"/>
          <w:i/>
          <w:iCs/>
          <w:sz w:val="24"/>
          <w:szCs w:val="24"/>
          <w:vertAlign w:val="subscript"/>
        </w:rPr>
        <w:t>1</w:t>
      </w:r>
      <w:r w:rsidRPr="001A2847">
        <w:rPr>
          <w:rFonts w:asciiTheme="majorBidi" w:hAnsiTheme="majorBidi" w:cstheme="majorBidi"/>
          <w:i/>
          <w:iCs/>
          <w:sz w:val="24"/>
          <w:szCs w:val="24"/>
          <w:vertAlign w:val="superscript"/>
        </w:rPr>
        <w:t>i</w:t>
      </w:r>
      <w:r w:rsidRPr="001A2847">
        <w:rPr>
          <w:rFonts w:asciiTheme="majorBidi" w:hAnsiTheme="majorBidi" w:cstheme="majorBidi"/>
          <w:i/>
          <w:iCs/>
          <w:sz w:val="24"/>
          <w:szCs w:val="24"/>
        </w:rPr>
        <w:t xml:space="preserve">= </w:t>
      </w:r>
      <w:proofErr w:type="spellStart"/>
      <w:r w:rsidRPr="001A2847">
        <w:rPr>
          <w:rFonts w:asciiTheme="majorBidi" w:hAnsiTheme="majorBidi" w:cstheme="majorBidi"/>
          <w:i/>
          <w:iCs/>
          <w:sz w:val="24"/>
          <w:szCs w:val="24"/>
        </w:rPr>
        <w:t>r</w:t>
      </w:r>
      <w:r w:rsidRPr="001A2847">
        <w:rPr>
          <w:rFonts w:asciiTheme="majorBidi" w:hAnsiTheme="majorBidi" w:cstheme="majorBidi"/>
          <w:i/>
          <w:iCs/>
          <w:sz w:val="24"/>
          <w:szCs w:val="24"/>
          <w:vertAlign w:val="subscript"/>
        </w:rPr>
        <w:t>i</w:t>
      </w:r>
      <w:proofErr w:type="spellEnd"/>
      <w:r w:rsidRPr="001A2847">
        <w:rPr>
          <w:rFonts w:asciiTheme="majorBidi" w:hAnsiTheme="majorBidi" w:cstheme="majorBidi"/>
          <w:i/>
          <w:iCs/>
          <w:sz w:val="24"/>
          <w:szCs w:val="24"/>
        </w:rPr>
        <w:t xml:space="preserve"> · </w:t>
      </w:r>
      <w:proofErr w:type="spellStart"/>
      <w:r w:rsidRPr="001A2847">
        <w:rPr>
          <w:rFonts w:asciiTheme="majorBidi" w:hAnsiTheme="majorBidi" w:cstheme="majorBidi"/>
          <w:i/>
          <w:iCs/>
          <w:sz w:val="24"/>
          <w:szCs w:val="24"/>
        </w:rPr>
        <w:t>a</w:t>
      </w:r>
      <w:r w:rsidRPr="001A2847">
        <w:rPr>
          <w:rFonts w:asciiTheme="majorBidi" w:hAnsiTheme="majorBidi" w:cstheme="majorBidi"/>
          <w:i/>
          <w:iCs/>
          <w:sz w:val="24"/>
          <w:szCs w:val="24"/>
          <w:vertAlign w:val="subscript"/>
        </w:rPr>
        <w:t>i</w:t>
      </w:r>
      <w:proofErr w:type="spellEnd"/>
      <w:r w:rsidRPr="005D03DF">
        <w:rPr>
          <w:rFonts w:asciiTheme="majorBidi" w:hAnsiTheme="majorBidi" w:cstheme="majorBidi"/>
          <w:sz w:val="24"/>
          <w:szCs w:val="24"/>
        </w:rPr>
        <w:t xml:space="preserve"> (with multiplication</w:t>
      </w:r>
    </w:p>
    <w:p w:rsidR="007B080A" w:rsidRDefault="007B080A" w:rsidP="007B080A">
      <w:pPr>
        <w:autoSpaceDE w:val="0"/>
        <w:autoSpaceDN w:val="0"/>
        <w:bidi w:val="0"/>
        <w:adjustRightInd w:val="0"/>
        <w:spacing w:after="0" w:line="240" w:lineRule="auto"/>
        <w:ind w:firstLine="720"/>
        <w:rPr>
          <w:rFonts w:asciiTheme="majorBidi" w:hAnsiTheme="majorBidi" w:cstheme="majorBidi"/>
          <w:sz w:val="24"/>
          <w:szCs w:val="24"/>
        </w:rPr>
      </w:pPr>
      <w:proofErr w:type="gramStart"/>
      <w:r w:rsidRPr="009D2D03">
        <w:rPr>
          <w:rFonts w:asciiTheme="majorBidi" w:hAnsiTheme="majorBidi" w:cstheme="majorBidi"/>
          <w:sz w:val="24"/>
          <w:szCs w:val="24"/>
        </w:rPr>
        <w:t>in</w:t>
      </w:r>
      <w:proofErr w:type="gramEnd"/>
      <w:r w:rsidRPr="009D2D03">
        <w:rPr>
          <w:rFonts w:asciiTheme="majorBidi" w:hAnsiTheme="majorBidi" w:cstheme="majorBidi"/>
          <w:sz w:val="24"/>
          <w:szCs w:val="24"/>
        </w:rPr>
        <w:t xml:space="preserve"> </w:t>
      </w:r>
      <w:proofErr w:type="spellStart"/>
      <w:r w:rsidRPr="009D2D03">
        <w:rPr>
          <w:rFonts w:asciiTheme="majorBidi" w:hAnsiTheme="majorBidi" w:cstheme="majorBidi"/>
          <w:sz w:val="24"/>
          <w:szCs w:val="24"/>
        </w:rPr>
        <w:t>Z</w:t>
      </w:r>
      <w:r>
        <w:rPr>
          <w:rFonts w:asciiTheme="majorBidi" w:hAnsi="Cambria Math" w:cstheme="majorBidi"/>
          <w:sz w:val="24"/>
          <w:szCs w:val="24"/>
        </w:rPr>
        <w:t>q</w:t>
      </w:r>
      <w:proofErr w:type="spellEnd"/>
      <w:r>
        <w:rPr>
          <w:rFonts w:asciiTheme="majorBidi" w:hAnsi="Cambria Math" w:cstheme="majorBidi"/>
          <w:sz w:val="24"/>
          <w:szCs w:val="24"/>
        </w:rPr>
        <w:t>*</w:t>
      </w:r>
      <w:r w:rsidRPr="009D2D03">
        <w:rPr>
          <w:rFonts w:asciiTheme="majorBidi" w:hAnsiTheme="majorBidi" w:cstheme="majorBidi"/>
          <w:sz w:val="24"/>
          <w:szCs w:val="24"/>
        </w:rPr>
        <w:t xml:space="preserve"> </w:t>
      </w:r>
      <w:r>
        <w:rPr>
          <w:rFonts w:asciiTheme="majorBidi" w:hAnsiTheme="majorBidi" w:cstheme="majorBidi"/>
          <w:sz w:val="24"/>
          <w:szCs w:val="24"/>
        </w:rPr>
        <w:t>)</w:t>
      </w:r>
      <w:r w:rsidRPr="009D2D03">
        <w:rPr>
          <w:rFonts w:asciiTheme="majorBidi" w:hAnsiTheme="majorBidi" w:cstheme="majorBidi"/>
          <w:sz w:val="24"/>
          <w:szCs w:val="24"/>
        </w:rPr>
        <w:t xml:space="preserve"> </w:t>
      </w:r>
    </w:p>
    <w:p w:rsidR="007B080A" w:rsidRPr="001A2847" w:rsidRDefault="007B080A" w:rsidP="007B080A">
      <w:pPr>
        <w:pStyle w:val="ListParagraph"/>
        <w:numPr>
          <w:ilvl w:val="0"/>
          <w:numId w:val="46"/>
        </w:numPr>
        <w:autoSpaceDE w:val="0"/>
        <w:autoSpaceDN w:val="0"/>
        <w:bidi w:val="0"/>
        <w:adjustRightInd w:val="0"/>
        <w:spacing w:after="0" w:line="240" w:lineRule="auto"/>
        <w:rPr>
          <w:rFonts w:asciiTheme="majorBidi" w:hAnsiTheme="majorBidi" w:cstheme="majorBidi"/>
          <w:i/>
          <w:iCs/>
          <w:sz w:val="24"/>
          <w:szCs w:val="24"/>
        </w:rPr>
      </w:pPr>
      <w:r w:rsidRPr="005D03DF">
        <w:rPr>
          <w:rFonts w:asciiTheme="majorBidi" w:hAnsiTheme="majorBidi" w:cstheme="majorBidi"/>
          <w:sz w:val="24"/>
          <w:szCs w:val="24"/>
        </w:rPr>
        <w:t>P</w:t>
      </w:r>
      <w:r w:rsidRPr="005D03DF">
        <w:rPr>
          <w:rFonts w:asciiTheme="majorBidi" w:hAnsiTheme="majorBidi" w:cstheme="majorBidi"/>
          <w:sz w:val="24"/>
          <w:szCs w:val="24"/>
          <w:vertAlign w:val="subscript"/>
        </w:rPr>
        <w:t>2</w:t>
      </w:r>
      <w:r w:rsidRPr="005D03DF">
        <w:rPr>
          <w:rFonts w:asciiTheme="majorBidi" w:hAnsiTheme="majorBidi" w:cstheme="majorBidi"/>
          <w:sz w:val="24"/>
          <w:szCs w:val="24"/>
        </w:rPr>
        <w:t xml:space="preserve"> enters the bit </w:t>
      </w:r>
      <w:proofErr w:type="spellStart"/>
      <w:r w:rsidRPr="001A2847">
        <w:rPr>
          <w:rFonts w:asciiTheme="majorBidi" w:hAnsiTheme="majorBidi" w:cstheme="majorBidi"/>
          <w:i/>
          <w:iCs/>
          <w:sz w:val="24"/>
          <w:szCs w:val="24"/>
        </w:rPr>
        <w:t>σ</w:t>
      </w:r>
      <w:r w:rsidRPr="001A2847">
        <w:rPr>
          <w:rFonts w:asciiTheme="majorBidi" w:hAnsiTheme="majorBidi" w:cstheme="majorBidi"/>
          <w:i/>
          <w:iCs/>
          <w:sz w:val="24"/>
          <w:szCs w:val="24"/>
          <w:vertAlign w:val="subscript"/>
        </w:rPr>
        <w:t>i</w:t>
      </w:r>
      <w:proofErr w:type="spellEnd"/>
      <w:r w:rsidRPr="001A2847">
        <w:rPr>
          <w:rFonts w:asciiTheme="majorBidi" w:hAnsiTheme="majorBidi" w:cstheme="majorBidi"/>
          <w:i/>
          <w:iCs/>
          <w:sz w:val="24"/>
          <w:szCs w:val="24"/>
        </w:rPr>
        <w:t xml:space="preserve"> = x</w:t>
      </w:r>
      <w:r w:rsidRPr="001A2847">
        <w:rPr>
          <w:rFonts w:asciiTheme="majorBidi" w:hAnsiTheme="majorBidi" w:cstheme="majorBidi"/>
          <w:i/>
          <w:iCs/>
          <w:sz w:val="24"/>
          <w:szCs w:val="24"/>
          <w:vertAlign w:val="subscript"/>
        </w:rPr>
        <w:t>i</w:t>
      </w:r>
      <w:r w:rsidRPr="005D03DF">
        <w:rPr>
          <w:rFonts w:asciiTheme="majorBidi" w:hAnsiTheme="majorBidi" w:cstheme="majorBidi"/>
          <w:sz w:val="24"/>
          <w:szCs w:val="24"/>
        </w:rPr>
        <w:t xml:space="preserve"> where </w:t>
      </w:r>
      <w:r w:rsidRPr="001A2847">
        <w:rPr>
          <w:rFonts w:asciiTheme="majorBidi" w:hAnsiTheme="majorBidi" w:cstheme="majorBidi"/>
          <w:i/>
          <w:iCs/>
          <w:sz w:val="24"/>
          <w:szCs w:val="24"/>
        </w:rPr>
        <w:t>x = x</w:t>
      </w:r>
      <w:r w:rsidRPr="001A2847">
        <w:rPr>
          <w:rFonts w:asciiTheme="majorBidi" w:hAnsiTheme="majorBidi" w:cstheme="majorBidi"/>
          <w:i/>
          <w:iCs/>
          <w:sz w:val="24"/>
          <w:szCs w:val="24"/>
          <w:vertAlign w:val="subscript"/>
        </w:rPr>
        <w:t>1</w:t>
      </w:r>
      <w:proofErr w:type="gramStart"/>
      <w:r w:rsidRPr="001A2847">
        <w:rPr>
          <w:rFonts w:asciiTheme="majorBidi" w:hAnsiTheme="majorBidi" w:cstheme="majorBidi"/>
          <w:i/>
          <w:iCs/>
          <w:sz w:val="24"/>
          <w:szCs w:val="24"/>
        </w:rPr>
        <w:t>, . . . ,</w:t>
      </w:r>
      <w:proofErr w:type="gramEnd"/>
      <w:r w:rsidRPr="001A2847">
        <w:rPr>
          <w:rFonts w:asciiTheme="majorBidi" w:hAnsiTheme="majorBidi" w:cstheme="majorBidi"/>
          <w:i/>
          <w:iCs/>
          <w:sz w:val="24"/>
          <w:szCs w:val="24"/>
        </w:rPr>
        <w:t xml:space="preserve"> </w:t>
      </w:r>
      <w:proofErr w:type="spellStart"/>
      <w:r w:rsidRPr="001A2847">
        <w:rPr>
          <w:rFonts w:asciiTheme="majorBidi" w:hAnsiTheme="majorBidi" w:cstheme="majorBidi"/>
          <w:i/>
          <w:iCs/>
          <w:sz w:val="24"/>
          <w:szCs w:val="24"/>
        </w:rPr>
        <w:t>x</w:t>
      </w:r>
      <w:r w:rsidRPr="001A2847">
        <w:rPr>
          <w:rFonts w:asciiTheme="majorBidi" w:hAnsiTheme="majorBidi" w:cstheme="majorBidi"/>
          <w:i/>
          <w:iCs/>
          <w:sz w:val="24"/>
          <w:szCs w:val="24"/>
          <w:vertAlign w:val="subscript"/>
        </w:rPr>
        <w:t>m</w:t>
      </w:r>
      <w:proofErr w:type="spellEnd"/>
      <w:r w:rsidRPr="001A2847">
        <w:rPr>
          <w:rFonts w:asciiTheme="majorBidi" w:hAnsiTheme="majorBidi" w:cstheme="majorBidi"/>
          <w:i/>
          <w:iCs/>
          <w:sz w:val="24"/>
          <w:szCs w:val="24"/>
        </w:rPr>
        <w:t>.</w:t>
      </w:r>
    </w:p>
    <w:p w:rsidR="007B080A" w:rsidRPr="005D03DF" w:rsidRDefault="007B080A" w:rsidP="007B080A">
      <w:pPr>
        <w:pStyle w:val="ListParagraph"/>
        <w:numPr>
          <w:ilvl w:val="0"/>
          <w:numId w:val="46"/>
        </w:numPr>
        <w:autoSpaceDE w:val="0"/>
        <w:autoSpaceDN w:val="0"/>
        <w:bidi w:val="0"/>
        <w:adjustRightInd w:val="0"/>
        <w:spacing w:after="0" w:line="240" w:lineRule="auto"/>
        <w:rPr>
          <w:rFonts w:asciiTheme="majorBidi" w:hAnsiTheme="majorBidi" w:cstheme="majorBidi"/>
          <w:sz w:val="24"/>
          <w:szCs w:val="24"/>
        </w:rPr>
      </w:pPr>
      <w:r w:rsidRPr="005D03DF">
        <w:rPr>
          <w:rFonts w:asciiTheme="majorBidi" w:hAnsiTheme="majorBidi" w:cstheme="majorBidi"/>
          <w:sz w:val="24"/>
          <w:szCs w:val="24"/>
        </w:rPr>
        <w:t xml:space="preserve">If the output of any of the oblivious transfers is </w:t>
      </w:r>
      <w:r w:rsidRPr="005D03DF">
        <w:rPr>
          <w:rFonts w:ascii="Cambria Math" w:hAnsi="Cambria Math" w:cstheme="majorBidi"/>
          <w:sz w:val="24"/>
          <w:szCs w:val="24"/>
        </w:rPr>
        <w:t>⊥</w:t>
      </w:r>
      <w:r w:rsidRPr="005D03DF">
        <w:rPr>
          <w:rFonts w:asciiTheme="majorBidi" w:hAnsiTheme="majorBidi" w:cstheme="majorBidi"/>
          <w:sz w:val="24"/>
          <w:szCs w:val="24"/>
        </w:rPr>
        <w:t>, then both parties output</w:t>
      </w:r>
    </w:p>
    <w:p w:rsidR="007B080A" w:rsidRPr="009D2D03" w:rsidRDefault="007B080A" w:rsidP="007B080A">
      <w:pPr>
        <w:autoSpaceDE w:val="0"/>
        <w:autoSpaceDN w:val="0"/>
        <w:bidi w:val="0"/>
        <w:adjustRightInd w:val="0"/>
        <w:spacing w:after="0" w:line="240" w:lineRule="auto"/>
        <w:ind w:firstLine="720"/>
        <w:rPr>
          <w:rFonts w:asciiTheme="majorBidi" w:hAnsiTheme="majorBidi" w:cstheme="majorBidi"/>
          <w:sz w:val="24"/>
          <w:szCs w:val="24"/>
        </w:rPr>
      </w:pPr>
      <w:r w:rsidRPr="009D2D03">
        <w:rPr>
          <w:rFonts w:ascii="Cambria Math" w:hAnsi="Cambria Math" w:cstheme="majorBidi"/>
          <w:sz w:val="24"/>
          <w:szCs w:val="24"/>
        </w:rPr>
        <w:t>⊥</w:t>
      </w:r>
      <w:r w:rsidRPr="009D2D03">
        <w:rPr>
          <w:rFonts w:asciiTheme="majorBidi" w:hAnsiTheme="majorBidi" w:cstheme="majorBidi"/>
          <w:sz w:val="24"/>
          <w:szCs w:val="24"/>
        </w:rPr>
        <w:t xml:space="preserve"> </w:t>
      </w:r>
      <w:proofErr w:type="gramStart"/>
      <w:r w:rsidRPr="009D2D03">
        <w:rPr>
          <w:rFonts w:asciiTheme="majorBidi" w:hAnsiTheme="majorBidi" w:cstheme="majorBidi"/>
          <w:sz w:val="24"/>
          <w:szCs w:val="24"/>
        </w:rPr>
        <w:t>and</w:t>
      </w:r>
      <w:proofErr w:type="gramEnd"/>
      <w:r w:rsidRPr="009D2D03">
        <w:rPr>
          <w:rFonts w:asciiTheme="majorBidi" w:hAnsiTheme="majorBidi" w:cstheme="majorBidi"/>
          <w:sz w:val="24"/>
          <w:szCs w:val="24"/>
        </w:rPr>
        <w:t xml:space="preserve"> halt.</w:t>
      </w:r>
    </w:p>
    <w:p w:rsidR="007B080A" w:rsidRDefault="007B080A" w:rsidP="007B080A">
      <w:pPr>
        <w:pStyle w:val="ListParagraph"/>
        <w:numPr>
          <w:ilvl w:val="0"/>
          <w:numId w:val="46"/>
        </w:numPr>
        <w:autoSpaceDE w:val="0"/>
        <w:autoSpaceDN w:val="0"/>
        <w:bidi w:val="0"/>
        <w:adjustRightInd w:val="0"/>
        <w:spacing w:after="0" w:line="240" w:lineRule="auto"/>
        <w:rPr>
          <w:rFonts w:asciiTheme="majorBidi" w:hAnsiTheme="majorBidi" w:cstheme="majorBidi"/>
          <w:sz w:val="24"/>
          <w:szCs w:val="24"/>
        </w:rPr>
      </w:pPr>
      <w:r w:rsidRPr="005D03DF">
        <w:rPr>
          <w:rFonts w:asciiTheme="majorBidi" w:hAnsiTheme="majorBidi" w:cstheme="majorBidi"/>
          <w:sz w:val="24"/>
          <w:szCs w:val="24"/>
        </w:rPr>
        <w:t>Otherwise, P</w:t>
      </w:r>
      <w:r w:rsidRPr="005D03DF">
        <w:rPr>
          <w:rFonts w:asciiTheme="majorBidi" w:hAnsiTheme="majorBidi" w:cstheme="majorBidi"/>
          <w:sz w:val="24"/>
          <w:szCs w:val="24"/>
          <w:vertAlign w:val="subscript"/>
        </w:rPr>
        <w:t>2</w:t>
      </w:r>
      <w:r w:rsidRPr="005D03DF">
        <w:rPr>
          <w:rFonts w:asciiTheme="majorBidi" w:hAnsiTheme="majorBidi" w:cstheme="majorBidi"/>
          <w:sz w:val="24"/>
          <w:szCs w:val="24"/>
        </w:rPr>
        <w:t xml:space="preserve">’s output from the </w:t>
      </w:r>
      <w:r w:rsidRPr="005D03DF">
        <w:rPr>
          <w:rFonts w:asciiTheme="majorBidi" w:hAnsiTheme="majorBidi" w:cstheme="majorBidi"/>
          <w:i/>
          <w:iCs/>
          <w:sz w:val="24"/>
          <w:szCs w:val="24"/>
        </w:rPr>
        <w:t>m</w:t>
      </w:r>
      <w:r w:rsidRPr="005D03DF">
        <w:rPr>
          <w:rFonts w:asciiTheme="majorBidi" w:hAnsiTheme="majorBidi" w:cstheme="majorBidi"/>
          <w:sz w:val="24"/>
          <w:szCs w:val="24"/>
        </w:rPr>
        <w:t xml:space="preserve"> executions is a series of values </w:t>
      </w:r>
    </w:p>
    <w:p w:rsidR="007B080A" w:rsidRPr="001A2847" w:rsidRDefault="007B080A" w:rsidP="007B080A">
      <w:pPr>
        <w:pStyle w:val="ListParagraph"/>
        <w:autoSpaceDE w:val="0"/>
        <w:autoSpaceDN w:val="0"/>
        <w:bidi w:val="0"/>
        <w:adjustRightInd w:val="0"/>
        <w:spacing w:after="0" w:line="240" w:lineRule="auto"/>
        <w:rPr>
          <w:rFonts w:asciiTheme="majorBidi" w:hAnsiTheme="majorBidi" w:cstheme="majorBidi"/>
          <w:i/>
          <w:iCs/>
          <w:sz w:val="24"/>
          <w:szCs w:val="24"/>
        </w:rPr>
      </w:pPr>
      <w:proofErr w:type="gramStart"/>
      <w:r w:rsidRPr="001A2847">
        <w:rPr>
          <w:rFonts w:asciiTheme="majorBidi" w:hAnsiTheme="majorBidi" w:cstheme="majorBidi"/>
          <w:i/>
          <w:iCs/>
          <w:sz w:val="24"/>
          <w:szCs w:val="24"/>
        </w:rPr>
        <w:t>y</w:t>
      </w:r>
      <w:r w:rsidRPr="001A2847">
        <w:rPr>
          <w:rFonts w:asciiTheme="majorBidi" w:hAnsiTheme="majorBidi" w:cstheme="majorBidi"/>
          <w:i/>
          <w:iCs/>
          <w:sz w:val="24"/>
          <w:szCs w:val="24"/>
          <w:vertAlign w:val="superscript"/>
        </w:rPr>
        <w:t>1</w:t>
      </w:r>
      <w:r w:rsidRPr="001A2847">
        <w:rPr>
          <w:rFonts w:asciiTheme="majorBidi" w:hAnsiTheme="majorBidi" w:cstheme="majorBidi"/>
          <w:i/>
          <w:iCs/>
          <w:sz w:val="24"/>
          <w:szCs w:val="24"/>
          <w:vertAlign w:val="subscript"/>
        </w:rPr>
        <w:t>x1</w:t>
      </w:r>
      <w:proofErr w:type="gramEnd"/>
      <w:r w:rsidRPr="001A2847">
        <w:rPr>
          <w:rFonts w:asciiTheme="majorBidi" w:hAnsiTheme="majorBidi" w:cstheme="majorBidi"/>
          <w:i/>
          <w:iCs/>
          <w:sz w:val="24"/>
          <w:szCs w:val="24"/>
        </w:rPr>
        <w:t xml:space="preserve">, . . . , </w:t>
      </w:r>
      <w:proofErr w:type="spellStart"/>
      <w:r w:rsidRPr="001A2847">
        <w:rPr>
          <w:rFonts w:asciiTheme="majorBidi" w:hAnsiTheme="majorBidi" w:cstheme="majorBidi"/>
          <w:i/>
          <w:iCs/>
          <w:sz w:val="24"/>
          <w:szCs w:val="24"/>
        </w:rPr>
        <w:t>y</w:t>
      </w:r>
      <w:r w:rsidRPr="001A2847">
        <w:rPr>
          <w:rFonts w:asciiTheme="majorBidi" w:hAnsiTheme="majorBidi" w:cstheme="majorBidi"/>
          <w:i/>
          <w:iCs/>
          <w:sz w:val="24"/>
          <w:szCs w:val="24"/>
          <w:vertAlign w:val="superscript"/>
        </w:rPr>
        <w:t>m</w:t>
      </w:r>
      <w:r w:rsidRPr="001A2847">
        <w:rPr>
          <w:rFonts w:asciiTheme="majorBidi" w:hAnsiTheme="majorBidi" w:cstheme="majorBidi"/>
          <w:i/>
          <w:iCs/>
          <w:sz w:val="24"/>
          <w:szCs w:val="24"/>
          <w:vertAlign w:val="subscript"/>
        </w:rPr>
        <w:t>xm</w:t>
      </w:r>
      <w:proofErr w:type="spellEnd"/>
      <w:r w:rsidRPr="001A2847">
        <w:rPr>
          <w:rFonts w:asciiTheme="majorBidi" w:hAnsiTheme="majorBidi" w:cstheme="majorBidi"/>
          <w:i/>
          <w:iCs/>
          <w:sz w:val="24"/>
          <w:szCs w:val="24"/>
        </w:rPr>
        <w:t xml:space="preserve">. </w:t>
      </w:r>
    </w:p>
    <w:p w:rsidR="007B080A" w:rsidRDefault="007B080A" w:rsidP="007B080A">
      <w:pPr>
        <w:pStyle w:val="ListParagraph"/>
        <w:numPr>
          <w:ilvl w:val="0"/>
          <w:numId w:val="46"/>
        </w:numPr>
        <w:autoSpaceDE w:val="0"/>
        <w:autoSpaceDN w:val="0"/>
        <w:bidi w:val="0"/>
        <w:adjustRightInd w:val="0"/>
        <w:spacing w:after="0" w:line="240" w:lineRule="auto"/>
        <w:rPr>
          <w:rFonts w:asciiTheme="majorBidi" w:hAnsiTheme="majorBidi" w:cstheme="majorBidi"/>
          <w:sz w:val="24"/>
          <w:szCs w:val="24"/>
        </w:rPr>
      </w:pPr>
      <w:r w:rsidRPr="005D03DF">
        <w:rPr>
          <w:rFonts w:asciiTheme="majorBidi" w:hAnsiTheme="majorBidi" w:cstheme="majorBidi"/>
          <w:sz w:val="24"/>
          <w:szCs w:val="24"/>
        </w:rPr>
        <w:t xml:space="preserve">If any value </w:t>
      </w:r>
      <w:proofErr w:type="spellStart"/>
      <w:r w:rsidRPr="001A2847">
        <w:rPr>
          <w:rFonts w:asciiTheme="majorBidi" w:hAnsiTheme="majorBidi" w:cstheme="majorBidi"/>
          <w:i/>
          <w:iCs/>
          <w:sz w:val="24"/>
          <w:szCs w:val="24"/>
        </w:rPr>
        <w:t>y</w:t>
      </w:r>
      <w:r w:rsidRPr="001A2847">
        <w:rPr>
          <w:rFonts w:asciiTheme="majorBidi" w:hAnsiTheme="majorBidi" w:cstheme="majorBidi"/>
          <w:i/>
          <w:iCs/>
          <w:sz w:val="24"/>
          <w:szCs w:val="24"/>
          <w:vertAlign w:val="superscript"/>
        </w:rPr>
        <w:t>i</w:t>
      </w:r>
      <w:r w:rsidRPr="001A2847">
        <w:rPr>
          <w:rFonts w:asciiTheme="majorBidi" w:hAnsiTheme="majorBidi" w:cstheme="majorBidi"/>
          <w:i/>
          <w:iCs/>
          <w:sz w:val="24"/>
          <w:szCs w:val="24"/>
          <w:vertAlign w:val="subscript"/>
        </w:rPr>
        <w:t>xi</w:t>
      </w:r>
      <w:proofErr w:type="spellEnd"/>
      <w:r w:rsidRPr="005D03DF">
        <w:rPr>
          <w:rFonts w:asciiTheme="majorBidi" w:hAnsiTheme="majorBidi" w:cstheme="majorBidi"/>
          <w:sz w:val="24"/>
          <w:szCs w:val="24"/>
        </w:rPr>
        <w:t xml:space="preserve"> is not in </w:t>
      </w:r>
      <w:proofErr w:type="spellStart"/>
      <w:r w:rsidRPr="001A2847">
        <w:rPr>
          <w:rFonts w:asciiTheme="majorBidi" w:hAnsiTheme="majorBidi" w:cstheme="majorBidi"/>
          <w:i/>
          <w:iCs/>
          <w:sz w:val="24"/>
          <w:szCs w:val="24"/>
        </w:rPr>
        <w:t>Zq</w:t>
      </w:r>
      <w:proofErr w:type="spellEnd"/>
      <w:proofErr w:type="gramStart"/>
      <w:r w:rsidRPr="001A2847">
        <w:rPr>
          <w:rFonts w:asciiTheme="majorBidi" w:hAnsi="Cambria Math" w:cstheme="majorBidi"/>
          <w:i/>
          <w:iCs/>
          <w:sz w:val="24"/>
          <w:szCs w:val="24"/>
        </w:rPr>
        <w:t>*</w:t>
      </w:r>
      <w:r w:rsidRPr="005D03DF">
        <w:rPr>
          <w:rFonts w:asciiTheme="majorBidi" w:hAnsiTheme="majorBidi" w:cstheme="majorBidi"/>
          <w:sz w:val="24"/>
          <w:szCs w:val="24"/>
        </w:rPr>
        <w:t xml:space="preserve"> ,</w:t>
      </w:r>
      <w:proofErr w:type="gramEnd"/>
      <w:r w:rsidRPr="005D03DF">
        <w:rPr>
          <w:rFonts w:asciiTheme="majorBidi" w:hAnsiTheme="majorBidi" w:cstheme="majorBidi"/>
          <w:sz w:val="24"/>
          <w:szCs w:val="24"/>
        </w:rPr>
        <w:t xml:space="preserve"> then P</w:t>
      </w:r>
      <w:r w:rsidRPr="001727EE">
        <w:rPr>
          <w:rFonts w:asciiTheme="majorBidi" w:hAnsiTheme="majorBidi" w:cstheme="majorBidi"/>
          <w:sz w:val="24"/>
          <w:szCs w:val="24"/>
          <w:vertAlign w:val="subscript"/>
        </w:rPr>
        <w:t>2</w:t>
      </w:r>
      <w:r w:rsidRPr="005D03DF">
        <w:rPr>
          <w:rFonts w:asciiTheme="majorBidi" w:hAnsiTheme="majorBidi" w:cstheme="majorBidi"/>
          <w:sz w:val="24"/>
          <w:szCs w:val="24"/>
        </w:rPr>
        <w:t xml:space="preserve"> redefines it to equal 1.</w:t>
      </w:r>
    </w:p>
    <w:p w:rsidR="007B080A" w:rsidRDefault="007B080A" w:rsidP="007B080A">
      <w:pPr>
        <w:pStyle w:val="ListParagraph"/>
        <w:numPr>
          <w:ilvl w:val="0"/>
          <w:numId w:val="46"/>
        </w:numPr>
        <w:autoSpaceDE w:val="0"/>
        <w:autoSpaceDN w:val="0"/>
        <w:bidi w:val="0"/>
        <w:adjustRightInd w:val="0"/>
        <w:spacing w:after="0" w:line="240" w:lineRule="auto"/>
        <w:rPr>
          <w:rFonts w:asciiTheme="majorBidi" w:hAnsiTheme="majorBidi" w:cstheme="majorBidi"/>
          <w:sz w:val="24"/>
          <w:szCs w:val="24"/>
        </w:rPr>
      </w:pPr>
      <w:r w:rsidRPr="001727EE">
        <w:rPr>
          <w:rFonts w:asciiTheme="majorBidi" w:hAnsiTheme="majorBidi" w:cstheme="majorBidi"/>
          <w:sz w:val="24"/>
          <w:szCs w:val="24"/>
        </w:rPr>
        <w:t>P</w:t>
      </w:r>
      <w:r w:rsidRPr="001727EE">
        <w:rPr>
          <w:rFonts w:asciiTheme="majorBidi" w:hAnsiTheme="majorBidi" w:cstheme="majorBidi"/>
          <w:sz w:val="24"/>
          <w:szCs w:val="24"/>
          <w:vertAlign w:val="subscript"/>
        </w:rPr>
        <w:t>1</w:t>
      </w:r>
      <w:r w:rsidRPr="001727EE">
        <w:rPr>
          <w:rFonts w:asciiTheme="majorBidi" w:hAnsiTheme="majorBidi" w:cstheme="majorBidi"/>
          <w:sz w:val="24"/>
          <w:szCs w:val="24"/>
        </w:rPr>
        <w:t xml:space="preserve"> computes </w:t>
      </w:r>
      <w:r>
        <w:rPr>
          <w:rFonts w:asciiTheme="majorBidi" w:hAnsiTheme="majorBidi" w:cstheme="majorBidi"/>
          <w:noProof/>
          <w:sz w:val="24"/>
          <w:szCs w:val="24"/>
        </w:rPr>
        <w:drawing>
          <wp:inline distT="0" distB="0" distL="0" distR="0">
            <wp:extent cx="1048969" cy="223275"/>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9" cstate="print"/>
                    <a:srcRect/>
                    <a:stretch>
                      <a:fillRect/>
                    </a:stretch>
                  </pic:blipFill>
                  <pic:spPr bwMode="auto">
                    <a:xfrm>
                      <a:off x="0" y="0"/>
                      <a:ext cx="1049128" cy="223309"/>
                    </a:xfrm>
                    <a:prstGeom prst="rect">
                      <a:avLst/>
                    </a:prstGeom>
                    <a:noFill/>
                    <a:ln w="9525">
                      <a:noFill/>
                      <a:miter lim="800000"/>
                      <a:headEnd/>
                      <a:tailEnd/>
                    </a:ln>
                  </pic:spPr>
                </pic:pic>
              </a:graphicData>
            </a:graphic>
          </wp:inline>
        </w:drawing>
      </w:r>
    </w:p>
    <w:p w:rsidR="007B080A" w:rsidRPr="001727EE" w:rsidRDefault="007B080A" w:rsidP="007B080A">
      <w:pPr>
        <w:pStyle w:val="ListParagraph"/>
        <w:numPr>
          <w:ilvl w:val="0"/>
          <w:numId w:val="46"/>
        </w:numPr>
        <w:autoSpaceDE w:val="0"/>
        <w:autoSpaceDN w:val="0"/>
        <w:bidi w:val="0"/>
        <w:adjustRightInd w:val="0"/>
        <w:spacing w:after="0" w:line="240" w:lineRule="auto"/>
        <w:rPr>
          <w:rFonts w:asciiTheme="majorBidi" w:hAnsiTheme="majorBidi" w:cstheme="majorBidi"/>
          <w:sz w:val="24"/>
          <w:szCs w:val="24"/>
        </w:rPr>
      </w:pPr>
      <w:r w:rsidRPr="001727EE">
        <w:rPr>
          <w:rFonts w:asciiTheme="majorBidi" w:hAnsiTheme="majorBidi" w:cstheme="majorBidi"/>
          <w:sz w:val="24"/>
          <w:szCs w:val="24"/>
        </w:rPr>
        <w:t>P</w:t>
      </w:r>
      <w:r w:rsidRPr="001727EE">
        <w:rPr>
          <w:rFonts w:asciiTheme="majorBidi" w:hAnsiTheme="majorBidi" w:cstheme="majorBidi"/>
          <w:sz w:val="24"/>
          <w:szCs w:val="24"/>
          <w:vertAlign w:val="subscript"/>
        </w:rPr>
        <w:t>1</w:t>
      </w:r>
      <w:r>
        <w:rPr>
          <w:rFonts w:asciiTheme="majorBidi" w:hAnsiTheme="majorBidi" w:cstheme="majorBidi"/>
          <w:sz w:val="24"/>
          <w:szCs w:val="24"/>
        </w:rPr>
        <w:t xml:space="preserve"> </w:t>
      </w:r>
      <w:r w:rsidRPr="001727EE">
        <w:rPr>
          <w:rFonts w:asciiTheme="majorBidi" w:hAnsiTheme="majorBidi" w:cstheme="majorBidi"/>
          <w:sz w:val="24"/>
          <w:szCs w:val="24"/>
        </w:rPr>
        <w:t>sends ˜g it to</w:t>
      </w:r>
      <w:r>
        <w:rPr>
          <w:rFonts w:asciiTheme="majorBidi" w:hAnsiTheme="majorBidi" w:cstheme="majorBidi"/>
          <w:sz w:val="24"/>
          <w:szCs w:val="24"/>
        </w:rPr>
        <w:t xml:space="preserve"> P</w:t>
      </w:r>
      <w:r w:rsidRPr="001727EE">
        <w:rPr>
          <w:rFonts w:asciiTheme="majorBidi" w:hAnsiTheme="majorBidi" w:cstheme="majorBidi"/>
          <w:sz w:val="24"/>
          <w:szCs w:val="24"/>
          <w:vertAlign w:val="subscript"/>
        </w:rPr>
        <w:t>2</w:t>
      </w:r>
      <w:r w:rsidRPr="001727EE">
        <w:rPr>
          <w:rFonts w:asciiTheme="majorBidi" w:hAnsiTheme="majorBidi" w:cstheme="majorBidi"/>
          <w:sz w:val="24"/>
          <w:szCs w:val="24"/>
        </w:rPr>
        <w:t>.</w:t>
      </w:r>
    </w:p>
    <w:p w:rsidR="007B080A" w:rsidRPr="001727EE" w:rsidRDefault="007B080A" w:rsidP="007B080A">
      <w:pPr>
        <w:pStyle w:val="ListParagraph"/>
        <w:numPr>
          <w:ilvl w:val="0"/>
          <w:numId w:val="46"/>
        </w:numPr>
        <w:autoSpaceDE w:val="0"/>
        <w:autoSpaceDN w:val="0"/>
        <w:bidi w:val="0"/>
        <w:adjustRightInd w:val="0"/>
        <w:spacing w:after="0" w:line="240" w:lineRule="auto"/>
        <w:rPr>
          <w:rFonts w:asciiTheme="majorBidi" w:hAnsiTheme="majorBidi" w:cstheme="majorBidi"/>
          <w:b/>
          <w:bCs/>
          <w:sz w:val="24"/>
          <w:szCs w:val="24"/>
        </w:rPr>
      </w:pPr>
      <w:r w:rsidRPr="001727EE">
        <w:rPr>
          <w:rFonts w:asciiTheme="majorBidi" w:hAnsiTheme="majorBidi" w:cstheme="majorBidi"/>
          <w:sz w:val="24"/>
          <w:szCs w:val="24"/>
        </w:rPr>
        <w:t xml:space="preserve">P2 computes </w:t>
      </w:r>
      <w:r>
        <w:rPr>
          <w:noProof/>
        </w:rPr>
        <w:drawing>
          <wp:inline distT="0" distB="0" distL="0" distR="0">
            <wp:extent cx="1057376" cy="241401"/>
            <wp:effectExtent l="19050" t="0" r="9424"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8"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r w:rsidRPr="001727EE">
        <w:rPr>
          <w:rFonts w:asciiTheme="majorBidi" w:hAnsiTheme="majorBidi" w:cstheme="majorBidi"/>
          <w:sz w:val="24"/>
          <w:szCs w:val="24"/>
        </w:rPr>
        <w:t xml:space="preserve">  and outputs y.</w:t>
      </w:r>
    </w:p>
    <w:tbl>
      <w:tblPr>
        <w:tblW w:w="7891" w:type="dxa"/>
        <w:tblInd w:w="-445" w:type="dxa"/>
        <w:tblLook w:val="04A0"/>
      </w:tblPr>
      <w:tblGrid>
        <w:gridCol w:w="7891"/>
      </w:tblGrid>
      <w:tr w:rsidR="007B080A" w:rsidRPr="00C11D44" w:rsidTr="009F08CA">
        <w:trPr>
          <w:trHeight w:val="300"/>
        </w:trPr>
        <w:tc>
          <w:tcPr>
            <w:tcW w:w="7891" w:type="dxa"/>
            <w:tcBorders>
              <w:top w:val="nil"/>
              <w:left w:val="nil"/>
              <w:bottom w:val="nil"/>
              <w:right w:val="nil"/>
            </w:tcBorders>
            <w:shd w:val="clear" w:color="auto" w:fill="auto"/>
            <w:noWrap/>
            <w:vAlign w:val="bottom"/>
            <w:hideMark/>
          </w:tcPr>
          <w:p w:rsidR="007B080A" w:rsidRPr="00C11D44" w:rsidRDefault="007B080A" w:rsidP="009F08CA">
            <w:pPr>
              <w:pStyle w:val="Heading2"/>
              <w:bidi w:val="0"/>
              <w:rPr>
                <w:rFonts w:eastAsia="Times New Roman" w:cs="Arial"/>
              </w:rPr>
            </w:pPr>
          </w:p>
        </w:tc>
      </w:tr>
    </w:tbl>
    <w:p w:rsidR="007B080A" w:rsidRDefault="007B080A" w:rsidP="007B080A">
      <w:pPr>
        <w:bidi w:val="0"/>
      </w:pPr>
    </w:p>
    <w:p w:rsidR="007B080A" w:rsidRDefault="007B080A" w:rsidP="007B080A">
      <w:pPr>
        <w:bidi w:val="0"/>
      </w:pPr>
    </w:p>
    <w:p w:rsidR="002779E9" w:rsidRDefault="002779E9" w:rsidP="007B080A">
      <w:pPr>
        <w:autoSpaceDE w:val="0"/>
        <w:autoSpaceDN w:val="0"/>
        <w:bidi w:val="0"/>
        <w:adjustRightInd w:val="0"/>
        <w:spacing w:after="0" w:line="240" w:lineRule="auto"/>
        <w:rPr>
          <w:rFonts w:asciiTheme="majorBidi" w:hAnsiTheme="majorBidi" w:cstheme="majorBidi"/>
          <w:sz w:val="24"/>
          <w:szCs w:val="24"/>
        </w:rPr>
      </w:pPr>
    </w:p>
    <w:p w:rsidR="002779E9" w:rsidRDefault="002779E9" w:rsidP="002779E9">
      <w:pPr>
        <w:autoSpaceDE w:val="0"/>
        <w:autoSpaceDN w:val="0"/>
        <w:bidi w:val="0"/>
        <w:adjustRightInd w:val="0"/>
        <w:spacing w:after="0" w:line="240" w:lineRule="auto"/>
        <w:rPr>
          <w:rFonts w:asciiTheme="majorBidi" w:hAnsiTheme="majorBidi" w:cstheme="majorBidi"/>
          <w:sz w:val="24"/>
          <w:szCs w:val="24"/>
        </w:rPr>
      </w:pPr>
    </w:p>
    <w:p w:rsidR="002779E9" w:rsidRDefault="002779E9">
      <w:pPr>
        <w:bidi w:val="0"/>
        <w:rPr>
          <w:rFonts w:asciiTheme="majorBidi" w:hAnsiTheme="majorBidi" w:cstheme="majorBidi"/>
          <w:sz w:val="24"/>
          <w:szCs w:val="24"/>
        </w:rPr>
      </w:pPr>
      <w:r>
        <w:rPr>
          <w:rFonts w:asciiTheme="majorBidi" w:hAnsiTheme="majorBidi" w:cstheme="majorBidi"/>
          <w:sz w:val="24"/>
          <w:szCs w:val="24"/>
        </w:rPr>
        <w:br w:type="page"/>
      </w:r>
    </w:p>
    <w:p w:rsidR="007B080A" w:rsidRPr="007B080A" w:rsidRDefault="007B080A" w:rsidP="002779E9">
      <w:pPr>
        <w:autoSpaceDE w:val="0"/>
        <w:autoSpaceDN w:val="0"/>
        <w:bidi w:val="0"/>
        <w:adjustRightInd w:val="0"/>
        <w:spacing w:after="0" w:line="240" w:lineRule="auto"/>
        <w:rPr>
          <w:rFonts w:asciiTheme="majorBidi" w:hAnsiTheme="majorBidi" w:cstheme="majorBidi"/>
          <w:b/>
          <w:bCs/>
          <w:sz w:val="24"/>
          <w:szCs w:val="24"/>
        </w:rPr>
      </w:pPr>
      <w:r w:rsidRPr="007B080A">
        <w:rPr>
          <w:rFonts w:asciiTheme="majorBidi" w:hAnsiTheme="majorBidi" w:cstheme="majorBidi"/>
          <w:sz w:val="24"/>
          <w:szCs w:val="24"/>
        </w:rPr>
        <w:lastRenderedPageBreak/>
        <w:t>PROTOCOL 7.6.5 (Fully-</w:t>
      </w:r>
      <w:proofErr w:type="spellStart"/>
      <w:r w:rsidRPr="007B080A">
        <w:rPr>
          <w:rFonts w:asciiTheme="majorBidi" w:hAnsiTheme="majorBidi" w:cstheme="majorBidi"/>
          <w:sz w:val="24"/>
          <w:szCs w:val="24"/>
        </w:rPr>
        <w:t>Simulatable</w:t>
      </w:r>
      <w:proofErr w:type="spellEnd"/>
      <w:r w:rsidRPr="007B080A">
        <w:rPr>
          <w:rFonts w:asciiTheme="majorBidi" w:hAnsiTheme="majorBidi" w:cstheme="majorBidi"/>
          <w:sz w:val="24"/>
          <w:szCs w:val="24"/>
        </w:rPr>
        <w:t xml:space="preserve"> PRF Evaluation </w:t>
      </w:r>
      <w:proofErr w:type="spellStart"/>
      <w:r w:rsidRPr="007B080A">
        <w:rPr>
          <w:rFonts w:asciiTheme="majorBidi" w:hAnsiTheme="majorBidi" w:cstheme="majorBidi"/>
          <w:sz w:val="24"/>
          <w:szCs w:val="24"/>
        </w:rPr>
        <w:t>πPRF</w:t>
      </w:r>
      <w:proofErr w:type="spellEnd"/>
      <w:r w:rsidRPr="007B080A">
        <w:rPr>
          <w:rFonts w:asciiTheme="majorBidi" w:hAnsiTheme="majorBidi" w:cstheme="majorBidi"/>
          <w:sz w:val="24"/>
          <w:szCs w:val="24"/>
        </w:rPr>
        <w:t>)</w:t>
      </w:r>
    </w:p>
    <w:p w:rsidR="007B080A" w:rsidRPr="003E5D2A" w:rsidRDefault="007B080A" w:rsidP="007B080A">
      <w:pPr>
        <w:pStyle w:val="ListParagraph"/>
        <w:numPr>
          <w:ilvl w:val="0"/>
          <w:numId w:val="47"/>
        </w:numPr>
        <w:autoSpaceDE w:val="0"/>
        <w:autoSpaceDN w:val="0"/>
        <w:bidi w:val="0"/>
        <w:adjustRightInd w:val="0"/>
        <w:spacing w:after="0" w:line="240" w:lineRule="auto"/>
        <w:rPr>
          <w:rFonts w:asciiTheme="majorBidi" w:hAnsiTheme="majorBidi" w:cstheme="majorBidi"/>
          <w:sz w:val="24"/>
          <w:szCs w:val="24"/>
        </w:rPr>
      </w:pPr>
      <w:r w:rsidRPr="003E5D2A">
        <w:rPr>
          <w:rFonts w:asciiTheme="majorBidi" w:hAnsiTheme="majorBidi" w:cstheme="majorBidi"/>
          <w:b/>
          <w:bCs/>
          <w:sz w:val="24"/>
          <w:szCs w:val="24"/>
        </w:rPr>
        <w:t>Inputs</w:t>
      </w:r>
      <w:r w:rsidRPr="003E5D2A">
        <w:rPr>
          <w:rFonts w:asciiTheme="majorBidi" w:hAnsiTheme="majorBidi" w:cstheme="majorBidi"/>
          <w:sz w:val="24"/>
          <w:szCs w:val="24"/>
        </w:rPr>
        <w:t>: The input of P</w:t>
      </w:r>
      <w:r w:rsidRPr="003E5D2A">
        <w:rPr>
          <w:rFonts w:asciiTheme="majorBidi" w:hAnsiTheme="majorBidi" w:cstheme="majorBidi"/>
          <w:sz w:val="24"/>
          <w:szCs w:val="24"/>
          <w:vertAlign w:val="subscript"/>
        </w:rPr>
        <w:t>1</w:t>
      </w:r>
      <w:r w:rsidRPr="003E5D2A">
        <w:rPr>
          <w:rFonts w:asciiTheme="majorBidi" w:hAnsiTheme="majorBidi" w:cstheme="majorBidi"/>
          <w:sz w:val="24"/>
          <w:szCs w:val="24"/>
        </w:rPr>
        <w:t xml:space="preserve"> is </w:t>
      </w:r>
      <w:r w:rsidRPr="003E5D2A">
        <w:rPr>
          <w:rFonts w:asciiTheme="majorBidi" w:hAnsiTheme="majorBidi" w:cstheme="majorBidi"/>
          <w:i/>
          <w:iCs/>
          <w:sz w:val="24"/>
          <w:szCs w:val="24"/>
        </w:rPr>
        <w:t>k = (g</w:t>
      </w:r>
      <w:r w:rsidRPr="003E5D2A">
        <w:rPr>
          <w:rFonts w:asciiTheme="majorBidi" w:hAnsiTheme="majorBidi" w:cstheme="majorBidi"/>
          <w:i/>
          <w:iCs/>
          <w:sz w:val="24"/>
          <w:szCs w:val="24"/>
          <w:vertAlign w:val="superscript"/>
        </w:rPr>
        <w:t>a0</w:t>
      </w:r>
      <w:r w:rsidRPr="003E5D2A">
        <w:rPr>
          <w:rFonts w:asciiTheme="majorBidi" w:hAnsiTheme="majorBidi" w:cstheme="majorBidi"/>
          <w:i/>
          <w:iCs/>
          <w:sz w:val="24"/>
          <w:szCs w:val="24"/>
        </w:rPr>
        <w:t xml:space="preserve"> , a</w:t>
      </w:r>
      <w:r w:rsidRPr="003E5D2A">
        <w:rPr>
          <w:rFonts w:asciiTheme="majorBidi" w:hAnsiTheme="majorBidi" w:cstheme="majorBidi"/>
          <w:i/>
          <w:iCs/>
          <w:sz w:val="24"/>
          <w:szCs w:val="24"/>
          <w:vertAlign w:val="subscript"/>
        </w:rPr>
        <w:t>1</w:t>
      </w:r>
      <w:r w:rsidRPr="003E5D2A">
        <w:rPr>
          <w:rFonts w:asciiTheme="majorBidi" w:hAnsiTheme="majorBidi" w:cstheme="majorBidi"/>
          <w:i/>
          <w:iCs/>
          <w:sz w:val="24"/>
          <w:szCs w:val="24"/>
        </w:rPr>
        <w:t>, . . . , a</w:t>
      </w:r>
      <w:r w:rsidRPr="003E5D2A">
        <w:rPr>
          <w:rFonts w:asciiTheme="majorBidi" w:hAnsiTheme="majorBidi" w:cstheme="majorBidi"/>
          <w:i/>
          <w:iCs/>
          <w:sz w:val="24"/>
          <w:szCs w:val="24"/>
          <w:vertAlign w:val="subscript"/>
        </w:rPr>
        <w:t>m</w:t>
      </w:r>
      <w:r w:rsidRPr="003E5D2A">
        <w:rPr>
          <w:rFonts w:asciiTheme="majorBidi" w:hAnsiTheme="majorBidi" w:cstheme="majorBidi"/>
          <w:i/>
          <w:iCs/>
          <w:sz w:val="24"/>
          <w:szCs w:val="24"/>
        </w:rPr>
        <w:t>)</w:t>
      </w:r>
      <w:r w:rsidRPr="003E5D2A">
        <w:rPr>
          <w:rFonts w:asciiTheme="majorBidi" w:hAnsiTheme="majorBidi" w:cstheme="majorBidi"/>
          <w:sz w:val="24"/>
          <w:szCs w:val="24"/>
        </w:rPr>
        <w:t xml:space="preserve"> and the input of P</w:t>
      </w:r>
      <w:r w:rsidRPr="003E5D2A">
        <w:rPr>
          <w:rFonts w:asciiTheme="majorBidi" w:hAnsiTheme="majorBidi" w:cstheme="majorBidi"/>
          <w:sz w:val="24"/>
          <w:szCs w:val="24"/>
          <w:vertAlign w:val="subscript"/>
        </w:rPr>
        <w:t>2</w:t>
      </w:r>
      <w:r w:rsidRPr="003E5D2A">
        <w:rPr>
          <w:rFonts w:asciiTheme="majorBidi" w:hAnsiTheme="majorBidi" w:cstheme="majorBidi"/>
          <w:sz w:val="24"/>
          <w:szCs w:val="24"/>
        </w:rPr>
        <w:t xml:space="preserve"> is a value</w:t>
      </w:r>
    </w:p>
    <w:p w:rsidR="007B080A" w:rsidRPr="009D2D03" w:rsidRDefault="007B080A" w:rsidP="007B080A">
      <w:pPr>
        <w:autoSpaceDE w:val="0"/>
        <w:autoSpaceDN w:val="0"/>
        <w:bidi w:val="0"/>
        <w:adjustRightInd w:val="0"/>
        <w:spacing w:after="0" w:line="240" w:lineRule="auto"/>
        <w:ind w:firstLine="360"/>
        <w:rPr>
          <w:rFonts w:asciiTheme="majorBidi" w:hAnsiTheme="majorBidi" w:cstheme="majorBidi"/>
          <w:sz w:val="24"/>
          <w:szCs w:val="24"/>
        </w:rPr>
      </w:pPr>
      <w:proofErr w:type="gramStart"/>
      <w:r w:rsidRPr="009D2D03">
        <w:rPr>
          <w:rFonts w:asciiTheme="majorBidi" w:hAnsiTheme="majorBidi" w:cstheme="majorBidi"/>
          <w:i/>
          <w:iCs/>
          <w:sz w:val="24"/>
          <w:szCs w:val="24"/>
        </w:rPr>
        <w:t>x</w:t>
      </w:r>
      <w:proofErr w:type="gramEnd"/>
      <w:r w:rsidRPr="009D2D03">
        <w:rPr>
          <w:rFonts w:asciiTheme="majorBidi" w:hAnsiTheme="majorBidi" w:cstheme="majorBidi"/>
          <w:sz w:val="24"/>
          <w:szCs w:val="24"/>
        </w:rPr>
        <w:t xml:space="preserve"> of length </w:t>
      </w:r>
      <w:r w:rsidRPr="009D2D03">
        <w:rPr>
          <w:rFonts w:asciiTheme="majorBidi" w:hAnsiTheme="majorBidi" w:cstheme="majorBidi"/>
          <w:i/>
          <w:iCs/>
          <w:sz w:val="24"/>
          <w:szCs w:val="24"/>
        </w:rPr>
        <w:t>m</w:t>
      </w:r>
      <w:r w:rsidRPr="009D2D03">
        <w:rPr>
          <w:rFonts w:asciiTheme="majorBidi" w:hAnsiTheme="majorBidi" w:cstheme="majorBidi"/>
          <w:sz w:val="24"/>
          <w:szCs w:val="24"/>
        </w:rPr>
        <w:t>.</w:t>
      </w:r>
    </w:p>
    <w:p w:rsidR="007B080A" w:rsidRPr="009D2D03" w:rsidRDefault="007B080A" w:rsidP="007B080A">
      <w:pPr>
        <w:pStyle w:val="ListParagraph"/>
        <w:numPr>
          <w:ilvl w:val="0"/>
          <w:numId w:val="45"/>
        </w:numPr>
        <w:autoSpaceDE w:val="0"/>
        <w:autoSpaceDN w:val="0"/>
        <w:bidi w:val="0"/>
        <w:adjustRightInd w:val="0"/>
        <w:spacing w:after="0" w:line="240" w:lineRule="auto"/>
        <w:rPr>
          <w:rFonts w:asciiTheme="majorBidi" w:hAnsiTheme="majorBidi" w:cstheme="majorBidi"/>
          <w:sz w:val="24"/>
          <w:szCs w:val="24"/>
        </w:rPr>
      </w:pPr>
      <w:r w:rsidRPr="009D2D03">
        <w:rPr>
          <w:rFonts w:asciiTheme="majorBidi" w:hAnsiTheme="majorBidi" w:cstheme="majorBidi"/>
          <w:b/>
          <w:bCs/>
          <w:sz w:val="24"/>
          <w:szCs w:val="24"/>
        </w:rPr>
        <w:t>Auxiliary inputs</w:t>
      </w:r>
      <w:r w:rsidRPr="009D2D03">
        <w:rPr>
          <w:rFonts w:asciiTheme="majorBidi" w:hAnsiTheme="majorBidi" w:cstheme="majorBidi"/>
          <w:sz w:val="24"/>
          <w:szCs w:val="24"/>
        </w:rPr>
        <w:t>: Both parties have the security parameter 1</w:t>
      </w:r>
      <w:r w:rsidRPr="009D2D03">
        <w:rPr>
          <w:rFonts w:asciiTheme="majorBidi" w:hAnsiTheme="majorBidi" w:cstheme="majorBidi"/>
          <w:sz w:val="24"/>
          <w:szCs w:val="24"/>
          <w:vertAlign w:val="superscript"/>
        </w:rPr>
        <w:t>n</w:t>
      </w:r>
      <w:r w:rsidRPr="009D2D03">
        <w:rPr>
          <w:rFonts w:asciiTheme="majorBidi" w:hAnsiTheme="majorBidi" w:cstheme="majorBidi"/>
          <w:sz w:val="24"/>
          <w:szCs w:val="24"/>
        </w:rPr>
        <w:t xml:space="preserve"> and are given</w:t>
      </w:r>
    </w:p>
    <w:p w:rsidR="007B080A" w:rsidRPr="009D2D03" w:rsidRDefault="007B080A" w:rsidP="007B080A">
      <w:pPr>
        <w:autoSpaceDE w:val="0"/>
        <w:autoSpaceDN w:val="0"/>
        <w:bidi w:val="0"/>
        <w:adjustRightInd w:val="0"/>
        <w:spacing w:after="0" w:line="240" w:lineRule="auto"/>
        <w:ind w:firstLine="360"/>
        <w:rPr>
          <w:rFonts w:asciiTheme="majorBidi" w:hAnsiTheme="majorBidi" w:cstheme="majorBidi"/>
          <w:sz w:val="24"/>
          <w:szCs w:val="24"/>
        </w:rPr>
      </w:pPr>
      <w:r w:rsidRPr="001A2847">
        <w:rPr>
          <w:rFonts w:asciiTheme="majorBidi" w:hAnsiTheme="majorBidi" w:cstheme="majorBidi"/>
          <w:i/>
          <w:iCs/>
          <w:sz w:val="24"/>
          <w:szCs w:val="24"/>
        </w:rPr>
        <w:t>G</w:t>
      </w:r>
      <w:r>
        <w:rPr>
          <w:rFonts w:asciiTheme="majorBidi" w:hAnsiTheme="majorBidi" w:cstheme="majorBidi"/>
          <w:sz w:val="24"/>
          <w:szCs w:val="24"/>
        </w:rPr>
        <w:t xml:space="preserve"> – </w:t>
      </w:r>
      <w:proofErr w:type="gramStart"/>
      <w:r>
        <w:rPr>
          <w:rFonts w:asciiTheme="majorBidi" w:hAnsiTheme="majorBidi" w:cstheme="majorBidi"/>
          <w:sz w:val="24"/>
          <w:szCs w:val="24"/>
        </w:rPr>
        <w:t>cyclic</w:t>
      </w:r>
      <w:proofErr w:type="gramEnd"/>
      <w:r>
        <w:rPr>
          <w:rFonts w:asciiTheme="majorBidi" w:hAnsiTheme="majorBidi" w:cstheme="majorBidi"/>
          <w:sz w:val="24"/>
          <w:szCs w:val="24"/>
        </w:rPr>
        <w:t xml:space="preserve"> group</w:t>
      </w:r>
      <w:r w:rsidRPr="009D2D03">
        <w:rPr>
          <w:rFonts w:asciiTheme="majorBidi" w:hAnsiTheme="majorBidi" w:cstheme="majorBidi"/>
          <w:sz w:val="24"/>
          <w:szCs w:val="24"/>
        </w:rPr>
        <w:t xml:space="preserve">, </w:t>
      </w:r>
      <w:r w:rsidRPr="001A2847">
        <w:rPr>
          <w:rFonts w:asciiTheme="majorBidi" w:hAnsiTheme="majorBidi" w:cstheme="majorBidi"/>
          <w:i/>
          <w:iCs/>
          <w:sz w:val="24"/>
          <w:szCs w:val="24"/>
        </w:rPr>
        <w:t>q</w:t>
      </w:r>
      <w:r>
        <w:rPr>
          <w:rFonts w:asciiTheme="majorBidi" w:hAnsiTheme="majorBidi" w:cstheme="majorBidi"/>
          <w:sz w:val="24"/>
          <w:szCs w:val="24"/>
        </w:rPr>
        <w:t xml:space="preserve"> prime </w:t>
      </w:r>
      <w:r w:rsidRPr="009D2D03">
        <w:rPr>
          <w:rFonts w:asciiTheme="majorBidi" w:hAnsiTheme="majorBidi" w:cstheme="majorBidi"/>
          <w:sz w:val="24"/>
          <w:szCs w:val="24"/>
        </w:rPr>
        <w:t xml:space="preserve"> and </w:t>
      </w:r>
      <w:r w:rsidRPr="001A2847">
        <w:rPr>
          <w:rFonts w:asciiTheme="majorBidi" w:hAnsiTheme="majorBidi" w:cstheme="majorBidi"/>
          <w:i/>
          <w:iCs/>
          <w:sz w:val="24"/>
          <w:szCs w:val="24"/>
        </w:rPr>
        <w:t>g</w:t>
      </w:r>
      <w:r>
        <w:rPr>
          <w:rFonts w:asciiTheme="majorBidi" w:hAnsiTheme="majorBidi" w:cstheme="majorBidi"/>
          <w:sz w:val="24"/>
          <w:szCs w:val="24"/>
        </w:rPr>
        <w:t xml:space="preserve"> generator</w:t>
      </w:r>
      <w:r w:rsidRPr="009D2D03">
        <w:rPr>
          <w:rFonts w:asciiTheme="majorBidi" w:hAnsiTheme="majorBidi" w:cstheme="majorBidi"/>
          <w:sz w:val="24"/>
          <w:szCs w:val="24"/>
        </w:rPr>
        <w:t>.</w:t>
      </w:r>
    </w:p>
    <w:p w:rsidR="007B080A" w:rsidRPr="009D2D03" w:rsidRDefault="007B080A" w:rsidP="007B080A">
      <w:pPr>
        <w:pStyle w:val="ListParagraph"/>
        <w:numPr>
          <w:ilvl w:val="0"/>
          <w:numId w:val="45"/>
        </w:numPr>
        <w:autoSpaceDE w:val="0"/>
        <w:autoSpaceDN w:val="0"/>
        <w:bidi w:val="0"/>
        <w:adjustRightInd w:val="0"/>
        <w:spacing w:after="0" w:line="240" w:lineRule="auto"/>
        <w:rPr>
          <w:rFonts w:asciiTheme="majorBidi" w:hAnsiTheme="majorBidi" w:cstheme="majorBidi"/>
          <w:sz w:val="24"/>
          <w:szCs w:val="24"/>
        </w:rPr>
      </w:pPr>
      <w:r w:rsidRPr="009D2D03">
        <w:rPr>
          <w:rFonts w:asciiTheme="majorBidi" w:hAnsiTheme="majorBidi" w:cstheme="majorBidi"/>
          <w:b/>
          <w:bCs/>
          <w:sz w:val="24"/>
          <w:szCs w:val="24"/>
        </w:rPr>
        <w:t>The protocol:</w:t>
      </w:r>
    </w:p>
    <w:p w:rsidR="007B080A" w:rsidRPr="005D03DF" w:rsidRDefault="007B080A" w:rsidP="007B080A">
      <w:pPr>
        <w:pStyle w:val="ListParagraph"/>
        <w:numPr>
          <w:ilvl w:val="0"/>
          <w:numId w:val="48"/>
        </w:numPr>
        <w:autoSpaceDE w:val="0"/>
        <w:autoSpaceDN w:val="0"/>
        <w:bidi w:val="0"/>
        <w:adjustRightInd w:val="0"/>
        <w:spacing w:after="0" w:line="240" w:lineRule="auto"/>
        <w:rPr>
          <w:rFonts w:asciiTheme="majorBidi" w:hAnsiTheme="majorBidi" w:cstheme="majorBidi"/>
          <w:sz w:val="24"/>
          <w:szCs w:val="24"/>
        </w:rPr>
      </w:pPr>
      <w:r w:rsidRPr="005D03DF">
        <w:rPr>
          <w:rFonts w:asciiTheme="majorBidi" w:hAnsiTheme="majorBidi" w:cstheme="majorBidi"/>
          <w:sz w:val="24"/>
          <w:szCs w:val="24"/>
        </w:rPr>
        <w:t>P</w:t>
      </w:r>
      <w:r w:rsidRPr="005D03DF">
        <w:rPr>
          <w:rFonts w:asciiTheme="majorBidi" w:hAnsiTheme="majorBidi" w:cstheme="majorBidi"/>
          <w:sz w:val="24"/>
          <w:szCs w:val="24"/>
          <w:vertAlign w:val="subscript"/>
        </w:rPr>
        <w:t>1</w:t>
      </w:r>
      <w:r w:rsidRPr="005D03DF">
        <w:rPr>
          <w:rFonts w:asciiTheme="majorBidi" w:hAnsiTheme="majorBidi" w:cstheme="majorBidi"/>
          <w:sz w:val="24"/>
          <w:szCs w:val="24"/>
        </w:rPr>
        <w:t xml:space="preserve"> chooses </w:t>
      </w:r>
      <w:r w:rsidRPr="005D03DF">
        <w:rPr>
          <w:rFonts w:asciiTheme="majorBidi" w:hAnsiTheme="majorBidi" w:cstheme="majorBidi"/>
          <w:i/>
          <w:iCs/>
          <w:sz w:val="24"/>
          <w:szCs w:val="24"/>
        </w:rPr>
        <w:t>m</w:t>
      </w:r>
      <w:r w:rsidRPr="005D03DF">
        <w:rPr>
          <w:rFonts w:asciiTheme="majorBidi" w:hAnsiTheme="majorBidi" w:cstheme="majorBidi"/>
          <w:sz w:val="24"/>
          <w:szCs w:val="24"/>
        </w:rPr>
        <w:t xml:space="preserve"> random values </w:t>
      </w:r>
      <w:r w:rsidRPr="001A2847">
        <w:rPr>
          <w:rFonts w:asciiTheme="majorBidi" w:hAnsiTheme="majorBidi" w:cstheme="majorBidi"/>
          <w:i/>
          <w:iCs/>
          <w:sz w:val="24"/>
          <w:szCs w:val="24"/>
        </w:rPr>
        <w:t>r</w:t>
      </w:r>
      <w:r w:rsidRPr="001A2847">
        <w:rPr>
          <w:rFonts w:asciiTheme="majorBidi" w:hAnsiTheme="majorBidi" w:cstheme="majorBidi"/>
          <w:i/>
          <w:iCs/>
          <w:sz w:val="24"/>
          <w:szCs w:val="24"/>
          <w:vertAlign w:val="subscript"/>
        </w:rPr>
        <w:t>1</w:t>
      </w:r>
      <w:proofErr w:type="gramStart"/>
      <w:r w:rsidRPr="001A2847">
        <w:rPr>
          <w:rFonts w:asciiTheme="majorBidi" w:hAnsiTheme="majorBidi" w:cstheme="majorBidi"/>
          <w:i/>
          <w:iCs/>
          <w:sz w:val="24"/>
          <w:szCs w:val="24"/>
        </w:rPr>
        <w:t>, . . . ,</w:t>
      </w:r>
      <w:proofErr w:type="gramEnd"/>
      <w:r w:rsidRPr="001A2847">
        <w:rPr>
          <w:rFonts w:asciiTheme="majorBidi" w:hAnsiTheme="majorBidi" w:cstheme="majorBidi"/>
          <w:i/>
          <w:iCs/>
          <w:sz w:val="24"/>
          <w:szCs w:val="24"/>
        </w:rPr>
        <w:t xml:space="preserve"> </w:t>
      </w:r>
      <w:proofErr w:type="spellStart"/>
      <w:r w:rsidRPr="001A2847">
        <w:rPr>
          <w:rFonts w:asciiTheme="majorBidi" w:hAnsiTheme="majorBidi" w:cstheme="majorBidi"/>
          <w:i/>
          <w:iCs/>
          <w:sz w:val="24"/>
          <w:szCs w:val="24"/>
        </w:rPr>
        <w:t>r</w:t>
      </w:r>
      <w:r w:rsidRPr="001A2847">
        <w:rPr>
          <w:rFonts w:asciiTheme="majorBidi" w:hAnsiTheme="majorBidi" w:cstheme="majorBidi"/>
          <w:i/>
          <w:iCs/>
          <w:sz w:val="24"/>
          <w:szCs w:val="24"/>
          <w:vertAlign w:val="subscript"/>
        </w:rPr>
        <w:t>m</w:t>
      </w:r>
      <w:proofErr w:type="spellEnd"/>
      <w:r w:rsidRPr="001A2847">
        <w:rPr>
          <w:rFonts w:asciiTheme="majorBidi" w:hAnsiTheme="majorBidi" w:cstheme="majorBidi"/>
          <w:i/>
          <w:iCs/>
          <w:sz w:val="24"/>
          <w:szCs w:val="24"/>
        </w:rPr>
        <w:t xml:space="preserve"> ←</w:t>
      </w:r>
      <w:r w:rsidRPr="001A2847">
        <w:rPr>
          <w:rFonts w:asciiTheme="majorBidi" w:hAnsiTheme="majorBidi" w:cstheme="majorBidi"/>
          <w:i/>
          <w:iCs/>
          <w:sz w:val="24"/>
          <w:szCs w:val="24"/>
          <w:vertAlign w:val="subscript"/>
        </w:rPr>
        <w:t>R</w:t>
      </w:r>
      <w:r w:rsidRPr="001A2847">
        <w:rPr>
          <w:rFonts w:asciiTheme="majorBidi" w:hAnsiTheme="majorBidi" w:cstheme="majorBidi"/>
          <w:i/>
          <w:iCs/>
          <w:sz w:val="24"/>
          <w:szCs w:val="24"/>
        </w:rPr>
        <w:t xml:space="preserve"> </w:t>
      </w:r>
      <w:proofErr w:type="spellStart"/>
      <w:r w:rsidRPr="001A2847">
        <w:rPr>
          <w:rFonts w:asciiTheme="majorBidi" w:hAnsiTheme="majorBidi" w:cstheme="majorBidi"/>
          <w:i/>
          <w:iCs/>
          <w:sz w:val="24"/>
          <w:szCs w:val="24"/>
        </w:rPr>
        <w:t>Zq</w:t>
      </w:r>
      <w:proofErr w:type="spellEnd"/>
      <w:r w:rsidRPr="001A2847">
        <w:rPr>
          <w:rFonts w:asciiTheme="majorBidi" w:hAnsiTheme="majorBidi" w:cstheme="majorBidi"/>
          <w:i/>
          <w:iCs/>
          <w:sz w:val="24"/>
          <w:szCs w:val="24"/>
        </w:rPr>
        <w:t>*</w:t>
      </w:r>
      <w:r w:rsidRPr="005D03DF">
        <w:rPr>
          <w:rFonts w:asciiTheme="majorBidi" w:hAnsiTheme="majorBidi" w:cstheme="majorBidi"/>
          <w:sz w:val="24"/>
          <w:szCs w:val="24"/>
        </w:rPr>
        <w:t xml:space="preserve"> .</w:t>
      </w:r>
    </w:p>
    <w:p w:rsidR="007B080A" w:rsidRPr="005D03DF" w:rsidRDefault="007B080A" w:rsidP="007B080A">
      <w:pPr>
        <w:pStyle w:val="ListParagraph"/>
        <w:numPr>
          <w:ilvl w:val="0"/>
          <w:numId w:val="48"/>
        </w:numPr>
        <w:autoSpaceDE w:val="0"/>
        <w:autoSpaceDN w:val="0"/>
        <w:bidi w:val="0"/>
        <w:adjustRightInd w:val="0"/>
        <w:spacing w:after="0" w:line="240" w:lineRule="auto"/>
        <w:rPr>
          <w:rFonts w:asciiTheme="majorBidi" w:hAnsiTheme="majorBidi" w:cstheme="majorBidi"/>
          <w:sz w:val="24"/>
          <w:szCs w:val="24"/>
        </w:rPr>
      </w:pPr>
      <w:r w:rsidRPr="005D03DF">
        <w:rPr>
          <w:rFonts w:asciiTheme="majorBidi" w:hAnsiTheme="majorBidi" w:cstheme="majorBidi"/>
          <w:sz w:val="24"/>
          <w:szCs w:val="24"/>
        </w:rPr>
        <w:t>The parties engage in a 1-out-2 private batch oblivious transfer protocol</w:t>
      </w:r>
    </w:p>
    <w:p w:rsidR="007B080A" w:rsidRDefault="007B080A" w:rsidP="007B080A">
      <w:pPr>
        <w:autoSpaceDE w:val="0"/>
        <w:autoSpaceDN w:val="0"/>
        <w:bidi w:val="0"/>
        <w:adjustRightInd w:val="0"/>
        <w:spacing w:after="0" w:line="240" w:lineRule="auto"/>
        <w:ind w:firstLine="720"/>
        <w:rPr>
          <w:rFonts w:asciiTheme="majorBidi" w:hAnsiTheme="majorBidi" w:cstheme="majorBidi"/>
          <w:sz w:val="24"/>
          <w:szCs w:val="24"/>
        </w:rPr>
      </w:pPr>
      <w:proofErr w:type="spellStart"/>
      <w:proofErr w:type="gramStart"/>
      <w:r w:rsidRPr="009D2D03">
        <w:rPr>
          <w:rFonts w:asciiTheme="majorBidi" w:hAnsiTheme="majorBidi" w:cstheme="majorBidi"/>
          <w:sz w:val="24"/>
          <w:szCs w:val="24"/>
        </w:rPr>
        <w:t>π</w:t>
      </w:r>
      <w:r w:rsidRPr="005D03DF">
        <w:rPr>
          <w:rFonts w:asciiTheme="majorBidi" w:hAnsiTheme="majorBidi" w:cstheme="majorBidi"/>
          <w:sz w:val="24"/>
          <w:szCs w:val="24"/>
          <w:vertAlign w:val="subscript"/>
        </w:rPr>
        <w:t>BOT</w:t>
      </w:r>
      <w:proofErr w:type="spellEnd"/>
      <w:proofErr w:type="gramEnd"/>
      <w:r>
        <w:rPr>
          <w:rFonts w:asciiTheme="majorBidi" w:hAnsiTheme="majorBidi" w:cstheme="majorBidi"/>
          <w:sz w:val="24"/>
          <w:szCs w:val="24"/>
        </w:rPr>
        <w:t xml:space="preserve"> (fully </w:t>
      </w:r>
      <w:proofErr w:type="spellStart"/>
      <w:r>
        <w:rPr>
          <w:rFonts w:asciiTheme="majorBidi" w:hAnsiTheme="majorBidi" w:cstheme="majorBidi"/>
          <w:sz w:val="24"/>
          <w:szCs w:val="24"/>
        </w:rPr>
        <w:t>simulatable</w:t>
      </w:r>
      <w:proofErr w:type="spellEnd"/>
      <w:r>
        <w:rPr>
          <w:rFonts w:asciiTheme="majorBidi" w:hAnsiTheme="majorBidi" w:cstheme="majorBidi"/>
          <w:sz w:val="24"/>
          <w:szCs w:val="24"/>
        </w:rPr>
        <w:t>)</w:t>
      </w:r>
      <w:r w:rsidRPr="009D2D03">
        <w:rPr>
          <w:rFonts w:asciiTheme="majorBidi" w:hAnsiTheme="majorBidi" w:cstheme="majorBidi"/>
          <w:sz w:val="24"/>
          <w:szCs w:val="24"/>
        </w:rPr>
        <w:t xml:space="preserve">. </w:t>
      </w:r>
    </w:p>
    <w:p w:rsidR="007B080A" w:rsidRPr="005D03DF" w:rsidRDefault="007B080A" w:rsidP="007B080A">
      <w:pPr>
        <w:pStyle w:val="ListParagraph"/>
        <w:numPr>
          <w:ilvl w:val="0"/>
          <w:numId w:val="48"/>
        </w:numPr>
        <w:autoSpaceDE w:val="0"/>
        <w:autoSpaceDN w:val="0"/>
        <w:bidi w:val="0"/>
        <w:adjustRightInd w:val="0"/>
        <w:spacing w:after="0" w:line="240" w:lineRule="auto"/>
        <w:rPr>
          <w:rFonts w:asciiTheme="majorBidi" w:hAnsiTheme="majorBidi" w:cstheme="majorBidi"/>
          <w:sz w:val="24"/>
          <w:szCs w:val="24"/>
        </w:rPr>
      </w:pPr>
      <w:r w:rsidRPr="005D03DF">
        <w:rPr>
          <w:rFonts w:asciiTheme="majorBidi" w:hAnsiTheme="majorBidi" w:cstheme="majorBidi"/>
          <w:sz w:val="24"/>
          <w:szCs w:val="24"/>
        </w:rPr>
        <w:t xml:space="preserve">In the </w:t>
      </w:r>
      <w:proofErr w:type="spellStart"/>
      <w:r w:rsidRPr="005D03DF">
        <w:rPr>
          <w:rFonts w:asciiTheme="majorBidi" w:hAnsiTheme="majorBidi" w:cstheme="majorBidi"/>
          <w:sz w:val="24"/>
          <w:szCs w:val="24"/>
        </w:rPr>
        <w:t>ith</w:t>
      </w:r>
      <w:proofErr w:type="spellEnd"/>
      <w:r w:rsidRPr="005D03DF">
        <w:rPr>
          <w:rFonts w:asciiTheme="majorBidi" w:hAnsiTheme="majorBidi" w:cstheme="majorBidi"/>
          <w:sz w:val="24"/>
          <w:szCs w:val="24"/>
        </w:rPr>
        <w:t xml:space="preserve"> iteration, P</w:t>
      </w:r>
      <w:r w:rsidRPr="005D03DF">
        <w:rPr>
          <w:rFonts w:asciiTheme="majorBidi" w:hAnsiTheme="majorBidi" w:cstheme="majorBidi"/>
          <w:sz w:val="24"/>
          <w:szCs w:val="24"/>
          <w:vertAlign w:val="subscript"/>
        </w:rPr>
        <w:t>1</w:t>
      </w:r>
      <w:r w:rsidRPr="005D03DF">
        <w:rPr>
          <w:rFonts w:asciiTheme="majorBidi" w:hAnsiTheme="majorBidi" w:cstheme="majorBidi"/>
          <w:sz w:val="24"/>
          <w:szCs w:val="24"/>
        </w:rPr>
        <w:t xml:space="preserve"> inputs </w:t>
      </w:r>
      <w:r w:rsidRPr="001A2847">
        <w:rPr>
          <w:rFonts w:asciiTheme="majorBidi" w:hAnsiTheme="majorBidi" w:cstheme="majorBidi"/>
          <w:i/>
          <w:iCs/>
          <w:sz w:val="24"/>
          <w:szCs w:val="24"/>
        </w:rPr>
        <w:t>y</w:t>
      </w:r>
      <w:r w:rsidRPr="001A2847">
        <w:rPr>
          <w:rFonts w:asciiTheme="majorBidi" w:hAnsiTheme="majorBidi" w:cstheme="majorBidi"/>
          <w:i/>
          <w:iCs/>
          <w:sz w:val="24"/>
          <w:szCs w:val="24"/>
          <w:vertAlign w:val="subscript"/>
        </w:rPr>
        <w:t>0</w:t>
      </w:r>
      <w:r w:rsidRPr="001A2847">
        <w:rPr>
          <w:rFonts w:asciiTheme="majorBidi" w:hAnsiTheme="majorBidi" w:cstheme="majorBidi"/>
          <w:i/>
          <w:iCs/>
          <w:sz w:val="24"/>
          <w:szCs w:val="24"/>
          <w:vertAlign w:val="superscript"/>
        </w:rPr>
        <w:t>i</w:t>
      </w:r>
      <w:r w:rsidRPr="001A2847">
        <w:rPr>
          <w:rFonts w:asciiTheme="majorBidi" w:hAnsiTheme="majorBidi" w:cstheme="majorBidi"/>
          <w:i/>
          <w:iCs/>
          <w:sz w:val="24"/>
          <w:szCs w:val="24"/>
        </w:rPr>
        <w:t xml:space="preserve"> = </w:t>
      </w:r>
      <w:proofErr w:type="spellStart"/>
      <w:r w:rsidRPr="001A2847">
        <w:rPr>
          <w:rFonts w:asciiTheme="majorBidi" w:hAnsiTheme="majorBidi" w:cstheme="majorBidi"/>
          <w:i/>
          <w:iCs/>
          <w:sz w:val="24"/>
          <w:szCs w:val="24"/>
        </w:rPr>
        <w:t>r</w:t>
      </w:r>
      <w:r w:rsidRPr="001A2847">
        <w:rPr>
          <w:rFonts w:asciiTheme="majorBidi" w:hAnsiTheme="majorBidi" w:cstheme="majorBidi"/>
          <w:i/>
          <w:iCs/>
          <w:sz w:val="24"/>
          <w:szCs w:val="24"/>
          <w:vertAlign w:val="subscript"/>
        </w:rPr>
        <w:t>i</w:t>
      </w:r>
      <w:proofErr w:type="spellEnd"/>
      <w:r w:rsidRPr="005D03DF">
        <w:rPr>
          <w:rFonts w:asciiTheme="majorBidi" w:hAnsiTheme="majorBidi" w:cstheme="majorBidi"/>
          <w:sz w:val="24"/>
          <w:szCs w:val="24"/>
        </w:rPr>
        <w:t xml:space="preserve"> and </w:t>
      </w:r>
      <w:r w:rsidRPr="001A2847">
        <w:rPr>
          <w:rFonts w:asciiTheme="majorBidi" w:hAnsiTheme="majorBidi" w:cstheme="majorBidi"/>
          <w:i/>
          <w:iCs/>
          <w:sz w:val="24"/>
          <w:szCs w:val="24"/>
        </w:rPr>
        <w:t>y</w:t>
      </w:r>
      <w:r w:rsidRPr="001A2847">
        <w:rPr>
          <w:rFonts w:asciiTheme="majorBidi" w:hAnsiTheme="majorBidi" w:cstheme="majorBidi"/>
          <w:i/>
          <w:iCs/>
          <w:sz w:val="24"/>
          <w:szCs w:val="24"/>
          <w:vertAlign w:val="subscript"/>
        </w:rPr>
        <w:t>1</w:t>
      </w:r>
      <w:r w:rsidRPr="001A2847">
        <w:rPr>
          <w:rFonts w:asciiTheme="majorBidi" w:hAnsiTheme="majorBidi" w:cstheme="majorBidi"/>
          <w:i/>
          <w:iCs/>
          <w:sz w:val="24"/>
          <w:szCs w:val="24"/>
          <w:vertAlign w:val="superscript"/>
        </w:rPr>
        <w:t>i</w:t>
      </w:r>
      <w:r w:rsidRPr="001A2847">
        <w:rPr>
          <w:rFonts w:asciiTheme="majorBidi" w:hAnsiTheme="majorBidi" w:cstheme="majorBidi"/>
          <w:i/>
          <w:iCs/>
          <w:sz w:val="24"/>
          <w:szCs w:val="24"/>
        </w:rPr>
        <w:t xml:space="preserve">= </w:t>
      </w:r>
      <w:proofErr w:type="spellStart"/>
      <w:r w:rsidRPr="001A2847">
        <w:rPr>
          <w:rFonts w:asciiTheme="majorBidi" w:hAnsiTheme="majorBidi" w:cstheme="majorBidi"/>
          <w:i/>
          <w:iCs/>
          <w:sz w:val="24"/>
          <w:szCs w:val="24"/>
        </w:rPr>
        <w:t>r</w:t>
      </w:r>
      <w:r w:rsidRPr="001A2847">
        <w:rPr>
          <w:rFonts w:asciiTheme="majorBidi" w:hAnsiTheme="majorBidi" w:cstheme="majorBidi"/>
          <w:i/>
          <w:iCs/>
          <w:sz w:val="24"/>
          <w:szCs w:val="24"/>
          <w:vertAlign w:val="subscript"/>
        </w:rPr>
        <w:t>i</w:t>
      </w:r>
      <w:proofErr w:type="spellEnd"/>
      <w:r w:rsidRPr="001A2847">
        <w:rPr>
          <w:rFonts w:asciiTheme="majorBidi" w:hAnsiTheme="majorBidi" w:cstheme="majorBidi"/>
          <w:i/>
          <w:iCs/>
          <w:sz w:val="24"/>
          <w:szCs w:val="24"/>
        </w:rPr>
        <w:t xml:space="preserve"> · </w:t>
      </w:r>
      <w:proofErr w:type="spellStart"/>
      <w:r w:rsidRPr="001A2847">
        <w:rPr>
          <w:rFonts w:asciiTheme="majorBidi" w:hAnsiTheme="majorBidi" w:cstheme="majorBidi"/>
          <w:i/>
          <w:iCs/>
          <w:sz w:val="24"/>
          <w:szCs w:val="24"/>
        </w:rPr>
        <w:t>a</w:t>
      </w:r>
      <w:r w:rsidRPr="001A2847">
        <w:rPr>
          <w:rFonts w:asciiTheme="majorBidi" w:hAnsiTheme="majorBidi" w:cstheme="majorBidi"/>
          <w:i/>
          <w:iCs/>
          <w:sz w:val="24"/>
          <w:szCs w:val="24"/>
          <w:vertAlign w:val="subscript"/>
        </w:rPr>
        <w:t>i</w:t>
      </w:r>
      <w:proofErr w:type="spellEnd"/>
      <w:r w:rsidRPr="005D03DF">
        <w:rPr>
          <w:rFonts w:asciiTheme="majorBidi" w:hAnsiTheme="majorBidi" w:cstheme="majorBidi"/>
          <w:sz w:val="24"/>
          <w:szCs w:val="24"/>
        </w:rPr>
        <w:t xml:space="preserve"> (with multiplication</w:t>
      </w:r>
    </w:p>
    <w:p w:rsidR="007B080A" w:rsidRDefault="007B080A" w:rsidP="007B080A">
      <w:pPr>
        <w:autoSpaceDE w:val="0"/>
        <w:autoSpaceDN w:val="0"/>
        <w:bidi w:val="0"/>
        <w:adjustRightInd w:val="0"/>
        <w:spacing w:after="0" w:line="240" w:lineRule="auto"/>
        <w:ind w:firstLine="720"/>
        <w:rPr>
          <w:rFonts w:asciiTheme="majorBidi" w:hAnsiTheme="majorBidi" w:cstheme="majorBidi"/>
          <w:sz w:val="24"/>
          <w:szCs w:val="24"/>
        </w:rPr>
      </w:pPr>
      <w:proofErr w:type="gramStart"/>
      <w:r w:rsidRPr="009D2D03">
        <w:rPr>
          <w:rFonts w:asciiTheme="majorBidi" w:hAnsiTheme="majorBidi" w:cstheme="majorBidi"/>
          <w:sz w:val="24"/>
          <w:szCs w:val="24"/>
        </w:rPr>
        <w:t>in</w:t>
      </w:r>
      <w:proofErr w:type="gramEnd"/>
      <w:r w:rsidRPr="009D2D03">
        <w:rPr>
          <w:rFonts w:asciiTheme="majorBidi" w:hAnsiTheme="majorBidi" w:cstheme="majorBidi"/>
          <w:sz w:val="24"/>
          <w:szCs w:val="24"/>
        </w:rPr>
        <w:t xml:space="preserve"> </w:t>
      </w:r>
      <w:proofErr w:type="spellStart"/>
      <w:r w:rsidRPr="009D2D03">
        <w:rPr>
          <w:rFonts w:asciiTheme="majorBidi" w:hAnsiTheme="majorBidi" w:cstheme="majorBidi"/>
          <w:sz w:val="24"/>
          <w:szCs w:val="24"/>
        </w:rPr>
        <w:t>Z</w:t>
      </w:r>
      <w:r>
        <w:rPr>
          <w:rFonts w:asciiTheme="majorBidi" w:hAnsi="Cambria Math" w:cstheme="majorBidi"/>
          <w:sz w:val="24"/>
          <w:szCs w:val="24"/>
        </w:rPr>
        <w:t>q</w:t>
      </w:r>
      <w:proofErr w:type="spellEnd"/>
      <w:r>
        <w:rPr>
          <w:rFonts w:asciiTheme="majorBidi" w:hAnsi="Cambria Math" w:cstheme="majorBidi"/>
          <w:sz w:val="24"/>
          <w:szCs w:val="24"/>
        </w:rPr>
        <w:t>*</w:t>
      </w:r>
      <w:r w:rsidRPr="009D2D03">
        <w:rPr>
          <w:rFonts w:asciiTheme="majorBidi" w:hAnsiTheme="majorBidi" w:cstheme="majorBidi"/>
          <w:sz w:val="24"/>
          <w:szCs w:val="24"/>
        </w:rPr>
        <w:t xml:space="preserve"> </w:t>
      </w:r>
      <w:r>
        <w:rPr>
          <w:rFonts w:asciiTheme="majorBidi" w:hAnsiTheme="majorBidi" w:cstheme="majorBidi"/>
          <w:sz w:val="24"/>
          <w:szCs w:val="24"/>
        </w:rPr>
        <w:t>)</w:t>
      </w:r>
      <w:r w:rsidRPr="009D2D03">
        <w:rPr>
          <w:rFonts w:asciiTheme="majorBidi" w:hAnsiTheme="majorBidi" w:cstheme="majorBidi"/>
          <w:sz w:val="24"/>
          <w:szCs w:val="24"/>
        </w:rPr>
        <w:t xml:space="preserve"> </w:t>
      </w:r>
    </w:p>
    <w:p w:rsidR="007B080A" w:rsidRPr="001A2847" w:rsidRDefault="007B080A" w:rsidP="007B080A">
      <w:pPr>
        <w:pStyle w:val="ListParagraph"/>
        <w:numPr>
          <w:ilvl w:val="0"/>
          <w:numId w:val="48"/>
        </w:numPr>
        <w:autoSpaceDE w:val="0"/>
        <w:autoSpaceDN w:val="0"/>
        <w:bidi w:val="0"/>
        <w:adjustRightInd w:val="0"/>
        <w:spacing w:after="0" w:line="240" w:lineRule="auto"/>
        <w:rPr>
          <w:rFonts w:asciiTheme="majorBidi" w:hAnsiTheme="majorBidi" w:cstheme="majorBidi"/>
          <w:i/>
          <w:iCs/>
          <w:sz w:val="24"/>
          <w:szCs w:val="24"/>
        </w:rPr>
      </w:pPr>
      <w:r w:rsidRPr="005D03DF">
        <w:rPr>
          <w:rFonts w:asciiTheme="majorBidi" w:hAnsiTheme="majorBidi" w:cstheme="majorBidi"/>
          <w:sz w:val="24"/>
          <w:szCs w:val="24"/>
        </w:rPr>
        <w:t>P</w:t>
      </w:r>
      <w:r w:rsidRPr="005D03DF">
        <w:rPr>
          <w:rFonts w:asciiTheme="majorBidi" w:hAnsiTheme="majorBidi" w:cstheme="majorBidi"/>
          <w:sz w:val="24"/>
          <w:szCs w:val="24"/>
          <w:vertAlign w:val="subscript"/>
        </w:rPr>
        <w:t>2</w:t>
      </w:r>
      <w:r w:rsidRPr="005D03DF">
        <w:rPr>
          <w:rFonts w:asciiTheme="majorBidi" w:hAnsiTheme="majorBidi" w:cstheme="majorBidi"/>
          <w:sz w:val="24"/>
          <w:szCs w:val="24"/>
        </w:rPr>
        <w:t xml:space="preserve"> enters the bit </w:t>
      </w:r>
      <w:proofErr w:type="spellStart"/>
      <w:r w:rsidRPr="001A2847">
        <w:rPr>
          <w:rFonts w:asciiTheme="majorBidi" w:hAnsiTheme="majorBidi" w:cstheme="majorBidi"/>
          <w:i/>
          <w:iCs/>
          <w:sz w:val="24"/>
          <w:szCs w:val="24"/>
        </w:rPr>
        <w:t>σ</w:t>
      </w:r>
      <w:r w:rsidRPr="001A2847">
        <w:rPr>
          <w:rFonts w:asciiTheme="majorBidi" w:hAnsiTheme="majorBidi" w:cstheme="majorBidi"/>
          <w:i/>
          <w:iCs/>
          <w:sz w:val="24"/>
          <w:szCs w:val="24"/>
          <w:vertAlign w:val="subscript"/>
        </w:rPr>
        <w:t>i</w:t>
      </w:r>
      <w:proofErr w:type="spellEnd"/>
      <w:r w:rsidRPr="001A2847">
        <w:rPr>
          <w:rFonts w:asciiTheme="majorBidi" w:hAnsiTheme="majorBidi" w:cstheme="majorBidi"/>
          <w:i/>
          <w:iCs/>
          <w:sz w:val="24"/>
          <w:szCs w:val="24"/>
        </w:rPr>
        <w:t xml:space="preserve"> = x</w:t>
      </w:r>
      <w:r w:rsidRPr="001A2847">
        <w:rPr>
          <w:rFonts w:asciiTheme="majorBidi" w:hAnsiTheme="majorBidi" w:cstheme="majorBidi"/>
          <w:i/>
          <w:iCs/>
          <w:sz w:val="24"/>
          <w:szCs w:val="24"/>
          <w:vertAlign w:val="subscript"/>
        </w:rPr>
        <w:t>i</w:t>
      </w:r>
      <w:r w:rsidRPr="005D03DF">
        <w:rPr>
          <w:rFonts w:asciiTheme="majorBidi" w:hAnsiTheme="majorBidi" w:cstheme="majorBidi"/>
          <w:sz w:val="24"/>
          <w:szCs w:val="24"/>
        </w:rPr>
        <w:t xml:space="preserve"> where </w:t>
      </w:r>
      <w:r w:rsidRPr="001A2847">
        <w:rPr>
          <w:rFonts w:asciiTheme="majorBidi" w:hAnsiTheme="majorBidi" w:cstheme="majorBidi"/>
          <w:i/>
          <w:iCs/>
          <w:sz w:val="24"/>
          <w:szCs w:val="24"/>
        </w:rPr>
        <w:t>x = x</w:t>
      </w:r>
      <w:r w:rsidRPr="001A2847">
        <w:rPr>
          <w:rFonts w:asciiTheme="majorBidi" w:hAnsiTheme="majorBidi" w:cstheme="majorBidi"/>
          <w:i/>
          <w:iCs/>
          <w:sz w:val="24"/>
          <w:szCs w:val="24"/>
          <w:vertAlign w:val="subscript"/>
        </w:rPr>
        <w:t>1</w:t>
      </w:r>
      <w:proofErr w:type="gramStart"/>
      <w:r w:rsidRPr="001A2847">
        <w:rPr>
          <w:rFonts w:asciiTheme="majorBidi" w:hAnsiTheme="majorBidi" w:cstheme="majorBidi"/>
          <w:i/>
          <w:iCs/>
          <w:sz w:val="24"/>
          <w:szCs w:val="24"/>
        </w:rPr>
        <w:t>, . . . ,</w:t>
      </w:r>
      <w:proofErr w:type="gramEnd"/>
      <w:r w:rsidRPr="001A2847">
        <w:rPr>
          <w:rFonts w:asciiTheme="majorBidi" w:hAnsiTheme="majorBidi" w:cstheme="majorBidi"/>
          <w:i/>
          <w:iCs/>
          <w:sz w:val="24"/>
          <w:szCs w:val="24"/>
        </w:rPr>
        <w:t xml:space="preserve"> </w:t>
      </w:r>
      <w:proofErr w:type="spellStart"/>
      <w:r w:rsidRPr="001A2847">
        <w:rPr>
          <w:rFonts w:asciiTheme="majorBidi" w:hAnsiTheme="majorBidi" w:cstheme="majorBidi"/>
          <w:i/>
          <w:iCs/>
          <w:sz w:val="24"/>
          <w:szCs w:val="24"/>
        </w:rPr>
        <w:t>x</w:t>
      </w:r>
      <w:r w:rsidRPr="001A2847">
        <w:rPr>
          <w:rFonts w:asciiTheme="majorBidi" w:hAnsiTheme="majorBidi" w:cstheme="majorBidi"/>
          <w:i/>
          <w:iCs/>
          <w:sz w:val="24"/>
          <w:szCs w:val="24"/>
          <w:vertAlign w:val="subscript"/>
        </w:rPr>
        <w:t>m</w:t>
      </w:r>
      <w:proofErr w:type="spellEnd"/>
      <w:r w:rsidRPr="001A2847">
        <w:rPr>
          <w:rFonts w:asciiTheme="majorBidi" w:hAnsiTheme="majorBidi" w:cstheme="majorBidi"/>
          <w:i/>
          <w:iCs/>
          <w:sz w:val="24"/>
          <w:szCs w:val="24"/>
        </w:rPr>
        <w:t>.</w:t>
      </w:r>
    </w:p>
    <w:p w:rsidR="007B080A" w:rsidRPr="005D03DF" w:rsidRDefault="007B080A" w:rsidP="007B080A">
      <w:pPr>
        <w:pStyle w:val="ListParagraph"/>
        <w:numPr>
          <w:ilvl w:val="0"/>
          <w:numId w:val="48"/>
        </w:numPr>
        <w:autoSpaceDE w:val="0"/>
        <w:autoSpaceDN w:val="0"/>
        <w:bidi w:val="0"/>
        <w:adjustRightInd w:val="0"/>
        <w:spacing w:after="0" w:line="240" w:lineRule="auto"/>
        <w:rPr>
          <w:rFonts w:asciiTheme="majorBidi" w:hAnsiTheme="majorBidi" w:cstheme="majorBidi"/>
          <w:sz w:val="24"/>
          <w:szCs w:val="24"/>
        </w:rPr>
      </w:pPr>
      <w:r w:rsidRPr="005D03DF">
        <w:rPr>
          <w:rFonts w:asciiTheme="majorBidi" w:hAnsiTheme="majorBidi" w:cstheme="majorBidi"/>
          <w:sz w:val="24"/>
          <w:szCs w:val="24"/>
        </w:rPr>
        <w:t xml:space="preserve">If the output of any of the oblivious transfers is </w:t>
      </w:r>
      <w:r w:rsidRPr="005D03DF">
        <w:rPr>
          <w:rFonts w:ascii="Cambria Math" w:hAnsi="Cambria Math" w:cstheme="majorBidi"/>
          <w:sz w:val="24"/>
          <w:szCs w:val="24"/>
        </w:rPr>
        <w:t>⊥</w:t>
      </w:r>
      <w:r w:rsidRPr="005D03DF">
        <w:rPr>
          <w:rFonts w:asciiTheme="majorBidi" w:hAnsiTheme="majorBidi" w:cstheme="majorBidi"/>
          <w:sz w:val="24"/>
          <w:szCs w:val="24"/>
        </w:rPr>
        <w:t>, then both parties output</w:t>
      </w:r>
    </w:p>
    <w:p w:rsidR="007B080A" w:rsidRPr="009D2D03" w:rsidRDefault="007B080A" w:rsidP="007B080A">
      <w:pPr>
        <w:autoSpaceDE w:val="0"/>
        <w:autoSpaceDN w:val="0"/>
        <w:bidi w:val="0"/>
        <w:adjustRightInd w:val="0"/>
        <w:spacing w:after="0" w:line="240" w:lineRule="auto"/>
        <w:ind w:firstLine="720"/>
        <w:rPr>
          <w:rFonts w:asciiTheme="majorBidi" w:hAnsiTheme="majorBidi" w:cstheme="majorBidi"/>
          <w:sz w:val="24"/>
          <w:szCs w:val="24"/>
        </w:rPr>
      </w:pPr>
      <w:r w:rsidRPr="009D2D03">
        <w:rPr>
          <w:rFonts w:ascii="Cambria Math" w:hAnsi="Cambria Math" w:cstheme="majorBidi"/>
          <w:sz w:val="24"/>
          <w:szCs w:val="24"/>
        </w:rPr>
        <w:t>⊥</w:t>
      </w:r>
      <w:r w:rsidRPr="009D2D03">
        <w:rPr>
          <w:rFonts w:asciiTheme="majorBidi" w:hAnsiTheme="majorBidi" w:cstheme="majorBidi"/>
          <w:sz w:val="24"/>
          <w:szCs w:val="24"/>
        </w:rPr>
        <w:t xml:space="preserve"> </w:t>
      </w:r>
      <w:proofErr w:type="gramStart"/>
      <w:r w:rsidRPr="009D2D03">
        <w:rPr>
          <w:rFonts w:asciiTheme="majorBidi" w:hAnsiTheme="majorBidi" w:cstheme="majorBidi"/>
          <w:sz w:val="24"/>
          <w:szCs w:val="24"/>
        </w:rPr>
        <w:t>and</w:t>
      </w:r>
      <w:proofErr w:type="gramEnd"/>
      <w:r w:rsidRPr="009D2D03">
        <w:rPr>
          <w:rFonts w:asciiTheme="majorBidi" w:hAnsiTheme="majorBidi" w:cstheme="majorBidi"/>
          <w:sz w:val="24"/>
          <w:szCs w:val="24"/>
        </w:rPr>
        <w:t xml:space="preserve"> halt.</w:t>
      </w:r>
    </w:p>
    <w:p w:rsidR="007B080A" w:rsidRDefault="007B080A" w:rsidP="007B080A">
      <w:pPr>
        <w:pStyle w:val="ListParagraph"/>
        <w:numPr>
          <w:ilvl w:val="0"/>
          <w:numId w:val="48"/>
        </w:numPr>
        <w:autoSpaceDE w:val="0"/>
        <w:autoSpaceDN w:val="0"/>
        <w:bidi w:val="0"/>
        <w:adjustRightInd w:val="0"/>
        <w:spacing w:after="0" w:line="240" w:lineRule="auto"/>
        <w:rPr>
          <w:rFonts w:asciiTheme="majorBidi" w:hAnsiTheme="majorBidi" w:cstheme="majorBidi"/>
          <w:sz w:val="24"/>
          <w:szCs w:val="24"/>
        </w:rPr>
      </w:pPr>
      <w:r w:rsidRPr="005D03DF">
        <w:rPr>
          <w:rFonts w:asciiTheme="majorBidi" w:hAnsiTheme="majorBidi" w:cstheme="majorBidi"/>
          <w:sz w:val="24"/>
          <w:szCs w:val="24"/>
        </w:rPr>
        <w:t>Otherwise, P</w:t>
      </w:r>
      <w:r w:rsidRPr="005D03DF">
        <w:rPr>
          <w:rFonts w:asciiTheme="majorBidi" w:hAnsiTheme="majorBidi" w:cstheme="majorBidi"/>
          <w:sz w:val="24"/>
          <w:szCs w:val="24"/>
          <w:vertAlign w:val="subscript"/>
        </w:rPr>
        <w:t>2</w:t>
      </w:r>
      <w:r w:rsidRPr="005D03DF">
        <w:rPr>
          <w:rFonts w:asciiTheme="majorBidi" w:hAnsiTheme="majorBidi" w:cstheme="majorBidi"/>
          <w:sz w:val="24"/>
          <w:szCs w:val="24"/>
        </w:rPr>
        <w:t xml:space="preserve">’s output from the </w:t>
      </w:r>
      <w:r w:rsidRPr="005D03DF">
        <w:rPr>
          <w:rFonts w:asciiTheme="majorBidi" w:hAnsiTheme="majorBidi" w:cstheme="majorBidi"/>
          <w:i/>
          <w:iCs/>
          <w:sz w:val="24"/>
          <w:szCs w:val="24"/>
        </w:rPr>
        <w:t>m</w:t>
      </w:r>
      <w:r w:rsidRPr="005D03DF">
        <w:rPr>
          <w:rFonts w:asciiTheme="majorBidi" w:hAnsiTheme="majorBidi" w:cstheme="majorBidi"/>
          <w:sz w:val="24"/>
          <w:szCs w:val="24"/>
        </w:rPr>
        <w:t xml:space="preserve"> executions is a series of values </w:t>
      </w:r>
    </w:p>
    <w:p w:rsidR="007B080A" w:rsidRPr="001A2847" w:rsidRDefault="007B080A" w:rsidP="007B080A">
      <w:pPr>
        <w:pStyle w:val="ListParagraph"/>
        <w:autoSpaceDE w:val="0"/>
        <w:autoSpaceDN w:val="0"/>
        <w:bidi w:val="0"/>
        <w:adjustRightInd w:val="0"/>
        <w:spacing w:after="0" w:line="240" w:lineRule="auto"/>
        <w:rPr>
          <w:rFonts w:asciiTheme="majorBidi" w:hAnsiTheme="majorBidi" w:cstheme="majorBidi"/>
          <w:i/>
          <w:iCs/>
          <w:sz w:val="24"/>
          <w:szCs w:val="24"/>
        </w:rPr>
      </w:pPr>
      <w:proofErr w:type="gramStart"/>
      <w:r w:rsidRPr="001A2847">
        <w:rPr>
          <w:rFonts w:asciiTheme="majorBidi" w:hAnsiTheme="majorBidi" w:cstheme="majorBidi"/>
          <w:i/>
          <w:iCs/>
          <w:sz w:val="24"/>
          <w:szCs w:val="24"/>
        </w:rPr>
        <w:t>y</w:t>
      </w:r>
      <w:r w:rsidRPr="001A2847">
        <w:rPr>
          <w:rFonts w:asciiTheme="majorBidi" w:hAnsiTheme="majorBidi" w:cstheme="majorBidi"/>
          <w:i/>
          <w:iCs/>
          <w:sz w:val="24"/>
          <w:szCs w:val="24"/>
          <w:vertAlign w:val="superscript"/>
        </w:rPr>
        <w:t>1</w:t>
      </w:r>
      <w:r w:rsidRPr="001A2847">
        <w:rPr>
          <w:rFonts w:asciiTheme="majorBidi" w:hAnsiTheme="majorBidi" w:cstheme="majorBidi"/>
          <w:i/>
          <w:iCs/>
          <w:sz w:val="24"/>
          <w:szCs w:val="24"/>
          <w:vertAlign w:val="subscript"/>
        </w:rPr>
        <w:t>x1</w:t>
      </w:r>
      <w:proofErr w:type="gramEnd"/>
      <w:r w:rsidRPr="001A2847">
        <w:rPr>
          <w:rFonts w:asciiTheme="majorBidi" w:hAnsiTheme="majorBidi" w:cstheme="majorBidi"/>
          <w:i/>
          <w:iCs/>
          <w:sz w:val="24"/>
          <w:szCs w:val="24"/>
        </w:rPr>
        <w:t xml:space="preserve">, . . . , </w:t>
      </w:r>
      <w:proofErr w:type="spellStart"/>
      <w:r w:rsidRPr="001A2847">
        <w:rPr>
          <w:rFonts w:asciiTheme="majorBidi" w:hAnsiTheme="majorBidi" w:cstheme="majorBidi"/>
          <w:i/>
          <w:iCs/>
          <w:sz w:val="24"/>
          <w:szCs w:val="24"/>
        </w:rPr>
        <w:t>y</w:t>
      </w:r>
      <w:r w:rsidRPr="001A2847">
        <w:rPr>
          <w:rFonts w:asciiTheme="majorBidi" w:hAnsiTheme="majorBidi" w:cstheme="majorBidi"/>
          <w:i/>
          <w:iCs/>
          <w:sz w:val="24"/>
          <w:szCs w:val="24"/>
          <w:vertAlign w:val="superscript"/>
        </w:rPr>
        <w:t>m</w:t>
      </w:r>
      <w:r w:rsidRPr="001A2847">
        <w:rPr>
          <w:rFonts w:asciiTheme="majorBidi" w:hAnsiTheme="majorBidi" w:cstheme="majorBidi"/>
          <w:i/>
          <w:iCs/>
          <w:sz w:val="24"/>
          <w:szCs w:val="24"/>
          <w:vertAlign w:val="subscript"/>
        </w:rPr>
        <w:t>xm</w:t>
      </w:r>
      <w:proofErr w:type="spellEnd"/>
      <w:r w:rsidRPr="001A2847">
        <w:rPr>
          <w:rFonts w:asciiTheme="majorBidi" w:hAnsiTheme="majorBidi" w:cstheme="majorBidi"/>
          <w:i/>
          <w:iCs/>
          <w:sz w:val="24"/>
          <w:szCs w:val="24"/>
        </w:rPr>
        <w:t xml:space="preserve">. </w:t>
      </w:r>
    </w:p>
    <w:p w:rsidR="007B080A" w:rsidRDefault="007B080A" w:rsidP="007B080A">
      <w:pPr>
        <w:pStyle w:val="ListParagraph"/>
        <w:numPr>
          <w:ilvl w:val="0"/>
          <w:numId w:val="48"/>
        </w:numPr>
        <w:autoSpaceDE w:val="0"/>
        <w:autoSpaceDN w:val="0"/>
        <w:bidi w:val="0"/>
        <w:adjustRightInd w:val="0"/>
        <w:spacing w:after="0" w:line="240" w:lineRule="auto"/>
        <w:rPr>
          <w:rFonts w:asciiTheme="majorBidi" w:hAnsiTheme="majorBidi" w:cstheme="majorBidi"/>
          <w:sz w:val="24"/>
          <w:szCs w:val="24"/>
        </w:rPr>
      </w:pPr>
      <w:r w:rsidRPr="005D03DF">
        <w:rPr>
          <w:rFonts w:asciiTheme="majorBidi" w:hAnsiTheme="majorBidi" w:cstheme="majorBidi"/>
          <w:sz w:val="24"/>
          <w:szCs w:val="24"/>
        </w:rPr>
        <w:t xml:space="preserve">If any value </w:t>
      </w:r>
      <w:proofErr w:type="spellStart"/>
      <w:r w:rsidRPr="001A2847">
        <w:rPr>
          <w:rFonts w:asciiTheme="majorBidi" w:hAnsiTheme="majorBidi" w:cstheme="majorBidi"/>
          <w:i/>
          <w:iCs/>
          <w:sz w:val="24"/>
          <w:szCs w:val="24"/>
        </w:rPr>
        <w:t>y</w:t>
      </w:r>
      <w:r w:rsidRPr="001A2847">
        <w:rPr>
          <w:rFonts w:asciiTheme="majorBidi" w:hAnsiTheme="majorBidi" w:cstheme="majorBidi"/>
          <w:i/>
          <w:iCs/>
          <w:sz w:val="24"/>
          <w:szCs w:val="24"/>
          <w:vertAlign w:val="superscript"/>
        </w:rPr>
        <w:t>i</w:t>
      </w:r>
      <w:r w:rsidRPr="001A2847">
        <w:rPr>
          <w:rFonts w:asciiTheme="majorBidi" w:hAnsiTheme="majorBidi" w:cstheme="majorBidi"/>
          <w:i/>
          <w:iCs/>
          <w:sz w:val="24"/>
          <w:szCs w:val="24"/>
          <w:vertAlign w:val="subscript"/>
        </w:rPr>
        <w:t>xi</w:t>
      </w:r>
      <w:proofErr w:type="spellEnd"/>
      <w:r w:rsidRPr="005D03DF">
        <w:rPr>
          <w:rFonts w:asciiTheme="majorBidi" w:hAnsiTheme="majorBidi" w:cstheme="majorBidi"/>
          <w:sz w:val="24"/>
          <w:szCs w:val="24"/>
        </w:rPr>
        <w:t xml:space="preserve"> is not in </w:t>
      </w:r>
      <w:proofErr w:type="spellStart"/>
      <w:r w:rsidRPr="001A2847">
        <w:rPr>
          <w:rFonts w:asciiTheme="majorBidi" w:hAnsiTheme="majorBidi" w:cstheme="majorBidi"/>
          <w:i/>
          <w:iCs/>
          <w:sz w:val="24"/>
          <w:szCs w:val="24"/>
        </w:rPr>
        <w:t>Zq</w:t>
      </w:r>
      <w:proofErr w:type="spellEnd"/>
      <w:proofErr w:type="gramStart"/>
      <w:r w:rsidRPr="001A2847">
        <w:rPr>
          <w:rFonts w:asciiTheme="majorBidi" w:hAnsi="Cambria Math" w:cstheme="majorBidi"/>
          <w:i/>
          <w:iCs/>
          <w:sz w:val="24"/>
          <w:szCs w:val="24"/>
        </w:rPr>
        <w:t>*</w:t>
      </w:r>
      <w:r w:rsidRPr="005D03DF">
        <w:rPr>
          <w:rFonts w:asciiTheme="majorBidi" w:hAnsiTheme="majorBidi" w:cstheme="majorBidi"/>
          <w:sz w:val="24"/>
          <w:szCs w:val="24"/>
        </w:rPr>
        <w:t xml:space="preserve"> ,</w:t>
      </w:r>
      <w:proofErr w:type="gramEnd"/>
      <w:r w:rsidRPr="005D03DF">
        <w:rPr>
          <w:rFonts w:asciiTheme="majorBidi" w:hAnsiTheme="majorBidi" w:cstheme="majorBidi"/>
          <w:sz w:val="24"/>
          <w:szCs w:val="24"/>
        </w:rPr>
        <w:t xml:space="preserve"> then P</w:t>
      </w:r>
      <w:r w:rsidRPr="001727EE">
        <w:rPr>
          <w:rFonts w:asciiTheme="majorBidi" w:hAnsiTheme="majorBidi" w:cstheme="majorBidi"/>
          <w:sz w:val="24"/>
          <w:szCs w:val="24"/>
          <w:vertAlign w:val="subscript"/>
        </w:rPr>
        <w:t>2</w:t>
      </w:r>
      <w:r w:rsidRPr="005D03DF">
        <w:rPr>
          <w:rFonts w:asciiTheme="majorBidi" w:hAnsiTheme="majorBidi" w:cstheme="majorBidi"/>
          <w:sz w:val="24"/>
          <w:szCs w:val="24"/>
        </w:rPr>
        <w:t xml:space="preserve"> redefines it to equal 1.</w:t>
      </w:r>
    </w:p>
    <w:p w:rsidR="007B080A" w:rsidRDefault="007B080A" w:rsidP="007B080A">
      <w:pPr>
        <w:pStyle w:val="ListParagraph"/>
        <w:numPr>
          <w:ilvl w:val="0"/>
          <w:numId w:val="48"/>
        </w:numPr>
        <w:autoSpaceDE w:val="0"/>
        <w:autoSpaceDN w:val="0"/>
        <w:bidi w:val="0"/>
        <w:adjustRightInd w:val="0"/>
        <w:spacing w:after="0" w:line="240" w:lineRule="auto"/>
        <w:rPr>
          <w:rFonts w:asciiTheme="majorBidi" w:hAnsiTheme="majorBidi" w:cstheme="majorBidi"/>
          <w:sz w:val="24"/>
          <w:szCs w:val="24"/>
        </w:rPr>
      </w:pPr>
      <w:r w:rsidRPr="001727EE">
        <w:rPr>
          <w:rFonts w:asciiTheme="majorBidi" w:hAnsiTheme="majorBidi" w:cstheme="majorBidi"/>
          <w:sz w:val="24"/>
          <w:szCs w:val="24"/>
        </w:rPr>
        <w:t>P</w:t>
      </w:r>
      <w:r w:rsidRPr="001727EE">
        <w:rPr>
          <w:rFonts w:asciiTheme="majorBidi" w:hAnsiTheme="majorBidi" w:cstheme="majorBidi"/>
          <w:sz w:val="24"/>
          <w:szCs w:val="24"/>
          <w:vertAlign w:val="subscript"/>
        </w:rPr>
        <w:t>1</w:t>
      </w:r>
      <w:r w:rsidRPr="001727EE">
        <w:rPr>
          <w:rFonts w:asciiTheme="majorBidi" w:hAnsiTheme="majorBidi" w:cstheme="majorBidi"/>
          <w:sz w:val="24"/>
          <w:szCs w:val="24"/>
        </w:rPr>
        <w:t xml:space="preserve"> computes </w:t>
      </w:r>
      <w:r>
        <w:rPr>
          <w:rFonts w:asciiTheme="majorBidi" w:hAnsiTheme="majorBidi" w:cstheme="majorBidi"/>
          <w:noProof/>
          <w:sz w:val="24"/>
          <w:szCs w:val="24"/>
        </w:rPr>
        <w:drawing>
          <wp:inline distT="0" distB="0" distL="0" distR="0">
            <wp:extent cx="1048969" cy="223275"/>
            <wp:effectExtent l="1905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9" cstate="print"/>
                    <a:srcRect/>
                    <a:stretch>
                      <a:fillRect/>
                    </a:stretch>
                  </pic:blipFill>
                  <pic:spPr bwMode="auto">
                    <a:xfrm>
                      <a:off x="0" y="0"/>
                      <a:ext cx="1049128" cy="223309"/>
                    </a:xfrm>
                    <a:prstGeom prst="rect">
                      <a:avLst/>
                    </a:prstGeom>
                    <a:noFill/>
                    <a:ln w="9525">
                      <a:noFill/>
                      <a:miter lim="800000"/>
                      <a:headEnd/>
                      <a:tailEnd/>
                    </a:ln>
                  </pic:spPr>
                </pic:pic>
              </a:graphicData>
            </a:graphic>
          </wp:inline>
        </w:drawing>
      </w:r>
    </w:p>
    <w:p w:rsidR="007B080A" w:rsidRPr="001727EE" w:rsidRDefault="007B080A" w:rsidP="007B080A">
      <w:pPr>
        <w:pStyle w:val="ListParagraph"/>
        <w:numPr>
          <w:ilvl w:val="0"/>
          <w:numId w:val="48"/>
        </w:numPr>
        <w:autoSpaceDE w:val="0"/>
        <w:autoSpaceDN w:val="0"/>
        <w:bidi w:val="0"/>
        <w:adjustRightInd w:val="0"/>
        <w:spacing w:after="0" w:line="240" w:lineRule="auto"/>
        <w:rPr>
          <w:rFonts w:asciiTheme="majorBidi" w:hAnsiTheme="majorBidi" w:cstheme="majorBidi"/>
          <w:sz w:val="24"/>
          <w:szCs w:val="24"/>
        </w:rPr>
      </w:pPr>
      <w:r w:rsidRPr="001727EE">
        <w:rPr>
          <w:rFonts w:asciiTheme="majorBidi" w:hAnsiTheme="majorBidi" w:cstheme="majorBidi"/>
          <w:sz w:val="24"/>
          <w:szCs w:val="24"/>
        </w:rPr>
        <w:t>P</w:t>
      </w:r>
      <w:r w:rsidRPr="001727EE">
        <w:rPr>
          <w:rFonts w:asciiTheme="majorBidi" w:hAnsiTheme="majorBidi" w:cstheme="majorBidi"/>
          <w:sz w:val="24"/>
          <w:szCs w:val="24"/>
          <w:vertAlign w:val="subscript"/>
        </w:rPr>
        <w:t>1</w:t>
      </w:r>
      <w:r>
        <w:rPr>
          <w:rFonts w:asciiTheme="majorBidi" w:hAnsiTheme="majorBidi" w:cstheme="majorBidi"/>
          <w:sz w:val="24"/>
          <w:szCs w:val="24"/>
        </w:rPr>
        <w:t xml:space="preserve"> </w:t>
      </w:r>
      <w:r w:rsidRPr="001727EE">
        <w:rPr>
          <w:rFonts w:asciiTheme="majorBidi" w:hAnsiTheme="majorBidi" w:cstheme="majorBidi"/>
          <w:sz w:val="24"/>
          <w:szCs w:val="24"/>
        </w:rPr>
        <w:t>sends ˜g it to</w:t>
      </w:r>
      <w:r>
        <w:rPr>
          <w:rFonts w:asciiTheme="majorBidi" w:hAnsiTheme="majorBidi" w:cstheme="majorBidi"/>
          <w:sz w:val="24"/>
          <w:szCs w:val="24"/>
        </w:rPr>
        <w:t xml:space="preserve"> P</w:t>
      </w:r>
      <w:r w:rsidRPr="001727EE">
        <w:rPr>
          <w:rFonts w:asciiTheme="majorBidi" w:hAnsiTheme="majorBidi" w:cstheme="majorBidi"/>
          <w:sz w:val="24"/>
          <w:szCs w:val="24"/>
          <w:vertAlign w:val="subscript"/>
        </w:rPr>
        <w:t>2</w:t>
      </w:r>
      <w:r w:rsidRPr="001727EE">
        <w:rPr>
          <w:rFonts w:asciiTheme="majorBidi" w:hAnsiTheme="majorBidi" w:cstheme="majorBidi"/>
          <w:sz w:val="24"/>
          <w:szCs w:val="24"/>
        </w:rPr>
        <w:t>.</w:t>
      </w:r>
    </w:p>
    <w:p w:rsidR="007B080A" w:rsidRPr="003E5D2A" w:rsidRDefault="007B080A" w:rsidP="007B080A">
      <w:pPr>
        <w:pStyle w:val="ListParagraph"/>
        <w:numPr>
          <w:ilvl w:val="0"/>
          <w:numId w:val="48"/>
        </w:numPr>
        <w:autoSpaceDE w:val="0"/>
        <w:autoSpaceDN w:val="0"/>
        <w:bidi w:val="0"/>
        <w:adjustRightInd w:val="0"/>
        <w:spacing w:after="0" w:line="240" w:lineRule="auto"/>
        <w:rPr>
          <w:rFonts w:asciiTheme="majorBidi" w:hAnsiTheme="majorBidi" w:cstheme="majorBidi"/>
          <w:b/>
          <w:bCs/>
          <w:sz w:val="24"/>
          <w:szCs w:val="24"/>
        </w:rPr>
      </w:pPr>
      <w:r w:rsidRPr="003E5D2A">
        <w:rPr>
          <w:rFonts w:asciiTheme="majorBidi" w:hAnsiTheme="majorBidi" w:cstheme="majorBidi"/>
          <w:sz w:val="24"/>
          <w:szCs w:val="24"/>
        </w:rPr>
        <w:t>P</w:t>
      </w:r>
      <w:r w:rsidRPr="003E5D2A">
        <w:rPr>
          <w:rFonts w:asciiTheme="majorBidi" w:hAnsiTheme="majorBidi" w:cstheme="majorBidi"/>
          <w:sz w:val="24"/>
          <w:szCs w:val="24"/>
          <w:vertAlign w:val="subscript"/>
        </w:rPr>
        <w:t>2</w:t>
      </w:r>
      <w:r w:rsidRPr="003E5D2A">
        <w:rPr>
          <w:rFonts w:asciiTheme="majorBidi" w:hAnsiTheme="majorBidi" w:cstheme="majorBidi"/>
          <w:sz w:val="24"/>
          <w:szCs w:val="24"/>
        </w:rPr>
        <w:t xml:space="preserve"> </w:t>
      </w:r>
      <w:r>
        <w:rPr>
          <w:rFonts w:asciiTheme="majorBidi" w:hAnsiTheme="majorBidi" w:cstheme="majorBidi"/>
          <w:sz w:val="24"/>
          <w:szCs w:val="24"/>
        </w:rPr>
        <w:t xml:space="preserve">checks if the order </w:t>
      </w:r>
      <w:proofErr w:type="gramStart"/>
      <w:r>
        <w:rPr>
          <w:rFonts w:asciiTheme="majorBidi" w:hAnsiTheme="majorBidi" w:cstheme="majorBidi"/>
          <w:sz w:val="24"/>
          <w:szCs w:val="24"/>
        </w:rPr>
        <w:t xml:space="preserve">of </w:t>
      </w:r>
      <w:r w:rsidRPr="003E5D2A">
        <w:rPr>
          <w:rFonts w:asciiTheme="majorBidi" w:hAnsiTheme="majorBidi" w:cstheme="majorBidi"/>
          <w:sz w:val="24"/>
          <w:szCs w:val="24"/>
        </w:rPr>
        <w:t xml:space="preserve"> ˜</w:t>
      </w:r>
      <w:proofErr w:type="gramEnd"/>
      <w:r w:rsidRPr="003E5D2A">
        <w:rPr>
          <w:rFonts w:asciiTheme="majorBidi" w:hAnsiTheme="majorBidi" w:cstheme="majorBidi"/>
          <w:sz w:val="24"/>
          <w:szCs w:val="24"/>
        </w:rPr>
        <w:t xml:space="preserve">g is </w:t>
      </w:r>
      <w:r w:rsidRPr="003E5D2A">
        <w:rPr>
          <w:rFonts w:asciiTheme="majorBidi" w:hAnsiTheme="majorBidi" w:cstheme="majorBidi"/>
          <w:i/>
          <w:iCs/>
          <w:sz w:val="24"/>
          <w:szCs w:val="24"/>
        </w:rPr>
        <w:t>q</w:t>
      </w:r>
      <w:r>
        <w:rPr>
          <w:rFonts w:asciiTheme="majorBidi" w:hAnsiTheme="majorBidi" w:cstheme="majorBidi"/>
          <w:sz w:val="24"/>
          <w:szCs w:val="24"/>
        </w:rPr>
        <w:t>. Otherwise aborts with error.</w:t>
      </w:r>
      <w:r w:rsidRPr="003E5D2A">
        <w:rPr>
          <w:rFonts w:asciiTheme="majorBidi" w:hAnsiTheme="majorBidi" w:cstheme="majorBidi"/>
          <w:sz w:val="24"/>
          <w:szCs w:val="24"/>
        </w:rPr>
        <w:t xml:space="preserve"> </w:t>
      </w:r>
    </w:p>
    <w:p w:rsidR="007B080A" w:rsidRPr="001727EE" w:rsidRDefault="007B080A" w:rsidP="007B080A">
      <w:pPr>
        <w:pStyle w:val="ListParagraph"/>
        <w:numPr>
          <w:ilvl w:val="0"/>
          <w:numId w:val="48"/>
        </w:numPr>
        <w:autoSpaceDE w:val="0"/>
        <w:autoSpaceDN w:val="0"/>
        <w:bidi w:val="0"/>
        <w:adjustRightInd w:val="0"/>
        <w:spacing w:after="0" w:line="240" w:lineRule="auto"/>
        <w:rPr>
          <w:rFonts w:asciiTheme="majorBidi" w:hAnsiTheme="majorBidi" w:cstheme="majorBidi"/>
          <w:b/>
          <w:bCs/>
          <w:sz w:val="24"/>
          <w:szCs w:val="24"/>
        </w:rPr>
      </w:pPr>
      <w:r w:rsidRPr="001727EE">
        <w:rPr>
          <w:rFonts w:asciiTheme="majorBidi" w:hAnsiTheme="majorBidi" w:cstheme="majorBidi"/>
          <w:sz w:val="24"/>
          <w:szCs w:val="24"/>
        </w:rPr>
        <w:t>P</w:t>
      </w:r>
      <w:r w:rsidRPr="003E5D2A">
        <w:rPr>
          <w:rFonts w:asciiTheme="majorBidi" w:hAnsiTheme="majorBidi" w:cstheme="majorBidi"/>
          <w:sz w:val="24"/>
          <w:szCs w:val="24"/>
          <w:vertAlign w:val="subscript"/>
        </w:rPr>
        <w:t>2</w:t>
      </w:r>
      <w:r w:rsidRPr="001727EE">
        <w:rPr>
          <w:rFonts w:asciiTheme="majorBidi" w:hAnsiTheme="majorBidi" w:cstheme="majorBidi"/>
          <w:sz w:val="24"/>
          <w:szCs w:val="24"/>
        </w:rPr>
        <w:t xml:space="preserve"> computes </w:t>
      </w:r>
      <w:r>
        <w:rPr>
          <w:noProof/>
        </w:rPr>
        <w:drawing>
          <wp:inline distT="0" distB="0" distL="0" distR="0">
            <wp:extent cx="1057376" cy="241401"/>
            <wp:effectExtent l="19050" t="0" r="9424"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8"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r w:rsidRPr="001727EE">
        <w:rPr>
          <w:rFonts w:asciiTheme="majorBidi" w:hAnsiTheme="majorBidi" w:cstheme="majorBidi"/>
          <w:sz w:val="24"/>
          <w:szCs w:val="24"/>
        </w:rPr>
        <w:t xml:space="preserve">  and outputs y.</w:t>
      </w:r>
    </w:p>
    <w:p w:rsidR="0022319D" w:rsidRDefault="0022319D">
      <w:pPr>
        <w:bidi w:val="0"/>
        <w:rPr>
          <w:rFonts w:asciiTheme="majorBidi" w:hAnsiTheme="majorBidi" w:cstheme="majorBidi"/>
          <w:b/>
          <w:bCs/>
          <w:sz w:val="24"/>
          <w:szCs w:val="24"/>
        </w:rPr>
      </w:pPr>
    </w:p>
    <w:sectPr w:rsidR="0022319D" w:rsidSect="00A35101">
      <w:pgSz w:w="11906" w:h="16838"/>
      <w:pgMar w:top="1440" w:right="1800" w:bottom="1440" w:left="180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MBX8">
    <w:panose1 w:val="00000000000000000000"/>
    <w:charset w:val="B1"/>
    <w:family w:val="auto"/>
    <w:notTrueType/>
    <w:pitch w:val="default"/>
    <w:sig w:usb0="00000801" w:usb1="00000000" w:usb2="00000000" w:usb3="00000000" w:csb0="00000020" w:csb1="00000000"/>
  </w:font>
  <w:font w:name="CMSY8">
    <w:panose1 w:val="00000000000000000000"/>
    <w:charset w:val="B1"/>
    <w:family w:val="auto"/>
    <w:notTrueType/>
    <w:pitch w:val="default"/>
    <w:sig w:usb0="00000801" w:usb1="00000000" w:usb2="00000000" w:usb3="00000000" w:csb0="00000020" w:csb1="00000000"/>
  </w:font>
  <w:font w:name="CMR8">
    <w:panose1 w:val="00000000000000000000"/>
    <w:charset w:val="B1"/>
    <w:family w:val="auto"/>
    <w:notTrueType/>
    <w:pitch w:val="default"/>
    <w:sig w:usb0="00000801" w:usb1="00000000" w:usb2="00000000" w:usb3="00000000" w:csb0="00000020" w:csb1="00000000"/>
  </w:font>
  <w:font w:name="CMMI8">
    <w:altName w:val="Times New Roman"/>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A00002EF" w:usb1="420020EB" w:usb2="00000000" w:usb3="00000000" w:csb0="0000009F" w:csb1="00000000"/>
  </w:font>
  <w:font w:name="MSBM10">
    <w:altName w:val="Times New Roman"/>
    <w:panose1 w:val="00000000000000000000"/>
    <w:charset w:val="00"/>
    <w:family w:val="auto"/>
    <w:notTrueType/>
    <w:pitch w:val="default"/>
    <w:sig w:usb0="00000003" w:usb1="00000000" w:usb2="00000000" w:usb3="00000000" w:csb0="00000001" w:csb1="00000000"/>
  </w:font>
  <w:font w:name="CMMI6">
    <w:altName w:val="Times New Roman"/>
    <w:panose1 w:val="00000000000000000000"/>
    <w:charset w:val="A1"/>
    <w:family w:val="auto"/>
    <w:notTrueType/>
    <w:pitch w:val="default"/>
    <w:sig w:usb0="00000081" w:usb1="00000000" w:usb2="00000000" w:usb3="00000000" w:csb0="00000008" w:csb1="00000000"/>
  </w:font>
  <w:font w:name="CMTI8">
    <w:altName w:val="Times New Roman"/>
    <w:panose1 w:val="00000000000000000000"/>
    <w:charset w:val="00"/>
    <w:family w:val="auto"/>
    <w:notTrueType/>
    <w:pitch w:val="default"/>
    <w:sig w:usb0="00000003" w:usb1="00000000" w:usb2="00000000" w:usb3="00000000" w:csb0="00000001" w:csb1="00000000"/>
  </w:font>
  <w:font w:name="CMBX5">
    <w:altName w:val="Times New Roman"/>
    <w:panose1 w:val="00000000000000000000"/>
    <w:charset w:val="00"/>
    <w:family w:val="auto"/>
    <w:notTrueType/>
    <w:pitch w:val="default"/>
    <w:sig w:usb0="00000003" w:usb1="00000000" w:usb2="00000000" w:usb3="00000000" w:csb0="00000001" w:csb1="00000000"/>
  </w:font>
  <w:font w:name="CMMIB8">
    <w:panose1 w:val="00000000000000000000"/>
    <w:charset w:val="B1"/>
    <w:family w:val="auto"/>
    <w:notTrueType/>
    <w:pitch w:val="default"/>
    <w:sig w:usb0="00000801" w:usb1="00000000" w:usb2="00000000" w:usb3="00000000" w:csb0="00000020" w:csb1="00000000"/>
  </w:font>
  <w:font w:name="CMR6">
    <w:altName w:val="Times New Roman"/>
    <w:panose1 w:val="00000000000000000000"/>
    <w:charset w:val="00"/>
    <w:family w:val="auto"/>
    <w:notTrueType/>
    <w:pitch w:val="default"/>
    <w:sig w:usb0="00000003" w:usb1="00000000" w:usb2="00000000" w:usb3="00000000" w:csb0="00000001" w:csb1="00000000"/>
  </w:font>
  <w:font w:name="CMR5">
    <w:altName w:val="Times New Roman"/>
    <w:panose1 w:val="00000000000000000000"/>
    <w:charset w:val="00"/>
    <w:family w:val="auto"/>
    <w:notTrueType/>
    <w:pitch w:val="default"/>
    <w:sig w:usb0="00000003" w:usb1="00000000" w:usb2="00000000" w:usb3="00000000" w:csb0="00000001" w:csb1="00000000"/>
  </w:font>
  <w:font w:name="CMSY6">
    <w:panose1 w:val="00000000000000000000"/>
    <w:charset w:val="B1"/>
    <w:family w:val="auto"/>
    <w:notTrueType/>
    <w:pitch w:val="default"/>
    <w:sig w:usb0="00000801" w:usb1="00000000" w:usb2="00000000" w:usb3="00000000" w:csb0="00000020" w:csb1="00000000"/>
  </w:font>
  <w:font w:name="CMMI10">
    <w:altName w:val="Times New Roman"/>
    <w:panose1 w:val="00000000000000000000"/>
    <w:charset w:val="A1"/>
    <w:family w:val="auto"/>
    <w:notTrueType/>
    <w:pitch w:val="default"/>
    <w:sig w:usb0="00000081" w:usb1="00000000" w:usb2="00000000" w:usb3="00000000" w:csb0="00000008" w:csb1="00000000"/>
  </w:font>
  <w:font w:name="CMMI7">
    <w:altName w:val="Times New Roman"/>
    <w:panose1 w:val="00000000000000000000"/>
    <w:charset w:val="A1"/>
    <w:family w:val="auto"/>
    <w:notTrueType/>
    <w:pitch w:val="default"/>
    <w:sig w:usb0="00000081" w:usb1="00000000" w:usb2="00000000" w:usb3="00000000" w:csb0="00000008" w:csb1="00000000"/>
  </w:font>
  <w:font w:name="CMR10">
    <w:panose1 w:val="00000000000000000000"/>
    <w:charset w:val="B1"/>
    <w:family w:val="auto"/>
    <w:notTrueType/>
    <w:pitch w:val="default"/>
    <w:sig w:usb0="00000801" w:usb1="00000000" w:usb2="00000000" w:usb3="00000000" w:csb0="00000020" w:csb1="00000000"/>
  </w:font>
  <w:font w:name="CMR7">
    <w:altName w:val="Times New Roman"/>
    <w:panose1 w:val="00000000000000000000"/>
    <w:charset w:val="00"/>
    <w:family w:val="auto"/>
    <w:notTrueType/>
    <w:pitch w:val="default"/>
    <w:sig w:usb0="00000003" w:usb1="00000000" w:usb2="00000000" w:usb3="00000000" w:csb0="00000001" w:csb1="00000000"/>
  </w:font>
  <w:font w:name="CMMI5">
    <w:panose1 w:val="00000000000000000000"/>
    <w:charset w:val="B1"/>
    <w:family w:val="auto"/>
    <w:notTrueType/>
    <w:pitch w:val="default"/>
    <w:sig w:usb0="00000801" w:usb1="00000000" w:usb2="00000000" w:usb3="00000000" w:csb0="00000020" w:csb1="00000000"/>
  </w:font>
  <w:font w:name="CMEX9">
    <w:panose1 w:val="00000000000000000000"/>
    <w:charset w:val="B1"/>
    <w:family w:val="auto"/>
    <w:notTrueType/>
    <w:pitch w:val="default"/>
    <w:sig w:usb0="00000801" w:usb1="00000000" w:usb2="00000000" w:usb3="00000000" w:csb0="00000020" w:csb1="00000000"/>
  </w:font>
  <w:font w:name="CMSY10">
    <w:altName w:val="Arial Unicode MS"/>
    <w:panose1 w:val="00000000000000000000"/>
    <w:charset w:val="81"/>
    <w:family w:val="auto"/>
    <w:notTrueType/>
    <w:pitch w:val="default"/>
    <w:sig w:usb0="00000001" w:usb1="09060000" w:usb2="00000010" w:usb3="00000000" w:csb0="0008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D3837"/>
    <w:multiLevelType w:val="hybridMultilevel"/>
    <w:tmpl w:val="72DE18F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C371C"/>
    <w:multiLevelType w:val="hybridMultilevel"/>
    <w:tmpl w:val="EE40ABEE"/>
    <w:lvl w:ilvl="0" w:tplc="0D66709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970509"/>
    <w:multiLevelType w:val="multilevel"/>
    <w:tmpl w:val="B1D85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B00D7D"/>
    <w:multiLevelType w:val="multilevel"/>
    <w:tmpl w:val="B1D85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694D6F"/>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0E4106FE"/>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nsid w:val="0F891C7C"/>
    <w:multiLevelType w:val="hybridMultilevel"/>
    <w:tmpl w:val="1EF0555C"/>
    <w:lvl w:ilvl="0" w:tplc="0D66709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B2655A"/>
    <w:multiLevelType w:val="hybridMultilevel"/>
    <w:tmpl w:val="03C4CF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41C3A00"/>
    <w:multiLevelType w:val="multilevel"/>
    <w:tmpl w:val="B1D85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BB310E"/>
    <w:multiLevelType w:val="hybridMultilevel"/>
    <w:tmpl w:val="08EEDB12"/>
    <w:lvl w:ilvl="0" w:tplc="E19EEAF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6D5EB2"/>
    <w:multiLevelType w:val="hybridMultilevel"/>
    <w:tmpl w:val="18DAD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C1E73F3"/>
    <w:multiLevelType w:val="multilevel"/>
    <w:tmpl w:val="22624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C07252"/>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nsid w:val="26E1387A"/>
    <w:multiLevelType w:val="hybridMultilevel"/>
    <w:tmpl w:val="384AC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855028D"/>
    <w:multiLevelType w:val="hybridMultilevel"/>
    <w:tmpl w:val="2612F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1362A2"/>
    <w:multiLevelType w:val="hybridMultilevel"/>
    <w:tmpl w:val="4F1A2E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D362491"/>
    <w:multiLevelType w:val="multilevel"/>
    <w:tmpl w:val="04CA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D56D3C"/>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D907EB"/>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nsid w:val="36145AD7"/>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nsid w:val="38623E87"/>
    <w:multiLevelType w:val="multilevel"/>
    <w:tmpl w:val="FA26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860F59"/>
    <w:multiLevelType w:val="hybridMultilevel"/>
    <w:tmpl w:val="2BE0B2F0"/>
    <w:lvl w:ilvl="0" w:tplc="0D66709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C95654D"/>
    <w:multiLevelType w:val="multilevel"/>
    <w:tmpl w:val="20084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B40C93"/>
    <w:multiLevelType w:val="multilevel"/>
    <w:tmpl w:val="B1D85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2D4058C"/>
    <w:multiLevelType w:val="hybridMultilevel"/>
    <w:tmpl w:val="02A8411E"/>
    <w:lvl w:ilvl="0" w:tplc="0D66709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3530768"/>
    <w:multiLevelType w:val="multilevel"/>
    <w:tmpl w:val="AC8A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F000DC"/>
    <w:multiLevelType w:val="hybridMultilevel"/>
    <w:tmpl w:val="35D45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4B63243"/>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nsid w:val="47473521"/>
    <w:multiLevelType w:val="multilevel"/>
    <w:tmpl w:val="B1D85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8A06F36"/>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nsid w:val="4D476F8F"/>
    <w:multiLevelType w:val="hybridMultilevel"/>
    <w:tmpl w:val="FF9CC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AA1787"/>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nsid w:val="51741B25"/>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24F5D66"/>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nsid w:val="52C52394"/>
    <w:multiLevelType w:val="hybridMultilevel"/>
    <w:tmpl w:val="5AF84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3535EE0"/>
    <w:multiLevelType w:val="hybridMultilevel"/>
    <w:tmpl w:val="FBC44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426746E"/>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6D44CFF"/>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nsid w:val="5D752C62"/>
    <w:multiLevelType w:val="hybridMultilevel"/>
    <w:tmpl w:val="F38C0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DF2472E"/>
    <w:multiLevelType w:val="hybridMultilevel"/>
    <w:tmpl w:val="EE4467E2"/>
    <w:lvl w:ilvl="0" w:tplc="0D66709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03655BD"/>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nsid w:val="617D4F40"/>
    <w:multiLevelType w:val="multilevel"/>
    <w:tmpl w:val="23087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72A0BE4"/>
    <w:multiLevelType w:val="hybridMultilevel"/>
    <w:tmpl w:val="03C4CF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7381E38"/>
    <w:multiLevelType w:val="multilevel"/>
    <w:tmpl w:val="F852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A631870"/>
    <w:multiLevelType w:val="multilevel"/>
    <w:tmpl w:val="543293D6"/>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7695A9A"/>
    <w:multiLevelType w:val="multilevel"/>
    <w:tmpl w:val="B1D85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A060AEE"/>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nsid w:val="7A6D6DE2"/>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nsid w:val="7DC714FA"/>
    <w:multiLevelType w:val="hybridMultilevel"/>
    <w:tmpl w:val="DD48CA8E"/>
    <w:lvl w:ilvl="0" w:tplc="04090001">
      <w:start w:val="1"/>
      <w:numFmt w:val="bullet"/>
      <w:lvlText w:val=""/>
      <w:lvlJc w:val="left"/>
      <w:pPr>
        <w:ind w:left="360" w:hanging="360"/>
      </w:pPr>
      <w:rPr>
        <w:rFonts w:ascii="Symbol" w:hAnsi="Symbol" w:hint="default"/>
      </w:rPr>
    </w:lvl>
    <w:lvl w:ilvl="1" w:tplc="92A436B8">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1"/>
  </w:num>
  <w:num w:numId="2">
    <w:abstractNumId w:val="16"/>
  </w:num>
  <w:num w:numId="3">
    <w:abstractNumId w:val="22"/>
  </w:num>
  <w:num w:numId="4">
    <w:abstractNumId w:val="8"/>
  </w:num>
  <w:num w:numId="5">
    <w:abstractNumId w:val="43"/>
  </w:num>
  <w:num w:numId="6">
    <w:abstractNumId w:val="11"/>
  </w:num>
  <w:num w:numId="7">
    <w:abstractNumId w:val="25"/>
  </w:num>
  <w:num w:numId="8">
    <w:abstractNumId w:val="20"/>
  </w:num>
  <w:num w:numId="9">
    <w:abstractNumId w:val="45"/>
  </w:num>
  <w:num w:numId="10">
    <w:abstractNumId w:val="2"/>
  </w:num>
  <w:num w:numId="11">
    <w:abstractNumId w:val="28"/>
  </w:num>
  <w:num w:numId="12">
    <w:abstractNumId w:val="44"/>
  </w:num>
  <w:num w:numId="13">
    <w:abstractNumId w:val="30"/>
  </w:num>
  <w:num w:numId="14">
    <w:abstractNumId w:val="5"/>
  </w:num>
  <w:num w:numId="15">
    <w:abstractNumId w:val="19"/>
  </w:num>
  <w:num w:numId="16">
    <w:abstractNumId w:val="13"/>
  </w:num>
  <w:num w:numId="17">
    <w:abstractNumId w:val="6"/>
  </w:num>
  <w:num w:numId="18">
    <w:abstractNumId w:val="12"/>
  </w:num>
  <w:num w:numId="19">
    <w:abstractNumId w:val="46"/>
  </w:num>
  <w:num w:numId="20">
    <w:abstractNumId w:val="4"/>
  </w:num>
  <w:num w:numId="21">
    <w:abstractNumId w:val="31"/>
  </w:num>
  <w:num w:numId="22">
    <w:abstractNumId w:val="40"/>
  </w:num>
  <w:num w:numId="23">
    <w:abstractNumId w:val="23"/>
  </w:num>
  <w:num w:numId="24">
    <w:abstractNumId w:val="3"/>
  </w:num>
  <w:num w:numId="25">
    <w:abstractNumId w:val="14"/>
  </w:num>
  <w:num w:numId="26">
    <w:abstractNumId w:val="10"/>
  </w:num>
  <w:num w:numId="27">
    <w:abstractNumId w:val="26"/>
  </w:num>
  <w:num w:numId="28">
    <w:abstractNumId w:val="38"/>
  </w:num>
  <w:num w:numId="29">
    <w:abstractNumId w:val="47"/>
  </w:num>
  <w:num w:numId="30">
    <w:abstractNumId w:val="1"/>
  </w:num>
  <w:num w:numId="31">
    <w:abstractNumId w:val="39"/>
  </w:num>
  <w:num w:numId="32">
    <w:abstractNumId w:val="18"/>
  </w:num>
  <w:num w:numId="33">
    <w:abstractNumId w:val="37"/>
  </w:num>
  <w:num w:numId="34">
    <w:abstractNumId w:val="29"/>
  </w:num>
  <w:num w:numId="35">
    <w:abstractNumId w:val="17"/>
  </w:num>
  <w:num w:numId="36">
    <w:abstractNumId w:val="24"/>
  </w:num>
  <w:num w:numId="37">
    <w:abstractNumId w:val="32"/>
  </w:num>
  <w:num w:numId="38">
    <w:abstractNumId w:val="21"/>
  </w:num>
  <w:num w:numId="39">
    <w:abstractNumId w:val="36"/>
  </w:num>
  <w:num w:numId="40">
    <w:abstractNumId w:val="0"/>
  </w:num>
  <w:num w:numId="41">
    <w:abstractNumId w:val="7"/>
  </w:num>
  <w:num w:numId="42">
    <w:abstractNumId w:val="15"/>
  </w:num>
  <w:num w:numId="43">
    <w:abstractNumId w:val="42"/>
  </w:num>
  <w:num w:numId="44">
    <w:abstractNumId w:val="33"/>
  </w:num>
  <w:num w:numId="45">
    <w:abstractNumId w:val="48"/>
  </w:num>
  <w:num w:numId="46">
    <w:abstractNumId w:val="35"/>
  </w:num>
  <w:num w:numId="47">
    <w:abstractNumId w:val="34"/>
  </w:num>
  <w:num w:numId="48">
    <w:abstractNumId w:val="9"/>
  </w:num>
  <w:num w:numId="49">
    <w:abstractNumId w:val="27"/>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B2243"/>
    <w:rsid w:val="000055E1"/>
    <w:rsid w:val="000256F3"/>
    <w:rsid w:val="00030A99"/>
    <w:rsid w:val="00037A29"/>
    <w:rsid w:val="000610E3"/>
    <w:rsid w:val="00085857"/>
    <w:rsid w:val="00090BC9"/>
    <w:rsid w:val="000A153A"/>
    <w:rsid w:val="000A2E24"/>
    <w:rsid w:val="000D56B1"/>
    <w:rsid w:val="000E02BE"/>
    <w:rsid w:val="0010111E"/>
    <w:rsid w:val="001037A3"/>
    <w:rsid w:val="00103CE5"/>
    <w:rsid w:val="001309A6"/>
    <w:rsid w:val="001348F7"/>
    <w:rsid w:val="0013772D"/>
    <w:rsid w:val="00142F69"/>
    <w:rsid w:val="00177792"/>
    <w:rsid w:val="00184515"/>
    <w:rsid w:val="001910BD"/>
    <w:rsid w:val="001B3D9F"/>
    <w:rsid w:val="001B4FE0"/>
    <w:rsid w:val="001C18F5"/>
    <w:rsid w:val="001D4792"/>
    <w:rsid w:val="001D4FFF"/>
    <w:rsid w:val="001E02B1"/>
    <w:rsid w:val="001F2C9B"/>
    <w:rsid w:val="001F3AE5"/>
    <w:rsid w:val="00201A60"/>
    <w:rsid w:val="0022319D"/>
    <w:rsid w:val="00223ABE"/>
    <w:rsid w:val="00261C99"/>
    <w:rsid w:val="002717C0"/>
    <w:rsid w:val="002779E9"/>
    <w:rsid w:val="00285006"/>
    <w:rsid w:val="0028759D"/>
    <w:rsid w:val="00290B69"/>
    <w:rsid w:val="00293991"/>
    <w:rsid w:val="002A0FEC"/>
    <w:rsid w:val="002B171A"/>
    <w:rsid w:val="0030356A"/>
    <w:rsid w:val="003053EC"/>
    <w:rsid w:val="003316C4"/>
    <w:rsid w:val="00376332"/>
    <w:rsid w:val="003A3B07"/>
    <w:rsid w:val="003A6DED"/>
    <w:rsid w:val="003A6E94"/>
    <w:rsid w:val="004242D2"/>
    <w:rsid w:val="00434C00"/>
    <w:rsid w:val="00440434"/>
    <w:rsid w:val="004418D3"/>
    <w:rsid w:val="00441F09"/>
    <w:rsid w:val="00463931"/>
    <w:rsid w:val="00464503"/>
    <w:rsid w:val="00473638"/>
    <w:rsid w:val="00485A75"/>
    <w:rsid w:val="004955AB"/>
    <w:rsid w:val="004A567C"/>
    <w:rsid w:val="004B5011"/>
    <w:rsid w:val="004B6B48"/>
    <w:rsid w:val="004C55F3"/>
    <w:rsid w:val="004D1B45"/>
    <w:rsid w:val="004E39C0"/>
    <w:rsid w:val="004F65CB"/>
    <w:rsid w:val="005028A3"/>
    <w:rsid w:val="0052419E"/>
    <w:rsid w:val="005261A6"/>
    <w:rsid w:val="00526D62"/>
    <w:rsid w:val="00530AD6"/>
    <w:rsid w:val="00537B4A"/>
    <w:rsid w:val="00551468"/>
    <w:rsid w:val="00573ADA"/>
    <w:rsid w:val="0057444F"/>
    <w:rsid w:val="005761C6"/>
    <w:rsid w:val="00576CD3"/>
    <w:rsid w:val="0058218C"/>
    <w:rsid w:val="005921A8"/>
    <w:rsid w:val="005976D6"/>
    <w:rsid w:val="005A6B5A"/>
    <w:rsid w:val="005B7BDC"/>
    <w:rsid w:val="005D2BDA"/>
    <w:rsid w:val="005E4C32"/>
    <w:rsid w:val="00602C8B"/>
    <w:rsid w:val="00647E01"/>
    <w:rsid w:val="00686D85"/>
    <w:rsid w:val="00697E48"/>
    <w:rsid w:val="006A64D8"/>
    <w:rsid w:val="006B5760"/>
    <w:rsid w:val="006B6024"/>
    <w:rsid w:val="006B7041"/>
    <w:rsid w:val="006C1E3D"/>
    <w:rsid w:val="006C25B0"/>
    <w:rsid w:val="006D64C9"/>
    <w:rsid w:val="00710AA5"/>
    <w:rsid w:val="007151FB"/>
    <w:rsid w:val="00734224"/>
    <w:rsid w:val="007648B6"/>
    <w:rsid w:val="00764BB9"/>
    <w:rsid w:val="00772F1B"/>
    <w:rsid w:val="00796135"/>
    <w:rsid w:val="007B080A"/>
    <w:rsid w:val="007B7807"/>
    <w:rsid w:val="007C175C"/>
    <w:rsid w:val="007C573B"/>
    <w:rsid w:val="007D004E"/>
    <w:rsid w:val="007E72D1"/>
    <w:rsid w:val="007F2C47"/>
    <w:rsid w:val="007F3C06"/>
    <w:rsid w:val="00807AD4"/>
    <w:rsid w:val="008108E1"/>
    <w:rsid w:val="008117D8"/>
    <w:rsid w:val="00813083"/>
    <w:rsid w:val="00847B20"/>
    <w:rsid w:val="00852968"/>
    <w:rsid w:val="00871003"/>
    <w:rsid w:val="00871652"/>
    <w:rsid w:val="00875502"/>
    <w:rsid w:val="00880E0D"/>
    <w:rsid w:val="00882B6F"/>
    <w:rsid w:val="008A72DB"/>
    <w:rsid w:val="008B0F28"/>
    <w:rsid w:val="008D18A6"/>
    <w:rsid w:val="00934196"/>
    <w:rsid w:val="009E6274"/>
    <w:rsid w:val="009E7803"/>
    <w:rsid w:val="00A0406E"/>
    <w:rsid w:val="00A07680"/>
    <w:rsid w:val="00A13249"/>
    <w:rsid w:val="00A32B33"/>
    <w:rsid w:val="00A34ACE"/>
    <w:rsid w:val="00A35101"/>
    <w:rsid w:val="00A40E54"/>
    <w:rsid w:val="00A706ED"/>
    <w:rsid w:val="00AB40FB"/>
    <w:rsid w:val="00AD2122"/>
    <w:rsid w:val="00AD5346"/>
    <w:rsid w:val="00AF015B"/>
    <w:rsid w:val="00AF28AB"/>
    <w:rsid w:val="00B10966"/>
    <w:rsid w:val="00B31743"/>
    <w:rsid w:val="00B735A8"/>
    <w:rsid w:val="00BB2243"/>
    <w:rsid w:val="00BC1432"/>
    <w:rsid w:val="00BC40A6"/>
    <w:rsid w:val="00BE7A53"/>
    <w:rsid w:val="00BF3173"/>
    <w:rsid w:val="00BF40C3"/>
    <w:rsid w:val="00C00DA2"/>
    <w:rsid w:val="00C02DE8"/>
    <w:rsid w:val="00C11D44"/>
    <w:rsid w:val="00C31BE1"/>
    <w:rsid w:val="00C534F1"/>
    <w:rsid w:val="00C5458A"/>
    <w:rsid w:val="00C552F7"/>
    <w:rsid w:val="00CD6D29"/>
    <w:rsid w:val="00CD7038"/>
    <w:rsid w:val="00CE6834"/>
    <w:rsid w:val="00CF08A9"/>
    <w:rsid w:val="00D01099"/>
    <w:rsid w:val="00D03FF5"/>
    <w:rsid w:val="00D11AAB"/>
    <w:rsid w:val="00D40FAA"/>
    <w:rsid w:val="00D44666"/>
    <w:rsid w:val="00D5202E"/>
    <w:rsid w:val="00D77151"/>
    <w:rsid w:val="00D97E6D"/>
    <w:rsid w:val="00DA10AC"/>
    <w:rsid w:val="00DA1E97"/>
    <w:rsid w:val="00DB1903"/>
    <w:rsid w:val="00DD13CD"/>
    <w:rsid w:val="00DD1689"/>
    <w:rsid w:val="00E23AEB"/>
    <w:rsid w:val="00E44113"/>
    <w:rsid w:val="00E53362"/>
    <w:rsid w:val="00E80AFE"/>
    <w:rsid w:val="00EA4F41"/>
    <w:rsid w:val="00EC1895"/>
    <w:rsid w:val="00EC4C92"/>
    <w:rsid w:val="00EF0E85"/>
    <w:rsid w:val="00F004E2"/>
    <w:rsid w:val="00F248C0"/>
    <w:rsid w:val="00F32166"/>
    <w:rsid w:val="00F42CE2"/>
    <w:rsid w:val="00F43C8F"/>
    <w:rsid w:val="00F75F34"/>
    <w:rsid w:val="00FF3C35"/>
    <w:rsid w:val="00FF4BEC"/>
    <w:rsid w:val="00FF5CE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6F3"/>
    <w:pPr>
      <w:bidi/>
    </w:pPr>
  </w:style>
  <w:style w:type="paragraph" w:styleId="Heading1">
    <w:name w:val="heading 1"/>
    <w:basedOn w:val="Normal"/>
    <w:next w:val="Normal"/>
    <w:link w:val="Heading1Char"/>
    <w:uiPriority w:val="9"/>
    <w:qFormat/>
    <w:rsid w:val="00223A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17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B2243"/>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224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B2243"/>
    <w:rPr>
      <w:color w:val="0000FF"/>
      <w:u w:val="single"/>
    </w:rPr>
  </w:style>
  <w:style w:type="paragraph" w:styleId="NormalWeb">
    <w:name w:val="Normal (Web)"/>
    <w:basedOn w:val="Normal"/>
    <w:uiPriority w:val="99"/>
    <w:semiHidden/>
    <w:unhideWhenUsed/>
    <w:rsid w:val="00BB2243"/>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1">
    <w:name w:val="texhtml1"/>
    <w:basedOn w:val="DefaultParagraphFont"/>
    <w:rsid w:val="00BB2243"/>
    <w:rPr>
      <w:sz w:val="30"/>
      <w:szCs w:val="30"/>
    </w:rPr>
  </w:style>
  <w:style w:type="character" w:customStyle="1" w:styleId="editsection">
    <w:name w:val="editsection"/>
    <w:basedOn w:val="DefaultParagraphFont"/>
    <w:rsid w:val="00BB2243"/>
  </w:style>
  <w:style w:type="character" w:customStyle="1" w:styleId="mw-headline">
    <w:name w:val="mw-headline"/>
    <w:basedOn w:val="DefaultParagraphFont"/>
    <w:rsid w:val="00BB2243"/>
  </w:style>
  <w:style w:type="paragraph" w:styleId="BalloonText">
    <w:name w:val="Balloon Text"/>
    <w:basedOn w:val="Normal"/>
    <w:link w:val="BalloonTextChar"/>
    <w:uiPriority w:val="99"/>
    <w:semiHidden/>
    <w:unhideWhenUsed/>
    <w:rsid w:val="00BB2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243"/>
    <w:rPr>
      <w:rFonts w:ascii="Tahoma" w:hAnsi="Tahoma" w:cs="Tahoma"/>
      <w:sz w:val="16"/>
      <w:szCs w:val="16"/>
    </w:rPr>
  </w:style>
  <w:style w:type="character" w:customStyle="1" w:styleId="Heading2Char">
    <w:name w:val="Heading 2 Char"/>
    <w:basedOn w:val="DefaultParagraphFont"/>
    <w:link w:val="Heading2"/>
    <w:uiPriority w:val="9"/>
    <w:rsid w:val="00B3174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E02B1"/>
    <w:pPr>
      <w:ind w:left="720"/>
      <w:contextualSpacing/>
    </w:pPr>
  </w:style>
  <w:style w:type="character" w:customStyle="1" w:styleId="Heading1Char">
    <w:name w:val="Heading 1 Char"/>
    <w:basedOn w:val="DefaultParagraphFont"/>
    <w:link w:val="Heading1"/>
    <w:uiPriority w:val="9"/>
    <w:rsid w:val="00223ABE"/>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DD13CD"/>
    <w:rPr>
      <w:i/>
      <w:iCs/>
    </w:rPr>
  </w:style>
  <w:style w:type="character" w:customStyle="1" w:styleId="yshortcuts">
    <w:name w:val="yshortcuts"/>
    <w:basedOn w:val="DefaultParagraphFont"/>
    <w:rsid w:val="00DD13CD"/>
  </w:style>
</w:styles>
</file>

<file path=word/webSettings.xml><?xml version="1.0" encoding="utf-8"?>
<w:webSettings xmlns:r="http://schemas.openxmlformats.org/officeDocument/2006/relationships" xmlns:w="http://schemas.openxmlformats.org/wordprocessingml/2006/main">
  <w:divs>
    <w:div w:id="176311529">
      <w:bodyDiv w:val="1"/>
      <w:marLeft w:val="0"/>
      <w:marRight w:val="0"/>
      <w:marTop w:val="0"/>
      <w:marBottom w:val="0"/>
      <w:divBdr>
        <w:top w:val="none" w:sz="0" w:space="0" w:color="auto"/>
        <w:left w:val="none" w:sz="0" w:space="0" w:color="auto"/>
        <w:bottom w:val="none" w:sz="0" w:space="0" w:color="auto"/>
        <w:right w:val="none" w:sz="0" w:space="0" w:color="auto"/>
      </w:divBdr>
    </w:div>
    <w:div w:id="307590601">
      <w:bodyDiv w:val="1"/>
      <w:marLeft w:val="0"/>
      <w:marRight w:val="0"/>
      <w:marTop w:val="0"/>
      <w:marBottom w:val="0"/>
      <w:divBdr>
        <w:top w:val="none" w:sz="0" w:space="0" w:color="auto"/>
        <w:left w:val="none" w:sz="0" w:space="0" w:color="auto"/>
        <w:bottom w:val="none" w:sz="0" w:space="0" w:color="auto"/>
        <w:right w:val="none" w:sz="0" w:space="0" w:color="auto"/>
      </w:divBdr>
    </w:div>
    <w:div w:id="419912909">
      <w:bodyDiv w:val="1"/>
      <w:marLeft w:val="0"/>
      <w:marRight w:val="0"/>
      <w:marTop w:val="0"/>
      <w:marBottom w:val="0"/>
      <w:divBdr>
        <w:top w:val="none" w:sz="0" w:space="0" w:color="auto"/>
        <w:left w:val="none" w:sz="0" w:space="0" w:color="auto"/>
        <w:bottom w:val="none" w:sz="0" w:space="0" w:color="auto"/>
        <w:right w:val="none" w:sz="0" w:space="0" w:color="auto"/>
      </w:divBdr>
      <w:divsChild>
        <w:div w:id="2135248255">
          <w:marLeft w:val="115"/>
          <w:marRight w:val="115"/>
          <w:marTop w:val="0"/>
          <w:marBottom w:val="115"/>
          <w:divBdr>
            <w:top w:val="none" w:sz="0" w:space="0" w:color="auto"/>
            <w:left w:val="none" w:sz="0" w:space="0" w:color="auto"/>
            <w:bottom w:val="none" w:sz="0" w:space="0" w:color="auto"/>
            <w:right w:val="none" w:sz="0" w:space="0" w:color="auto"/>
          </w:divBdr>
          <w:divsChild>
            <w:div w:id="314266716">
              <w:marLeft w:val="0"/>
              <w:marRight w:val="0"/>
              <w:marTop w:val="0"/>
              <w:marBottom w:val="0"/>
              <w:divBdr>
                <w:top w:val="none" w:sz="0" w:space="0" w:color="auto"/>
                <w:left w:val="none" w:sz="0" w:space="0" w:color="auto"/>
                <w:bottom w:val="none" w:sz="0" w:space="0" w:color="auto"/>
                <w:right w:val="none" w:sz="0" w:space="0" w:color="auto"/>
              </w:divBdr>
              <w:divsChild>
                <w:div w:id="2043356486">
                  <w:marLeft w:val="0"/>
                  <w:marRight w:val="0"/>
                  <w:marTop w:val="0"/>
                  <w:marBottom w:val="0"/>
                  <w:divBdr>
                    <w:top w:val="none" w:sz="0" w:space="0" w:color="auto"/>
                    <w:left w:val="none" w:sz="0" w:space="0" w:color="auto"/>
                    <w:bottom w:val="none" w:sz="0" w:space="0" w:color="auto"/>
                    <w:right w:val="single" w:sz="12" w:space="0" w:color="0000FF"/>
                  </w:divBdr>
                  <w:divsChild>
                    <w:div w:id="115680875">
                      <w:marLeft w:val="0"/>
                      <w:marRight w:val="0"/>
                      <w:marTop w:val="0"/>
                      <w:marBottom w:val="0"/>
                      <w:divBdr>
                        <w:top w:val="none" w:sz="0" w:space="0" w:color="auto"/>
                        <w:left w:val="none" w:sz="0" w:space="0" w:color="auto"/>
                        <w:bottom w:val="none" w:sz="0" w:space="0" w:color="auto"/>
                        <w:right w:val="none" w:sz="0" w:space="0" w:color="auto"/>
                      </w:divBdr>
                      <w:divsChild>
                        <w:div w:id="1406688731">
                          <w:marLeft w:val="0"/>
                          <w:marRight w:val="0"/>
                          <w:marTop w:val="0"/>
                          <w:marBottom w:val="0"/>
                          <w:divBdr>
                            <w:top w:val="none" w:sz="0" w:space="0" w:color="auto"/>
                            <w:left w:val="none" w:sz="0" w:space="0" w:color="auto"/>
                            <w:bottom w:val="none" w:sz="0" w:space="0" w:color="auto"/>
                            <w:right w:val="none" w:sz="0" w:space="0" w:color="auto"/>
                          </w:divBdr>
                        </w:div>
                        <w:div w:id="1222058806">
                          <w:marLeft w:val="0"/>
                          <w:marRight w:val="0"/>
                          <w:marTop w:val="0"/>
                          <w:marBottom w:val="0"/>
                          <w:divBdr>
                            <w:top w:val="none" w:sz="0" w:space="0" w:color="auto"/>
                            <w:left w:val="none" w:sz="0" w:space="0" w:color="auto"/>
                            <w:bottom w:val="none" w:sz="0" w:space="0" w:color="auto"/>
                            <w:right w:val="none" w:sz="0" w:space="0" w:color="auto"/>
                          </w:divBdr>
                        </w:div>
                        <w:div w:id="1602761415">
                          <w:marLeft w:val="0"/>
                          <w:marRight w:val="0"/>
                          <w:marTop w:val="0"/>
                          <w:marBottom w:val="0"/>
                          <w:divBdr>
                            <w:top w:val="none" w:sz="0" w:space="0" w:color="auto"/>
                            <w:left w:val="none" w:sz="0" w:space="0" w:color="auto"/>
                            <w:bottom w:val="none" w:sz="0" w:space="0" w:color="auto"/>
                            <w:right w:val="none" w:sz="0" w:space="0" w:color="auto"/>
                          </w:divBdr>
                        </w:div>
                        <w:div w:id="399180305">
                          <w:marLeft w:val="0"/>
                          <w:marRight w:val="0"/>
                          <w:marTop w:val="0"/>
                          <w:marBottom w:val="0"/>
                          <w:divBdr>
                            <w:top w:val="none" w:sz="0" w:space="0" w:color="auto"/>
                            <w:left w:val="none" w:sz="0" w:space="0" w:color="auto"/>
                            <w:bottom w:val="none" w:sz="0" w:space="0" w:color="auto"/>
                            <w:right w:val="none" w:sz="0" w:space="0" w:color="auto"/>
                          </w:divBdr>
                        </w:div>
                        <w:div w:id="10980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094922">
      <w:bodyDiv w:val="1"/>
      <w:marLeft w:val="0"/>
      <w:marRight w:val="0"/>
      <w:marTop w:val="0"/>
      <w:marBottom w:val="0"/>
      <w:divBdr>
        <w:top w:val="none" w:sz="0" w:space="0" w:color="auto"/>
        <w:left w:val="none" w:sz="0" w:space="0" w:color="auto"/>
        <w:bottom w:val="none" w:sz="0" w:space="0" w:color="auto"/>
        <w:right w:val="none" w:sz="0" w:space="0" w:color="auto"/>
      </w:divBdr>
    </w:div>
    <w:div w:id="637615093">
      <w:bodyDiv w:val="1"/>
      <w:marLeft w:val="0"/>
      <w:marRight w:val="0"/>
      <w:marTop w:val="0"/>
      <w:marBottom w:val="0"/>
      <w:divBdr>
        <w:top w:val="none" w:sz="0" w:space="0" w:color="auto"/>
        <w:left w:val="none" w:sz="0" w:space="0" w:color="auto"/>
        <w:bottom w:val="none" w:sz="0" w:space="0" w:color="auto"/>
        <w:right w:val="none" w:sz="0" w:space="0" w:color="auto"/>
      </w:divBdr>
      <w:divsChild>
        <w:div w:id="984160719">
          <w:marLeft w:val="0"/>
          <w:marRight w:val="0"/>
          <w:marTop w:val="0"/>
          <w:marBottom w:val="0"/>
          <w:divBdr>
            <w:top w:val="none" w:sz="0" w:space="0" w:color="auto"/>
            <w:left w:val="none" w:sz="0" w:space="0" w:color="auto"/>
            <w:bottom w:val="none" w:sz="0" w:space="0" w:color="auto"/>
            <w:right w:val="none" w:sz="0" w:space="0" w:color="auto"/>
          </w:divBdr>
          <w:divsChild>
            <w:div w:id="158684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2542">
      <w:bodyDiv w:val="1"/>
      <w:marLeft w:val="0"/>
      <w:marRight w:val="0"/>
      <w:marTop w:val="0"/>
      <w:marBottom w:val="0"/>
      <w:divBdr>
        <w:top w:val="none" w:sz="0" w:space="0" w:color="auto"/>
        <w:left w:val="none" w:sz="0" w:space="0" w:color="auto"/>
        <w:bottom w:val="none" w:sz="0" w:space="0" w:color="auto"/>
        <w:right w:val="none" w:sz="0" w:space="0" w:color="auto"/>
      </w:divBdr>
    </w:div>
    <w:div w:id="1033187004">
      <w:bodyDiv w:val="1"/>
      <w:marLeft w:val="0"/>
      <w:marRight w:val="0"/>
      <w:marTop w:val="0"/>
      <w:marBottom w:val="0"/>
      <w:divBdr>
        <w:top w:val="none" w:sz="0" w:space="0" w:color="auto"/>
        <w:left w:val="none" w:sz="0" w:space="0" w:color="auto"/>
        <w:bottom w:val="none" w:sz="0" w:space="0" w:color="auto"/>
        <w:right w:val="none" w:sz="0" w:space="0" w:color="auto"/>
      </w:divBdr>
    </w:div>
    <w:div w:id="1391803334">
      <w:bodyDiv w:val="1"/>
      <w:marLeft w:val="0"/>
      <w:marRight w:val="0"/>
      <w:marTop w:val="0"/>
      <w:marBottom w:val="0"/>
      <w:divBdr>
        <w:top w:val="none" w:sz="0" w:space="0" w:color="auto"/>
        <w:left w:val="none" w:sz="0" w:space="0" w:color="auto"/>
        <w:bottom w:val="none" w:sz="0" w:space="0" w:color="auto"/>
        <w:right w:val="none" w:sz="0" w:space="0" w:color="auto"/>
      </w:divBdr>
      <w:divsChild>
        <w:div w:id="367068956">
          <w:marLeft w:val="0"/>
          <w:marRight w:val="0"/>
          <w:marTop w:val="0"/>
          <w:marBottom w:val="0"/>
          <w:divBdr>
            <w:top w:val="none" w:sz="0" w:space="0" w:color="auto"/>
            <w:left w:val="none" w:sz="0" w:space="0" w:color="auto"/>
            <w:bottom w:val="none" w:sz="0" w:space="0" w:color="auto"/>
            <w:right w:val="none" w:sz="0" w:space="0" w:color="auto"/>
          </w:divBdr>
          <w:divsChild>
            <w:div w:id="1721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1460">
      <w:bodyDiv w:val="1"/>
      <w:marLeft w:val="0"/>
      <w:marRight w:val="0"/>
      <w:marTop w:val="0"/>
      <w:marBottom w:val="0"/>
      <w:divBdr>
        <w:top w:val="none" w:sz="0" w:space="0" w:color="auto"/>
        <w:left w:val="none" w:sz="0" w:space="0" w:color="auto"/>
        <w:bottom w:val="none" w:sz="0" w:space="0" w:color="auto"/>
        <w:right w:val="none" w:sz="0" w:space="0" w:color="auto"/>
      </w:divBdr>
    </w:div>
    <w:div w:id="1460760266">
      <w:bodyDiv w:val="1"/>
      <w:marLeft w:val="0"/>
      <w:marRight w:val="0"/>
      <w:marTop w:val="0"/>
      <w:marBottom w:val="0"/>
      <w:divBdr>
        <w:top w:val="none" w:sz="0" w:space="0" w:color="auto"/>
        <w:left w:val="none" w:sz="0" w:space="0" w:color="auto"/>
        <w:bottom w:val="none" w:sz="0" w:space="0" w:color="auto"/>
        <w:right w:val="none" w:sz="0" w:space="0" w:color="auto"/>
      </w:divBdr>
    </w:div>
    <w:div w:id="1507864563">
      <w:bodyDiv w:val="1"/>
      <w:marLeft w:val="0"/>
      <w:marRight w:val="0"/>
      <w:marTop w:val="0"/>
      <w:marBottom w:val="0"/>
      <w:divBdr>
        <w:top w:val="none" w:sz="0" w:space="0" w:color="auto"/>
        <w:left w:val="none" w:sz="0" w:space="0" w:color="auto"/>
        <w:bottom w:val="none" w:sz="0" w:space="0" w:color="auto"/>
        <w:right w:val="none" w:sz="0" w:space="0" w:color="auto"/>
      </w:divBdr>
    </w:div>
    <w:div w:id="1857188321">
      <w:bodyDiv w:val="1"/>
      <w:marLeft w:val="0"/>
      <w:marRight w:val="0"/>
      <w:marTop w:val="0"/>
      <w:marBottom w:val="0"/>
      <w:divBdr>
        <w:top w:val="none" w:sz="0" w:space="0" w:color="auto"/>
        <w:left w:val="none" w:sz="0" w:space="0" w:color="auto"/>
        <w:bottom w:val="none" w:sz="0" w:space="0" w:color="auto"/>
        <w:right w:val="none" w:sz="0" w:space="0" w:color="auto"/>
      </w:divBdr>
      <w:divsChild>
        <w:div w:id="1568106666">
          <w:marLeft w:val="0"/>
          <w:marRight w:val="0"/>
          <w:marTop w:val="0"/>
          <w:marBottom w:val="0"/>
          <w:divBdr>
            <w:top w:val="none" w:sz="0" w:space="0" w:color="auto"/>
            <w:left w:val="none" w:sz="0" w:space="0" w:color="auto"/>
            <w:bottom w:val="none" w:sz="0" w:space="0" w:color="auto"/>
            <w:right w:val="none" w:sz="0" w:space="0" w:color="auto"/>
          </w:divBdr>
          <w:divsChild>
            <w:div w:id="15336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37741">
      <w:bodyDiv w:val="1"/>
      <w:marLeft w:val="0"/>
      <w:marRight w:val="0"/>
      <w:marTop w:val="0"/>
      <w:marBottom w:val="0"/>
      <w:divBdr>
        <w:top w:val="none" w:sz="0" w:space="0" w:color="auto"/>
        <w:left w:val="none" w:sz="0" w:space="0" w:color="auto"/>
        <w:bottom w:val="none" w:sz="0" w:space="0" w:color="auto"/>
        <w:right w:val="none" w:sz="0" w:space="0" w:color="auto"/>
      </w:divBdr>
      <w:divsChild>
        <w:div w:id="472797900">
          <w:marLeft w:val="0"/>
          <w:marRight w:val="0"/>
          <w:marTop w:val="0"/>
          <w:marBottom w:val="0"/>
          <w:divBdr>
            <w:top w:val="none" w:sz="0" w:space="0" w:color="auto"/>
            <w:left w:val="none" w:sz="0" w:space="0" w:color="auto"/>
            <w:bottom w:val="none" w:sz="0" w:space="0" w:color="auto"/>
            <w:right w:val="none" w:sz="0" w:space="0" w:color="auto"/>
          </w:divBdr>
          <w:divsChild>
            <w:div w:id="9623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Modular_multiplicative_inverse" TargetMode="External"/><Relationship Id="rId18" Type="http://schemas.openxmlformats.org/officeDocument/2006/relationships/hyperlink" Target="http://en.wikipedia.org/wiki/Quotient" TargetMode="External"/><Relationship Id="rId26" Type="http://schemas.openxmlformats.org/officeDocument/2006/relationships/image" Target="media/image13.png"/><Relationship Id="rId39" Type="http://schemas.openxmlformats.org/officeDocument/2006/relationships/image" Target="media/image20.png"/><Relationship Id="rId21" Type="http://schemas.openxmlformats.org/officeDocument/2006/relationships/image" Target="media/image10.png"/><Relationship Id="rId34" Type="http://schemas.openxmlformats.org/officeDocument/2006/relationships/hyperlink" Target="http://en.wikipedia.org/wiki/Generating_set_of_a_group" TargetMode="External"/><Relationship Id="rId42" Type="http://schemas.openxmlformats.org/officeDocument/2006/relationships/hyperlink" Target="http://en.wikipedia.org/wiki/Cryptographic_hash_function" TargetMode="External"/><Relationship Id="rId47" Type="http://schemas.openxmlformats.org/officeDocument/2006/relationships/image" Target="media/image27.png"/><Relationship Id="rId50" Type="http://schemas.openxmlformats.org/officeDocument/2006/relationships/hyperlink" Target="http://en.wikipedia.org/w/index.php?title=Rabin_cryptosystem&amp;action=edit&amp;section=3" TargetMode="External"/><Relationship Id="rId55" Type="http://schemas.openxmlformats.org/officeDocument/2006/relationships/hyperlink" Target="http://en.wikipedia.org/w/index.php?title=Rabin_cryptosystem&amp;action=edit&amp;section=4" TargetMode="External"/><Relationship Id="rId63" Type="http://schemas.openxmlformats.org/officeDocument/2006/relationships/image" Target="media/image36.png"/><Relationship Id="rId68" Type="http://schemas.openxmlformats.org/officeDocument/2006/relationships/hyperlink" Target="http://en.wikipedia.org/wiki/Modular_arithmetic" TargetMode="External"/><Relationship Id="rId76" Type="http://schemas.openxmlformats.org/officeDocument/2006/relationships/image" Target="media/image46.png"/><Relationship Id="rId84" Type="http://schemas.openxmlformats.org/officeDocument/2006/relationships/image" Target="media/image52.png"/><Relationship Id="rId89" Type="http://schemas.openxmlformats.org/officeDocument/2006/relationships/image" Target="media/image56.png"/><Relationship Id="rId7" Type="http://schemas.openxmlformats.org/officeDocument/2006/relationships/hyperlink" Target="http://en.wikipedia.org/wiki/Prime_number" TargetMode="External"/><Relationship Id="rId71" Type="http://schemas.openxmlformats.org/officeDocument/2006/relationships/image" Target="media/image42.png"/><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en.wikipedia.org/w/index.php?title=Paillier_cryptosystem&amp;action=edit&amp;section=4" TargetMode="External"/><Relationship Id="rId11" Type="http://schemas.openxmlformats.org/officeDocument/2006/relationships/image" Target="media/image3.png"/><Relationship Id="rId24" Type="http://schemas.openxmlformats.org/officeDocument/2006/relationships/hyperlink" Target="http://en.wikipedia.org/wiki/Paillier_cryptosystem" TargetMode="External"/><Relationship Id="rId32" Type="http://schemas.openxmlformats.org/officeDocument/2006/relationships/hyperlink" Target="http://en.wikipedia.org/wiki/Alice_and_Bob" TargetMode="External"/><Relationship Id="rId37" Type="http://schemas.openxmlformats.org/officeDocument/2006/relationships/hyperlink" Target="http://en.wikipedia.org/wiki/Public_key" TargetMode="External"/><Relationship Id="rId40" Type="http://schemas.openxmlformats.org/officeDocument/2006/relationships/image" Target="media/image21.png"/><Relationship Id="rId45" Type="http://schemas.openxmlformats.org/officeDocument/2006/relationships/image" Target="media/image25.png"/><Relationship Id="rId53" Type="http://schemas.openxmlformats.org/officeDocument/2006/relationships/hyperlink" Target="http://en.wikipedia.org/wiki/Ciphertext" TargetMode="External"/><Relationship Id="rId58" Type="http://schemas.openxmlformats.org/officeDocument/2006/relationships/hyperlink" Target="http://en.wikipedia.org/wiki/Composite_number" TargetMode="External"/><Relationship Id="rId66" Type="http://schemas.openxmlformats.org/officeDocument/2006/relationships/image" Target="media/image38.png"/><Relationship Id="rId74" Type="http://schemas.openxmlformats.org/officeDocument/2006/relationships/image" Target="media/image44.png"/><Relationship Id="rId79" Type="http://schemas.openxmlformats.org/officeDocument/2006/relationships/image" Target="media/image48.png"/><Relationship Id="rId87" Type="http://schemas.openxmlformats.org/officeDocument/2006/relationships/image" Target="media/image54.png"/><Relationship Id="rId5" Type="http://schemas.openxmlformats.org/officeDocument/2006/relationships/webSettings" Target="webSettings.xml"/><Relationship Id="rId61" Type="http://schemas.openxmlformats.org/officeDocument/2006/relationships/hyperlink" Target="http://en.wikipedia.org/wiki/Square_root" TargetMode="External"/><Relationship Id="rId82" Type="http://schemas.openxmlformats.org/officeDocument/2006/relationships/image" Target="media/image50.png"/><Relationship Id="rId90" Type="http://schemas.openxmlformats.org/officeDocument/2006/relationships/fontTable" Target="fontTable.xml"/><Relationship Id="rId19" Type="http://schemas.openxmlformats.org/officeDocument/2006/relationships/image" Target="media/image8.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18.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image" Target="media/image32.png"/><Relationship Id="rId64" Type="http://schemas.openxmlformats.org/officeDocument/2006/relationships/hyperlink" Target="http://en.wikipedia.org/wiki/Extended_Euclidean_algorithm" TargetMode="External"/><Relationship Id="rId69" Type="http://schemas.openxmlformats.org/officeDocument/2006/relationships/image" Target="media/image40.png"/><Relationship Id="rId77" Type="http://schemas.openxmlformats.org/officeDocument/2006/relationships/image" Target="media/image47.png"/><Relationship Id="rId8" Type="http://schemas.openxmlformats.org/officeDocument/2006/relationships/image" Target="media/image1.png"/><Relationship Id="rId51" Type="http://schemas.openxmlformats.org/officeDocument/2006/relationships/image" Target="media/image30.png"/><Relationship Id="rId72" Type="http://schemas.openxmlformats.org/officeDocument/2006/relationships/hyperlink" Target="http://en.wikipedia.org/w/index.php?title=Rabin_cryptosystem&amp;action=edit&amp;section=5" TargetMode="External"/><Relationship Id="rId80" Type="http://schemas.openxmlformats.org/officeDocument/2006/relationships/image" Target="media/image49.png"/><Relationship Id="rId85" Type="http://schemas.openxmlformats.org/officeDocument/2006/relationships/hyperlink" Target="http://en.wikipedia.org/wiki/Berlekamp%27s_algorithm"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en.wikipedia.org/wiki/Modular_multiplicative_inverse" TargetMode="External"/><Relationship Id="rId25" Type="http://schemas.openxmlformats.org/officeDocument/2006/relationships/hyperlink" Target="http://en.wikipedia.org/w/index.php?title=Paillier_cryptosystem&amp;action=edit&amp;section=3" TargetMode="External"/><Relationship Id="rId33" Type="http://schemas.openxmlformats.org/officeDocument/2006/relationships/hyperlink" Target="http://en.wikipedia.org/wiki/Cyclic_group" TargetMode="External"/><Relationship Id="rId38" Type="http://schemas.openxmlformats.org/officeDocument/2006/relationships/hyperlink" Target="http://en.wikipedia.org/wiki/Secret_key" TargetMode="External"/><Relationship Id="rId46" Type="http://schemas.openxmlformats.org/officeDocument/2006/relationships/image" Target="media/image26.png"/><Relationship Id="rId59" Type="http://schemas.openxmlformats.org/officeDocument/2006/relationships/image" Target="media/image34.png"/><Relationship Id="rId67" Type="http://schemas.openxmlformats.org/officeDocument/2006/relationships/image" Target="media/image39.png"/><Relationship Id="rId20" Type="http://schemas.openxmlformats.org/officeDocument/2006/relationships/image" Target="media/image9.png"/><Relationship Id="rId41" Type="http://schemas.openxmlformats.org/officeDocument/2006/relationships/image" Target="media/image22.png"/><Relationship Id="rId54" Type="http://schemas.openxmlformats.org/officeDocument/2006/relationships/image" Target="media/image31.png"/><Relationship Id="rId62" Type="http://schemas.openxmlformats.org/officeDocument/2006/relationships/image" Target="media/image35.png"/><Relationship Id="rId70" Type="http://schemas.openxmlformats.org/officeDocument/2006/relationships/image" Target="media/image41.png"/><Relationship Id="rId75" Type="http://schemas.openxmlformats.org/officeDocument/2006/relationships/image" Target="media/image45.png"/><Relationship Id="rId83" Type="http://schemas.openxmlformats.org/officeDocument/2006/relationships/image" Target="media/image51.png"/><Relationship Id="rId88" Type="http://schemas.openxmlformats.org/officeDocument/2006/relationships/image" Target="media/image55.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en.wikipedia.org/w/index.php?title=Paillier_cryptosystem&amp;action=edit&amp;section=2" TargetMode="Externa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image" Target="media/image19.png"/><Relationship Id="rId49" Type="http://schemas.openxmlformats.org/officeDocument/2006/relationships/image" Target="media/image29.png"/><Relationship Id="rId57" Type="http://schemas.openxmlformats.org/officeDocument/2006/relationships/image" Target="media/image33.png"/><Relationship Id="rId10" Type="http://schemas.openxmlformats.org/officeDocument/2006/relationships/image" Target="media/image2.png"/><Relationship Id="rId31" Type="http://schemas.openxmlformats.org/officeDocument/2006/relationships/image" Target="media/image17.png"/><Relationship Id="rId44" Type="http://schemas.openxmlformats.org/officeDocument/2006/relationships/image" Target="media/image24.png"/><Relationship Id="rId52" Type="http://schemas.openxmlformats.org/officeDocument/2006/relationships/hyperlink" Target="http://en.wikipedia.org/wiki/Plaintext" TargetMode="External"/><Relationship Id="rId60" Type="http://schemas.openxmlformats.org/officeDocument/2006/relationships/hyperlink" Target="http://en.wikipedia.org/wiki/Chinese_remainder_theorem" TargetMode="External"/><Relationship Id="rId65" Type="http://schemas.openxmlformats.org/officeDocument/2006/relationships/image" Target="media/image37.png"/><Relationship Id="rId73" Type="http://schemas.openxmlformats.org/officeDocument/2006/relationships/image" Target="media/image43.png"/><Relationship Id="rId78" Type="http://schemas.openxmlformats.org/officeDocument/2006/relationships/hyperlink" Target="http://en.wikipedia.org/wiki/Legendre_symbol" TargetMode="External"/><Relationship Id="rId81" Type="http://schemas.openxmlformats.org/officeDocument/2006/relationships/hyperlink" Target="http://en.wikipedia.org/wiki/Quadratic_residue" TargetMode="External"/><Relationship Id="rId86"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hyperlink" Target="http://en.wikipedia.org/wiki/Paillier_crypto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18BD0-DC24-423D-800F-EC072EA35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23</Pages>
  <Words>6147</Words>
  <Characters>30740</Characters>
  <Application>Microsoft Office Word</Application>
  <DocSecurity>0</DocSecurity>
  <Lines>256</Lines>
  <Paragraphs>73</Paragraphs>
  <ScaleCrop>false</ScaleCrop>
  <HeadingPairs>
    <vt:vector size="2" baseType="variant">
      <vt:variant>
        <vt:lpstr>Title</vt:lpstr>
      </vt:variant>
      <vt:variant>
        <vt:i4>1</vt:i4>
      </vt:variant>
    </vt:vector>
  </HeadingPairs>
  <TitlesOfParts>
    <vt:vector size="1" baseType="lpstr">
      <vt:lpstr/>
    </vt:vector>
  </TitlesOfParts>
  <Company>Bar-Ilan University</Company>
  <LinksUpToDate>false</LinksUpToDate>
  <CharactersWithSpaces>36814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LabTest</dc:creator>
  <cp:lastModifiedBy>LabTest</cp:lastModifiedBy>
  <cp:revision>30</cp:revision>
  <cp:lastPrinted>2010-07-12T11:38:00Z</cp:lastPrinted>
  <dcterms:created xsi:type="dcterms:W3CDTF">2010-07-11T06:57:00Z</dcterms:created>
  <dcterms:modified xsi:type="dcterms:W3CDTF">2010-07-22T08:12:00Z</dcterms:modified>
</cp:coreProperties>
</file>