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4827" w:rsidRDefault="00A44827" w:rsidP="00A44827">
      <w:pPr>
        <w:pStyle w:val="Heading2"/>
        <w:bidi w:val="0"/>
      </w:pPr>
      <w:r>
        <w:t>Basic Blum single-coin tossing using any commitment scheme</w:t>
      </w:r>
    </w:p>
    <w:p w:rsidR="00A44827" w:rsidRDefault="00A44827">
      <w:pPr>
        <w:bidi w:val="0"/>
      </w:pPr>
    </w:p>
    <w:p w:rsidR="00A44827" w:rsidRDefault="00A44827" w:rsidP="00A44827">
      <w:pPr>
        <w:bidi w:val="0"/>
      </w:pPr>
    </w:p>
    <w:tbl>
      <w:tblPr>
        <w:tblStyle w:val="TableGrid"/>
        <w:tblW w:w="10890" w:type="dxa"/>
        <w:tblInd w:w="-1152" w:type="dxa"/>
        <w:tblLayout w:type="fixed"/>
        <w:tblLook w:val="04A0"/>
      </w:tblPr>
      <w:tblGrid>
        <w:gridCol w:w="2257"/>
        <w:gridCol w:w="3503"/>
        <w:gridCol w:w="1170"/>
        <w:gridCol w:w="3960"/>
      </w:tblGrid>
      <w:tr w:rsidR="00EF17CF" w:rsidTr="00243AE4">
        <w:tc>
          <w:tcPr>
            <w:tcW w:w="5760" w:type="dxa"/>
            <w:gridSpan w:val="2"/>
          </w:tcPr>
          <w:p w:rsidR="00EF17CF" w:rsidRDefault="00EF17CF" w:rsidP="00EF17CF">
            <w:pPr>
              <w:bidi w:val="0"/>
            </w:pPr>
            <w:r>
              <w:t>P1</w:t>
            </w:r>
          </w:p>
        </w:tc>
        <w:tc>
          <w:tcPr>
            <w:tcW w:w="5130" w:type="dxa"/>
            <w:gridSpan w:val="2"/>
          </w:tcPr>
          <w:p w:rsidR="00EF17CF" w:rsidRDefault="00EF17CF" w:rsidP="00EF17CF">
            <w:pPr>
              <w:bidi w:val="0"/>
            </w:pPr>
            <w:r>
              <w:t>P2</w:t>
            </w:r>
          </w:p>
        </w:tc>
      </w:tr>
      <w:tr w:rsidR="00EF17CF" w:rsidTr="00243AE4">
        <w:tc>
          <w:tcPr>
            <w:tcW w:w="2257" w:type="dxa"/>
          </w:tcPr>
          <w:p w:rsidR="00EF17CF" w:rsidRDefault="00820AF5" w:rsidP="00EF17CF">
            <w:pPr>
              <w:bidi w:val="0"/>
            </w:pPr>
            <w:r>
              <w:t>Input</w:t>
            </w:r>
          </w:p>
        </w:tc>
        <w:tc>
          <w:tcPr>
            <w:tcW w:w="3503" w:type="dxa"/>
          </w:tcPr>
          <w:p w:rsidR="00EF17CF" w:rsidRDefault="00820AF5" w:rsidP="00EF17CF">
            <w:pPr>
              <w:bidi w:val="0"/>
            </w:pPr>
            <w:r>
              <w:t>None</w:t>
            </w:r>
          </w:p>
        </w:tc>
        <w:tc>
          <w:tcPr>
            <w:tcW w:w="1170" w:type="dxa"/>
          </w:tcPr>
          <w:p w:rsidR="00EF17CF" w:rsidRDefault="00820AF5" w:rsidP="00EF17CF">
            <w:pPr>
              <w:bidi w:val="0"/>
            </w:pPr>
            <w:r>
              <w:t>Input</w:t>
            </w:r>
          </w:p>
        </w:tc>
        <w:tc>
          <w:tcPr>
            <w:tcW w:w="3960" w:type="dxa"/>
          </w:tcPr>
          <w:p w:rsidR="00EF17CF" w:rsidRDefault="00820AF5" w:rsidP="00EF17CF">
            <w:pPr>
              <w:bidi w:val="0"/>
            </w:pPr>
            <w:r>
              <w:t>None</w:t>
            </w:r>
          </w:p>
        </w:tc>
      </w:tr>
      <w:tr w:rsidR="00EF17CF" w:rsidTr="00243AE4">
        <w:tc>
          <w:tcPr>
            <w:tcW w:w="2257" w:type="dxa"/>
          </w:tcPr>
          <w:p w:rsidR="00EF17CF" w:rsidRDefault="00683447" w:rsidP="00EF17CF">
            <w:pPr>
              <w:bidi w:val="0"/>
            </w:pPr>
            <w:r>
              <w:t>1.</w:t>
            </w:r>
            <w:r w:rsidR="002D0B44">
              <w:t>Protocol</w:t>
            </w:r>
          </w:p>
        </w:tc>
        <w:tc>
          <w:tcPr>
            <w:tcW w:w="3503" w:type="dxa"/>
          </w:tcPr>
          <w:p w:rsidR="00EF17CF" w:rsidRDefault="00A92408" w:rsidP="00EF17CF">
            <w:pPr>
              <w:bidi w:val="0"/>
            </w:pPr>
            <w:r>
              <w:t>C</w:t>
            </w:r>
            <w:r w:rsidR="00820AF5">
              <w:t xml:space="preserve">hoose random bits </w:t>
            </w:r>
            <w:r w:rsidR="00820AF5" w:rsidRPr="006C25B0">
              <w:rPr>
                <w:i/>
                <w:iCs/>
              </w:rPr>
              <w:t>b</w:t>
            </w:r>
            <w:r w:rsidR="00820AF5" w:rsidRPr="006C25B0">
              <w:rPr>
                <w:i/>
                <w:iCs/>
                <w:vertAlign w:val="subscript"/>
              </w:rPr>
              <w:t>1</w:t>
            </w:r>
          </w:p>
          <w:p w:rsidR="00820AF5" w:rsidRDefault="00820AF5" w:rsidP="00820AF5">
            <w:pPr>
              <w:bidi w:val="0"/>
            </w:pPr>
          </w:p>
        </w:tc>
        <w:tc>
          <w:tcPr>
            <w:tcW w:w="1170" w:type="dxa"/>
          </w:tcPr>
          <w:p w:rsidR="00EF17CF" w:rsidRDefault="00683447" w:rsidP="00EF17CF">
            <w:pPr>
              <w:bidi w:val="0"/>
            </w:pPr>
            <w:r>
              <w:t>1.</w:t>
            </w:r>
            <w:r w:rsidR="002D0B44">
              <w:t>Protocol</w:t>
            </w:r>
          </w:p>
        </w:tc>
        <w:tc>
          <w:tcPr>
            <w:tcW w:w="3960" w:type="dxa"/>
          </w:tcPr>
          <w:p w:rsidR="00EF17CF" w:rsidRDefault="00A92408" w:rsidP="00820AF5">
            <w:pPr>
              <w:bidi w:val="0"/>
            </w:pPr>
            <w:r>
              <w:t>C</w:t>
            </w:r>
            <w:r w:rsidR="00820AF5">
              <w:t xml:space="preserve">hoose random bits </w:t>
            </w:r>
            <w:r w:rsidR="00820AF5" w:rsidRPr="006C25B0">
              <w:rPr>
                <w:i/>
                <w:iCs/>
              </w:rPr>
              <w:t>b</w:t>
            </w:r>
            <w:r w:rsidR="00820AF5">
              <w:rPr>
                <w:i/>
                <w:iCs/>
                <w:vertAlign w:val="subscript"/>
              </w:rPr>
              <w:t>2</w:t>
            </w:r>
          </w:p>
        </w:tc>
      </w:tr>
      <w:tr w:rsidR="00EF17CF" w:rsidTr="00243AE4">
        <w:tc>
          <w:tcPr>
            <w:tcW w:w="2257" w:type="dxa"/>
          </w:tcPr>
          <w:p w:rsidR="00EF17CF" w:rsidRDefault="00EF17CF" w:rsidP="00EF17CF">
            <w:pPr>
              <w:bidi w:val="0"/>
            </w:pPr>
          </w:p>
        </w:tc>
        <w:tc>
          <w:tcPr>
            <w:tcW w:w="3503" w:type="dxa"/>
          </w:tcPr>
          <w:p w:rsidR="00EF17CF" w:rsidRDefault="00A92408" w:rsidP="00EF17CF">
            <w:pPr>
              <w:bidi w:val="0"/>
            </w:pPr>
            <w:r>
              <w:t>C</w:t>
            </w:r>
            <w:r w:rsidR="00820AF5">
              <w:t xml:space="preserve">ommits to the single random bit </w:t>
            </w:r>
            <w:r w:rsidR="00820AF5" w:rsidRPr="004B6B4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b</w:t>
            </w:r>
            <w:r w:rsidR="00820AF5" w:rsidRPr="004B6B48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bscript"/>
              </w:rPr>
              <w:t>1</w:t>
            </w:r>
            <w:r w:rsidR="00820AF5" w:rsidRPr="004B6B48">
              <w:rPr>
                <w:i/>
                <w:iCs/>
              </w:rPr>
              <w:t xml:space="preserve"> </w:t>
            </w:r>
            <w:r w:rsidR="00820AF5">
              <w:t>using any commitment scheme</w:t>
            </w:r>
          </w:p>
          <w:p w:rsidR="00820AF5" w:rsidRDefault="00243AE4" w:rsidP="00820AF5">
            <w:pPr>
              <w:bidi w:val="0"/>
            </w:pPr>
            <w:r>
              <w:rPr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6" type="#_x0000_t32" style="position:absolute;margin-left:100.7pt;margin-top:7.6pt;width:128.1pt;height:.05pt;z-index:251658240" o:connectortype="straight" strokecolor="#0070c0" strokeweight="3pt">
                  <v:stroke endarrow="block"/>
                  <w10:wrap anchorx="page"/>
                </v:shape>
              </w:pict>
            </w:r>
          </w:p>
        </w:tc>
        <w:tc>
          <w:tcPr>
            <w:tcW w:w="1170" w:type="dxa"/>
          </w:tcPr>
          <w:p w:rsidR="00EF17CF" w:rsidRDefault="00EF17CF" w:rsidP="00EF17CF">
            <w:pPr>
              <w:bidi w:val="0"/>
            </w:pPr>
          </w:p>
        </w:tc>
        <w:tc>
          <w:tcPr>
            <w:tcW w:w="3960" w:type="dxa"/>
          </w:tcPr>
          <w:p w:rsidR="00EF17CF" w:rsidRDefault="00820AF5" w:rsidP="00EF17CF">
            <w:pPr>
              <w:bidi w:val="0"/>
            </w:pPr>
            <w:r>
              <w:t>Participate in commitment</w:t>
            </w:r>
          </w:p>
        </w:tc>
      </w:tr>
      <w:tr w:rsidR="00EF17CF" w:rsidTr="00243AE4">
        <w:tc>
          <w:tcPr>
            <w:tcW w:w="2257" w:type="dxa"/>
          </w:tcPr>
          <w:p w:rsidR="00EF17CF" w:rsidRDefault="00EF17CF" w:rsidP="00EF17CF">
            <w:pPr>
              <w:bidi w:val="0"/>
            </w:pPr>
          </w:p>
        </w:tc>
        <w:tc>
          <w:tcPr>
            <w:tcW w:w="3503" w:type="dxa"/>
          </w:tcPr>
          <w:p w:rsidR="00820AF5" w:rsidRDefault="00243AE4" w:rsidP="00820AF5">
            <w:pPr>
              <w:bidi w:val="0"/>
            </w:pPr>
            <w:r>
              <w:rPr>
                <w:noProof/>
              </w:rPr>
              <w:pict>
                <v:shape id="_x0000_s1027" type="#_x0000_t32" style="position:absolute;margin-left:168.65pt;margin-top:20pt;width:109.45pt;height:0;flip:x;z-index:251659264;mso-position-horizontal-relative:text;mso-position-vertical-relative:text" o:connectortype="straight" strokecolor="#0070c0" strokeweight="3pt">
                  <v:stroke endarrow="block"/>
                  <w10:wrap anchorx="page"/>
                </v:shape>
              </w:pict>
            </w:r>
          </w:p>
        </w:tc>
        <w:tc>
          <w:tcPr>
            <w:tcW w:w="1170" w:type="dxa"/>
          </w:tcPr>
          <w:p w:rsidR="00EF17CF" w:rsidRDefault="00EF17CF" w:rsidP="00EF17CF">
            <w:pPr>
              <w:bidi w:val="0"/>
            </w:pPr>
          </w:p>
        </w:tc>
        <w:tc>
          <w:tcPr>
            <w:tcW w:w="3960" w:type="dxa"/>
          </w:tcPr>
          <w:p w:rsidR="00EF17CF" w:rsidRDefault="00A92408" w:rsidP="00EF17CF">
            <w:pPr>
              <w:bidi w:val="0"/>
            </w:pPr>
            <w:r>
              <w:t>S</w:t>
            </w:r>
            <w:r w:rsidR="00820AF5">
              <w:t xml:space="preserve">end the random bit </w:t>
            </w:r>
            <w:r w:rsidR="00820AF5" w:rsidRPr="004B6B4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b</w:t>
            </w:r>
            <w:r w:rsidR="00820AF5" w:rsidRPr="004B6B48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bscript"/>
              </w:rPr>
              <w:t>2</w:t>
            </w:r>
          </w:p>
          <w:p w:rsidR="00520990" w:rsidRDefault="00520990" w:rsidP="00520990">
            <w:pPr>
              <w:bidi w:val="0"/>
            </w:pPr>
          </w:p>
        </w:tc>
      </w:tr>
      <w:tr w:rsidR="00520990" w:rsidTr="00243AE4">
        <w:tc>
          <w:tcPr>
            <w:tcW w:w="2257" w:type="dxa"/>
          </w:tcPr>
          <w:p w:rsidR="00520990" w:rsidRDefault="00520990" w:rsidP="00EF17CF">
            <w:pPr>
              <w:bidi w:val="0"/>
            </w:pPr>
          </w:p>
        </w:tc>
        <w:tc>
          <w:tcPr>
            <w:tcW w:w="3503" w:type="dxa"/>
          </w:tcPr>
          <w:p w:rsidR="00520990" w:rsidRDefault="00520990" w:rsidP="00520990">
            <w:pPr>
              <w:bidi w:val="0"/>
            </w:pPr>
            <w:proofErr w:type="spellStart"/>
            <w:r>
              <w:t>Recieve</w:t>
            </w:r>
            <w:proofErr w:type="spellEnd"/>
            <w:r>
              <w:t xml:space="preserve"> random bit</w:t>
            </w:r>
          </w:p>
          <w:p w:rsidR="00520990" w:rsidRDefault="00520990" w:rsidP="00EF17CF">
            <w:pPr>
              <w:bidi w:val="0"/>
            </w:pPr>
          </w:p>
        </w:tc>
        <w:tc>
          <w:tcPr>
            <w:tcW w:w="1170" w:type="dxa"/>
          </w:tcPr>
          <w:p w:rsidR="00520990" w:rsidRDefault="00520990" w:rsidP="00EF17CF">
            <w:pPr>
              <w:bidi w:val="0"/>
            </w:pPr>
          </w:p>
        </w:tc>
        <w:tc>
          <w:tcPr>
            <w:tcW w:w="3960" w:type="dxa"/>
          </w:tcPr>
          <w:p w:rsidR="00520990" w:rsidRDefault="00520990" w:rsidP="00EF17CF">
            <w:pPr>
              <w:bidi w:val="0"/>
            </w:pPr>
          </w:p>
        </w:tc>
      </w:tr>
      <w:tr w:rsidR="00EF17CF" w:rsidTr="00243AE4">
        <w:tc>
          <w:tcPr>
            <w:tcW w:w="2257" w:type="dxa"/>
          </w:tcPr>
          <w:p w:rsidR="00EF17CF" w:rsidRDefault="00EF17CF" w:rsidP="00EF17CF">
            <w:pPr>
              <w:bidi w:val="0"/>
            </w:pPr>
          </w:p>
        </w:tc>
        <w:tc>
          <w:tcPr>
            <w:tcW w:w="3503" w:type="dxa"/>
          </w:tcPr>
          <w:p w:rsidR="00EF17CF" w:rsidRDefault="00820AF5" w:rsidP="00EF17CF">
            <w:pPr>
              <w:bidi w:val="0"/>
            </w:pPr>
            <w:proofErr w:type="spellStart"/>
            <w:r>
              <w:t>Decommit</w:t>
            </w:r>
            <w:proofErr w:type="spellEnd"/>
            <w:r>
              <w:t xml:space="preserve"> to </w:t>
            </w:r>
            <w:r w:rsidRPr="004B6B4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b</w:t>
            </w:r>
            <w:r w:rsidRPr="004B6B48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bscript"/>
              </w:rPr>
              <w:t>1</w:t>
            </w:r>
          </w:p>
          <w:p w:rsidR="00820AF5" w:rsidRDefault="00520990" w:rsidP="00820AF5">
            <w:pPr>
              <w:bidi w:val="0"/>
            </w:pPr>
            <w:r>
              <w:rPr>
                <w:noProof/>
              </w:rPr>
              <w:pict>
                <v:shape id="_x0000_s1028" type="#_x0000_t32" style="position:absolute;margin-left:103.75pt;margin-top:4pt;width:125.05pt;height:0;z-index:251660288" o:connectortype="straight" strokecolor="#0070c0" strokeweight="3pt">
                  <v:stroke endarrow="block"/>
                  <w10:wrap anchorx="page"/>
                </v:shape>
              </w:pict>
            </w:r>
          </w:p>
        </w:tc>
        <w:tc>
          <w:tcPr>
            <w:tcW w:w="1170" w:type="dxa"/>
          </w:tcPr>
          <w:p w:rsidR="00EF17CF" w:rsidRDefault="00EF17CF" w:rsidP="00EF17CF">
            <w:pPr>
              <w:bidi w:val="0"/>
            </w:pPr>
          </w:p>
        </w:tc>
        <w:tc>
          <w:tcPr>
            <w:tcW w:w="3960" w:type="dxa"/>
          </w:tcPr>
          <w:p w:rsidR="00EF17CF" w:rsidRDefault="00EF17CF" w:rsidP="00EF17CF">
            <w:pPr>
              <w:bidi w:val="0"/>
            </w:pPr>
          </w:p>
        </w:tc>
      </w:tr>
      <w:tr w:rsidR="00520990" w:rsidTr="00243AE4">
        <w:tc>
          <w:tcPr>
            <w:tcW w:w="2257" w:type="dxa"/>
          </w:tcPr>
          <w:p w:rsidR="00520990" w:rsidRDefault="00520990" w:rsidP="00EF17CF">
            <w:pPr>
              <w:bidi w:val="0"/>
            </w:pPr>
          </w:p>
        </w:tc>
        <w:tc>
          <w:tcPr>
            <w:tcW w:w="3503" w:type="dxa"/>
          </w:tcPr>
          <w:p w:rsidR="00520990" w:rsidRDefault="00520990" w:rsidP="00EF17CF">
            <w:pPr>
              <w:bidi w:val="0"/>
              <w:rPr>
                <w:noProof/>
              </w:rPr>
            </w:pPr>
          </w:p>
        </w:tc>
        <w:tc>
          <w:tcPr>
            <w:tcW w:w="1170" w:type="dxa"/>
          </w:tcPr>
          <w:p w:rsidR="00520990" w:rsidRDefault="00520990" w:rsidP="00EF17CF">
            <w:pPr>
              <w:bidi w:val="0"/>
            </w:pPr>
          </w:p>
        </w:tc>
        <w:tc>
          <w:tcPr>
            <w:tcW w:w="3960" w:type="dxa"/>
          </w:tcPr>
          <w:p w:rsidR="00520990" w:rsidRDefault="00520990" w:rsidP="00EF17CF">
            <w:pPr>
              <w:bidi w:val="0"/>
            </w:pPr>
            <w:r>
              <w:t xml:space="preserve">Receive </w:t>
            </w:r>
            <w:proofErr w:type="spellStart"/>
            <w:r>
              <w:t>decommit</w:t>
            </w:r>
            <w:proofErr w:type="spellEnd"/>
          </w:p>
          <w:p w:rsidR="00520990" w:rsidRDefault="00520990" w:rsidP="00520990">
            <w:pPr>
              <w:bidi w:val="0"/>
            </w:pPr>
          </w:p>
        </w:tc>
      </w:tr>
      <w:tr w:rsidR="00EF17CF" w:rsidTr="00243AE4">
        <w:tc>
          <w:tcPr>
            <w:tcW w:w="2257" w:type="dxa"/>
          </w:tcPr>
          <w:p w:rsidR="00EF17CF" w:rsidRDefault="00600BB4" w:rsidP="00EF17CF">
            <w:pPr>
              <w:bidi w:val="0"/>
            </w:pPr>
            <w:r>
              <w:t>Output</w:t>
            </w:r>
          </w:p>
        </w:tc>
        <w:tc>
          <w:tcPr>
            <w:tcW w:w="3503" w:type="dxa"/>
          </w:tcPr>
          <w:p w:rsidR="00EF17CF" w:rsidRDefault="00600BB4" w:rsidP="00EF17CF">
            <w:pPr>
              <w:bidi w:val="0"/>
            </w:pPr>
            <w:r>
              <w:t xml:space="preserve">XOR of the bits </w:t>
            </w:r>
            <w:r w:rsidRPr="004B6B4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b</w:t>
            </w:r>
            <w:r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bscript"/>
              </w:rPr>
              <w:t>1</w:t>
            </w:r>
            <w:r w:rsidRPr="004B6B48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bscript"/>
              </w:rPr>
              <w:t xml:space="preserve"> </w:t>
            </w:r>
            <w:r>
              <w:t xml:space="preserve"> </w:t>
            </w:r>
            <w:r w:rsidRPr="004B6B48">
              <w:t>and</w:t>
            </w:r>
            <w:r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 </w:t>
            </w:r>
            <w:r w:rsidRPr="004B6B4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b</w:t>
            </w:r>
            <w:r w:rsidRPr="004B6B48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bscript"/>
              </w:rPr>
              <w:t xml:space="preserve">2 </w:t>
            </w:r>
            <w:r>
              <w:t xml:space="preserve"> </w:t>
            </w:r>
          </w:p>
        </w:tc>
        <w:tc>
          <w:tcPr>
            <w:tcW w:w="1170" w:type="dxa"/>
          </w:tcPr>
          <w:p w:rsidR="00EF17CF" w:rsidRDefault="00600BB4" w:rsidP="00EF17CF">
            <w:pPr>
              <w:bidi w:val="0"/>
            </w:pPr>
            <w:r>
              <w:t>Output</w:t>
            </w:r>
          </w:p>
        </w:tc>
        <w:tc>
          <w:tcPr>
            <w:tcW w:w="3960" w:type="dxa"/>
          </w:tcPr>
          <w:p w:rsidR="00EF17CF" w:rsidRDefault="00600BB4" w:rsidP="00EF17CF">
            <w:pPr>
              <w:bidi w:val="0"/>
            </w:pPr>
            <w:r>
              <w:t xml:space="preserve">XOR of the bits </w:t>
            </w:r>
            <w:r w:rsidRPr="004B6B4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b</w:t>
            </w:r>
            <w:r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bscript"/>
              </w:rPr>
              <w:t>1</w:t>
            </w:r>
            <w:r w:rsidRPr="004B6B48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bscript"/>
              </w:rPr>
              <w:t xml:space="preserve"> </w:t>
            </w:r>
            <w:r>
              <w:t xml:space="preserve"> </w:t>
            </w:r>
            <w:r w:rsidRPr="004B6B48">
              <w:t>and</w:t>
            </w:r>
            <w:r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 </w:t>
            </w:r>
            <w:r w:rsidRPr="004B6B4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b</w:t>
            </w:r>
            <w:r w:rsidRPr="004B6B48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bscript"/>
              </w:rPr>
              <w:t xml:space="preserve">2 </w:t>
            </w:r>
            <w:r>
              <w:t xml:space="preserve"> </w:t>
            </w:r>
          </w:p>
        </w:tc>
      </w:tr>
    </w:tbl>
    <w:p w:rsidR="00EC0DBE" w:rsidRDefault="00EC0DBE" w:rsidP="00EF17CF">
      <w:pPr>
        <w:bidi w:val="0"/>
      </w:pPr>
    </w:p>
    <w:p w:rsidR="002D0B44" w:rsidRDefault="002D0B44" w:rsidP="002D0B44">
      <w:pPr>
        <w:bidi w:val="0"/>
      </w:pPr>
    </w:p>
    <w:p w:rsidR="002D0B44" w:rsidRDefault="002D0B44" w:rsidP="002D0B44">
      <w:pPr>
        <w:pStyle w:val="Heading2"/>
        <w:bidi w:val="0"/>
      </w:pPr>
      <w:r>
        <w:t xml:space="preserve">Basic Blum single-coin tossing using </w:t>
      </w:r>
      <w:proofErr w:type="gramStart"/>
      <w:r>
        <w:t>Pedersen  commitment</w:t>
      </w:r>
      <w:proofErr w:type="gramEnd"/>
      <w:r>
        <w:t xml:space="preserve"> scheme</w:t>
      </w:r>
    </w:p>
    <w:p w:rsidR="002D0B44" w:rsidRDefault="002D0B44" w:rsidP="002D0B44">
      <w:pPr>
        <w:bidi w:val="0"/>
      </w:pPr>
    </w:p>
    <w:p w:rsidR="002D0B44" w:rsidRDefault="002D0B44" w:rsidP="002D0B44">
      <w:pPr>
        <w:bidi w:val="0"/>
      </w:pPr>
    </w:p>
    <w:tbl>
      <w:tblPr>
        <w:tblStyle w:val="TableGrid"/>
        <w:tblW w:w="10880" w:type="dxa"/>
        <w:tblInd w:w="-1142" w:type="dxa"/>
        <w:tblLook w:val="04A0"/>
      </w:tblPr>
      <w:tblGrid>
        <w:gridCol w:w="1567"/>
        <w:gridCol w:w="3367"/>
        <w:gridCol w:w="1567"/>
        <w:gridCol w:w="4379"/>
      </w:tblGrid>
      <w:tr w:rsidR="002D0B44" w:rsidTr="00243AE4">
        <w:tc>
          <w:tcPr>
            <w:tcW w:w="5120" w:type="dxa"/>
            <w:gridSpan w:val="2"/>
          </w:tcPr>
          <w:p w:rsidR="002D0B44" w:rsidRDefault="002D0B44" w:rsidP="005523CD">
            <w:pPr>
              <w:bidi w:val="0"/>
            </w:pPr>
            <w:r>
              <w:t>P1</w:t>
            </w:r>
          </w:p>
        </w:tc>
        <w:tc>
          <w:tcPr>
            <w:tcW w:w="5760" w:type="dxa"/>
            <w:gridSpan w:val="2"/>
          </w:tcPr>
          <w:p w:rsidR="002D0B44" w:rsidRDefault="002D0B44" w:rsidP="005523CD">
            <w:pPr>
              <w:bidi w:val="0"/>
            </w:pPr>
            <w:r>
              <w:t>P2</w:t>
            </w:r>
          </w:p>
        </w:tc>
      </w:tr>
      <w:tr w:rsidR="00243AE4" w:rsidTr="00243AE4">
        <w:tc>
          <w:tcPr>
            <w:tcW w:w="1567" w:type="dxa"/>
          </w:tcPr>
          <w:p w:rsidR="002D0B44" w:rsidRDefault="002D0B44" w:rsidP="005523CD">
            <w:pPr>
              <w:bidi w:val="0"/>
            </w:pPr>
            <w:r>
              <w:t>Input</w:t>
            </w:r>
          </w:p>
        </w:tc>
        <w:tc>
          <w:tcPr>
            <w:tcW w:w="3553" w:type="dxa"/>
          </w:tcPr>
          <w:p w:rsidR="002D0B44" w:rsidRDefault="00EB319A" w:rsidP="005523CD">
            <w:pPr>
              <w:bidi w:val="0"/>
            </w:pPr>
            <w:r w:rsidRPr="00B33F52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 w:rsidRPr="00177792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perscript"/>
              </w:rPr>
              <w:t>n</w:t>
            </w:r>
          </w:p>
        </w:tc>
        <w:tc>
          <w:tcPr>
            <w:tcW w:w="1042" w:type="dxa"/>
          </w:tcPr>
          <w:p w:rsidR="002D0B44" w:rsidRDefault="002D0B44" w:rsidP="005523CD">
            <w:pPr>
              <w:bidi w:val="0"/>
            </w:pPr>
            <w:r>
              <w:t>Input</w:t>
            </w:r>
          </w:p>
        </w:tc>
        <w:tc>
          <w:tcPr>
            <w:tcW w:w="4718" w:type="dxa"/>
          </w:tcPr>
          <w:p w:rsidR="002D0B44" w:rsidRDefault="00EB319A" w:rsidP="005523CD">
            <w:pPr>
              <w:bidi w:val="0"/>
            </w:pPr>
            <w:r w:rsidRPr="00B33F52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 w:rsidRPr="00177792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perscript"/>
              </w:rPr>
              <w:t>n</w:t>
            </w:r>
          </w:p>
        </w:tc>
      </w:tr>
      <w:tr w:rsidR="00243AE4" w:rsidTr="00243AE4">
        <w:tc>
          <w:tcPr>
            <w:tcW w:w="1567" w:type="dxa"/>
          </w:tcPr>
          <w:p w:rsidR="002D0B44" w:rsidRDefault="0078444A" w:rsidP="005523CD">
            <w:pPr>
              <w:bidi w:val="0"/>
            </w:pPr>
            <w:r>
              <w:t>1.</w:t>
            </w:r>
            <w:r w:rsidR="002D0B44">
              <w:t>Protocol</w:t>
            </w:r>
          </w:p>
        </w:tc>
        <w:tc>
          <w:tcPr>
            <w:tcW w:w="3553" w:type="dxa"/>
          </w:tcPr>
          <w:p w:rsidR="002D0B44" w:rsidRDefault="00A92408" w:rsidP="005523CD">
            <w:pPr>
              <w:bidi w:val="0"/>
            </w:pPr>
            <w:r>
              <w:t>C</w:t>
            </w:r>
            <w:r w:rsidR="002D0B44">
              <w:t xml:space="preserve">hoose random bits </w:t>
            </w:r>
            <w:r w:rsidR="002D0B44" w:rsidRPr="006C25B0">
              <w:rPr>
                <w:i/>
                <w:iCs/>
              </w:rPr>
              <w:t>b</w:t>
            </w:r>
            <w:r w:rsidR="002D0B44" w:rsidRPr="006C25B0">
              <w:rPr>
                <w:i/>
                <w:iCs/>
                <w:vertAlign w:val="subscript"/>
              </w:rPr>
              <w:t>1</w:t>
            </w:r>
          </w:p>
          <w:p w:rsidR="002D0B44" w:rsidRDefault="00EB319A" w:rsidP="005523CD">
            <w:pPr>
              <w:bidi w:val="0"/>
            </w:pPr>
            <w:r w:rsidRPr="00EB319A">
              <w:t>Note that</w:t>
            </w:r>
            <w:r>
              <w:rPr>
                <w:i/>
                <w:iCs/>
              </w:rPr>
              <w:t xml:space="preserve"> </w:t>
            </w:r>
            <w:r w:rsidRPr="006C25B0">
              <w:rPr>
                <w:i/>
                <w:iCs/>
              </w:rPr>
              <w:t>b</w:t>
            </w:r>
            <w:r w:rsidRPr="006C25B0">
              <w:rPr>
                <w:i/>
                <w:iCs/>
                <w:vertAlign w:val="subscript"/>
              </w:rPr>
              <w:t>1</w:t>
            </w:r>
            <w:r>
              <w:rPr>
                <w:i/>
                <w:iCs/>
                <w:vertAlign w:val="subscript"/>
              </w:rPr>
              <w:t xml:space="preserve"> </w:t>
            </w:r>
            <w:r>
              <w:t>=</w:t>
            </w:r>
            <w:r w:rsidRPr="00EB319A">
              <w:rPr>
                <w:i/>
                <w:iCs/>
              </w:rPr>
              <w:t>x</w:t>
            </w:r>
            <w:r>
              <w:t xml:space="preserve"> of commit</w:t>
            </w:r>
          </w:p>
        </w:tc>
        <w:tc>
          <w:tcPr>
            <w:tcW w:w="1042" w:type="dxa"/>
          </w:tcPr>
          <w:p w:rsidR="002D0B44" w:rsidRDefault="0078444A" w:rsidP="005523CD">
            <w:pPr>
              <w:bidi w:val="0"/>
            </w:pPr>
            <w:r>
              <w:t xml:space="preserve">1. </w:t>
            </w:r>
            <w:r w:rsidR="002D0B44">
              <w:t>Protocol</w:t>
            </w:r>
          </w:p>
        </w:tc>
        <w:tc>
          <w:tcPr>
            <w:tcW w:w="4718" w:type="dxa"/>
          </w:tcPr>
          <w:p w:rsidR="002D0B44" w:rsidRDefault="00A92408" w:rsidP="005523CD">
            <w:pPr>
              <w:bidi w:val="0"/>
            </w:pPr>
            <w:r>
              <w:t>C</w:t>
            </w:r>
            <w:r w:rsidR="002D0B44">
              <w:t xml:space="preserve">hoose random bits </w:t>
            </w:r>
            <w:r w:rsidR="002D0B44" w:rsidRPr="006C25B0">
              <w:rPr>
                <w:i/>
                <w:iCs/>
              </w:rPr>
              <w:t>b</w:t>
            </w:r>
            <w:r w:rsidR="002D0B44">
              <w:rPr>
                <w:i/>
                <w:iCs/>
                <w:vertAlign w:val="subscript"/>
              </w:rPr>
              <w:t>2</w:t>
            </w:r>
          </w:p>
        </w:tc>
      </w:tr>
      <w:tr w:rsidR="00243AE4" w:rsidTr="00243AE4">
        <w:tc>
          <w:tcPr>
            <w:tcW w:w="1567" w:type="dxa"/>
          </w:tcPr>
          <w:p w:rsidR="002D0B44" w:rsidRDefault="0078444A" w:rsidP="005523CD">
            <w:pPr>
              <w:bidi w:val="0"/>
            </w:pPr>
            <w:r>
              <w:t>1.</w:t>
            </w:r>
            <w:r w:rsidR="00CE560C">
              <w:t>Commitment</w:t>
            </w:r>
          </w:p>
        </w:tc>
        <w:tc>
          <w:tcPr>
            <w:tcW w:w="3553" w:type="dxa"/>
          </w:tcPr>
          <w:p w:rsidR="002D0B44" w:rsidRDefault="00A92408" w:rsidP="005523CD">
            <w:pPr>
              <w:bidi w:val="0"/>
            </w:pPr>
            <w:r>
              <w:t>C</w:t>
            </w:r>
            <w:r w:rsidR="002D0B44">
              <w:t xml:space="preserve">ommits to the single random bit </w:t>
            </w:r>
            <w:r w:rsidR="002D0B44" w:rsidRPr="004B6B4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b</w:t>
            </w:r>
            <w:r w:rsidR="002D0B44" w:rsidRPr="004B6B48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bscript"/>
              </w:rPr>
              <w:t>1</w:t>
            </w:r>
            <w:r w:rsidR="002D0B44" w:rsidRPr="004B6B48">
              <w:rPr>
                <w:i/>
                <w:iCs/>
              </w:rPr>
              <w:t xml:space="preserve"> </w:t>
            </w:r>
            <w:r w:rsidR="002D0B44">
              <w:t>using any commitment scheme</w:t>
            </w:r>
          </w:p>
          <w:p w:rsidR="002D0B44" w:rsidRDefault="002D0B44" w:rsidP="005523CD">
            <w:pPr>
              <w:bidi w:val="0"/>
            </w:pPr>
          </w:p>
        </w:tc>
        <w:tc>
          <w:tcPr>
            <w:tcW w:w="1042" w:type="dxa"/>
          </w:tcPr>
          <w:p w:rsidR="002D0B44" w:rsidRDefault="0078444A" w:rsidP="005523CD">
            <w:pPr>
              <w:bidi w:val="0"/>
            </w:pPr>
            <w:r>
              <w:t>1.</w:t>
            </w:r>
            <w:r w:rsidR="00EB319A">
              <w:t>Commit</w:t>
            </w:r>
            <w:r w:rsidR="00CE560C">
              <w:t>ment</w:t>
            </w:r>
          </w:p>
        </w:tc>
        <w:tc>
          <w:tcPr>
            <w:tcW w:w="4718" w:type="dxa"/>
          </w:tcPr>
          <w:p w:rsidR="00EB319A" w:rsidRPr="00EB319A" w:rsidRDefault="00A92408" w:rsidP="00EB319A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</w:t>
            </w:r>
            <w:r w:rsidR="00EB319A">
              <w:rPr>
                <w:rFonts w:asciiTheme="majorBidi" w:hAnsiTheme="majorBidi" w:cstheme="majorBidi"/>
                <w:sz w:val="24"/>
                <w:szCs w:val="24"/>
              </w:rPr>
              <w:t>hoose</w:t>
            </w:r>
            <w:r w:rsidR="00EB319A" w:rsidRPr="00EB319A">
              <w:rPr>
                <w:rFonts w:asciiTheme="majorBidi" w:hAnsiTheme="majorBidi" w:cstheme="majorBidi"/>
                <w:sz w:val="24"/>
                <w:szCs w:val="24"/>
              </w:rPr>
              <w:t xml:space="preserve"> (G</w:t>
            </w:r>
            <w:r w:rsidR="00EB319A" w:rsidRPr="00EB319A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, q, g</w:t>
            </w:r>
            <w:r w:rsidR="00EB319A" w:rsidRPr="00EB319A">
              <w:rPr>
                <w:rFonts w:asciiTheme="majorBidi" w:hAnsiTheme="majorBidi" w:cstheme="majorBidi"/>
                <w:sz w:val="24"/>
                <w:szCs w:val="24"/>
              </w:rPr>
              <w:t xml:space="preserve">) where G is a group of order </w:t>
            </w:r>
            <w:r w:rsidR="00EB319A" w:rsidRPr="00EB319A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q </w:t>
            </w:r>
            <w:r w:rsidR="00EB319A" w:rsidRPr="00EB319A">
              <w:rPr>
                <w:rFonts w:asciiTheme="majorBidi" w:hAnsiTheme="majorBidi" w:cstheme="majorBidi"/>
                <w:sz w:val="24"/>
                <w:szCs w:val="24"/>
              </w:rPr>
              <w:t>with generator</w:t>
            </w:r>
          </w:p>
          <w:p w:rsidR="002D0B44" w:rsidRDefault="00EB319A" w:rsidP="00EB319A">
            <w:pPr>
              <w:bidi w:val="0"/>
            </w:pPr>
            <w:r w:rsidRPr="002315DC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g </w:t>
            </w:r>
            <w:r w:rsidRPr="002315DC">
              <w:rPr>
                <w:rFonts w:asciiTheme="majorBidi" w:hAnsiTheme="majorBidi" w:cstheme="majorBidi"/>
                <w:sz w:val="24"/>
                <w:szCs w:val="24"/>
              </w:rPr>
              <w:t xml:space="preserve">and </w:t>
            </w:r>
            <w:r w:rsidRPr="002315DC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q &gt; </w:t>
            </w:r>
            <w:r w:rsidRPr="002315DC">
              <w:rPr>
                <w:rFonts w:asciiTheme="majorBidi" w:hAnsiTheme="majorBidi" w:cstheme="majorBidi"/>
                <w:sz w:val="24"/>
                <w:szCs w:val="24"/>
              </w:rPr>
              <w:t>2</w:t>
            </w:r>
            <w:r w:rsidRPr="004B6B48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perscript"/>
              </w:rPr>
              <w:t>n</w:t>
            </w:r>
          </w:p>
        </w:tc>
      </w:tr>
      <w:tr w:rsidR="00EB319A" w:rsidTr="00243AE4">
        <w:tc>
          <w:tcPr>
            <w:tcW w:w="1567" w:type="dxa"/>
          </w:tcPr>
          <w:p w:rsidR="00EB319A" w:rsidRDefault="00CE560C" w:rsidP="005523CD">
            <w:pPr>
              <w:bidi w:val="0"/>
            </w:pPr>
            <w:r>
              <w:t>Commitment</w:t>
            </w:r>
          </w:p>
        </w:tc>
        <w:tc>
          <w:tcPr>
            <w:tcW w:w="3553" w:type="dxa"/>
          </w:tcPr>
          <w:p w:rsidR="00EB319A" w:rsidRDefault="00EB319A" w:rsidP="005523CD">
            <w:pPr>
              <w:bidi w:val="0"/>
              <w:rPr>
                <w:noProof/>
              </w:rPr>
            </w:pPr>
          </w:p>
        </w:tc>
        <w:tc>
          <w:tcPr>
            <w:tcW w:w="1042" w:type="dxa"/>
          </w:tcPr>
          <w:p w:rsidR="00EB319A" w:rsidRDefault="0078444A" w:rsidP="005523CD">
            <w:pPr>
              <w:bidi w:val="0"/>
            </w:pPr>
            <w:r>
              <w:t>2.</w:t>
            </w:r>
            <w:r w:rsidR="00CE560C">
              <w:t>Commitment</w:t>
            </w:r>
          </w:p>
        </w:tc>
        <w:tc>
          <w:tcPr>
            <w:tcW w:w="4718" w:type="dxa"/>
          </w:tcPr>
          <w:p w:rsidR="00EB319A" w:rsidRPr="00EB319A" w:rsidRDefault="00A92408" w:rsidP="00EB319A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</w:t>
            </w:r>
            <w:r w:rsidR="00EB319A" w:rsidRPr="00EB319A">
              <w:rPr>
                <w:rFonts w:asciiTheme="majorBidi" w:hAnsiTheme="majorBidi" w:cstheme="majorBidi"/>
                <w:sz w:val="24"/>
                <w:szCs w:val="24"/>
              </w:rPr>
              <w:t xml:space="preserve">hoose a random </w:t>
            </w:r>
            <w:r w:rsidR="00EB319A" w:rsidRPr="00EB319A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a ← </w:t>
            </w:r>
            <w:proofErr w:type="spellStart"/>
            <w:r w:rsidR="00EB319A" w:rsidRPr="00EB319A">
              <w:rPr>
                <w:rFonts w:asciiTheme="majorBidi" w:hAnsiTheme="majorBidi" w:cstheme="majorBidi"/>
                <w:sz w:val="24"/>
                <w:szCs w:val="24"/>
              </w:rPr>
              <w:t>Z</w:t>
            </w:r>
            <w:r w:rsidR="00EB319A" w:rsidRPr="00EB319A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bscript"/>
              </w:rPr>
              <w:t>q</w:t>
            </w:r>
            <w:proofErr w:type="spellEnd"/>
            <w:r w:rsidR="00EB319A" w:rsidRPr="00EB319A">
              <w:rPr>
                <w:rFonts w:asciiTheme="majorBidi" w:hAnsiTheme="majorBidi" w:cstheme="majorBidi"/>
                <w:sz w:val="24"/>
                <w:szCs w:val="24"/>
              </w:rPr>
              <w:t xml:space="preserve">, computes </w:t>
            </w:r>
            <w:r w:rsidR="00EB319A" w:rsidRPr="00EB319A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α </w:t>
            </w:r>
            <w:r w:rsidR="00EB319A" w:rsidRPr="00EB319A">
              <w:rPr>
                <w:rFonts w:asciiTheme="majorBidi" w:hAnsiTheme="majorBidi" w:cstheme="majorBidi"/>
                <w:sz w:val="24"/>
                <w:szCs w:val="24"/>
              </w:rPr>
              <w:t xml:space="preserve">= </w:t>
            </w:r>
            <w:proofErr w:type="spellStart"/>
            <w:r w:rsidR="00EB319A" w:rsidRPr="00EB319A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g</w:t>
            </w:r>
            <w:r w:rsidR="00EB319A" w:rsidRPr="00EB319A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perscript"/>
              </w:rPr>
              <w:t>a</w:t>
            </w:r>
            <w:proofErr w:type="spellEnd"/>
            <w:r w:rsidR="00EB319A" w:rsidRPr="00EB319A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 </w:t>
            </w:r>
          </w:p>
          <w:p w:rsidR="00EB319A" w:rsidRDefault="00EB319A" w:rsidP="00EB319A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EB319A" w:rsidTr="00243AE4">
        <w:tc>
          <w:tcPr>
            <w:tcW w:w="1567" w:type="dxa"/>
          </w:tcPr>
          <w:p w:rsidR="00EB319A" w:rsidRDefault="00CE560C" w:rsidP="005523CD">
            <w:pPr>
              <w:bidi w:val="0"/>
            </w:pPr>
            <w:r>
              <w:t>Commitment</w:t>
            </w:r>
          </w:p>
        </w:tc>
        <w:tc>
          <w:tcPr>
            <w:tcW w:w="3553" w:type="dxa"/>
          </w:tcPr>
          <w:p w:rsidR="00EB319A" w:rsidRDefault="00CE560C" w:rsidP="00EB319A">
            <w:pPr>
              <w:bidi w:val="0"/>
              <w:rPr>
                <w:noProof/>
              </w:rPr>
            </w:pPr>
            <w:r>
              <w:rPr>
                <w:noProof/>
              </w:rPr>
              <w:pict>
                <v:shape id="_x0000_s1029" type="#_x0000_t32" style="position:absolute;margin-left:161.2pt;margin-top:21.65pt;width:121.55pt;height:.05pt;flip:x;z-index:251662336;mso-position-horizontal-relative:text;mso-position-vertical-relative:text" o:connectortype="straight" strokecolor="#0070c0" strokeweight="3pt">
                  <v:stroke endarrow="block"/>
                  <w10:wrap anchorx="page"/>
                </v:shape>
              </w:pict>
            </w:r>
          </w:p>
        </w:tc>
        <w:tc>
          <w:tcPr>
            <w:tcW w:w="1042" w:type="dxa"/>
          </w:tcPr>
          <w:p w:rsidR="00EB319A" w:rsidRDefault="0078444A" w:rsidP="005523CD">
            <w:pPr>
              <w:bidi w:val="0"/>
            </w:pPr>
            <w:r>
              <w:t>3.</w:t>
            </w:r>
            <w:r w:rsidR="00CE560C">
              <w:t>Commitment</w:t>
            </w:r>
          </w:p>
        </w:tc>
        <w:tc>
          <w:tcPr>
            <w:tcW w:w="4718" w:type="dxa"/>
          </w:tcPr>
          <w:p w:rsidR="00EB319A" w:rsidRDefault="00EB319A" w:rsidP="00EB319A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Send </w:t>
            </w:r>
            <w:r w:rsidRPr="003520D4">
              <w:rPr>
                <w:rFonts w:asciiTheme="majorBidi" w:hAnsiTheme="majorBidi" w:cstheme="majorBidi"/>
                <w:sz w:val="24"/>
                <w:szCs w:val="24"/>
              </w:rPr>
              <w:t>(G</w:t>
            </w:r>
            <w:r w:rsidRPr="003520D4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, q, g, α</w:t>
            </w:r>
            <w:r w:rsidRPr="003520D4"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  <w:p w:rsidR="002154BF" w:rsidRPr="00EB319A" w:rsidRDefault="002154BF" w:rsidP="002154BF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2154BF" w:rsidTr="00243AE4">
        <w:tc>
          <w:tcPr>
            <w:tcW w:w="1567" w:type="dxa"/>
          </w:tcPr>
          <w:p w:rsidR="002154BF" w:rsidRDefault="0078444A" w:rsidP="005523CD">
            <w:pPr>
              <w:bidi w:val="0"/>
            </w:pPr>
            <w:r>
              <w:t>2.</w:t>
            </w:r>
            <w:r w:rsidR="00CE560C">
              <w:t>Commitment</w:t>
            </w:r>
          </w:p>
        </w:tc>
        <w:tc>
          <w:tcPr>
            <w:tcW w:w="3553" w:type="dxa"/>
          </w:tcPr>
          <w:p w:rsidR="002154BF" w:rsidRDefault="002154BF" w:rsidP="002154BF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t>Receive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3520D4">
              <w:rPr>
                <w:rFonts w:asciiTheme="majorBidi" w:hAnsiTheme="majorBidi" w:cstheme="majorBidi"/>
                <w:sz w:val="24"/>
                <w:szCs w:val="24"/>
              </w:rPr>
              <w:t>(G</w:t>
            </w:r>
            <w:r w:rsidRPr="003520D4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, q, g, α</w:t>
            </w:r>
            <w:r w:rsidRPr="003520D4"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  <w:p w:rsidR="002154BF" w:rsidRDefault="002154BF" w:rsidP="005523CD">
            <w:pPr>
              <w:bidi w:val="0"/>
            </w:pPr>
          </w:p>
        </w:tc>
        <w:tc>
          <w:tcPr>
            <w:tcW w:w="1042" w:type="dxa"/>
          </w:tcPr>
          <w:p w:rsidR="002154BF" w:rsidRDefault="00CE560C" w:rsidP="005523CD">
            <w:pPr>
              <w:bidi w:val="0"/>
            </w:pPr>
            <w:r>
              <w:t>Commitment</w:t>
            </w:r>
          </w:p>
        </w:tc>
        <w:tc>
          <w:tcPr>
            <w:tcW w:w="4718" w:type="dxa"/>
          </w:tcPr>
          <w:p w:rsidR="002154BF" w:rsidRDefault="002154BF" w:rsidP="00EB319A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957DA2" w:rsidTr="00243AE4">
        <w:tc>
          <w:tcPr>
            <w:tcW w:w="1567" w:type="dxa"/>
          </w:tcPr>
          <w:p w:rsidR="00957DA2" w:rsidRDefault="0078444A" w:rsidP="005523CD">
            <w:pPr>
              <w:bidi w:val="0"/>
            </w:pPr>
            <w:r>
              <w:t>3.</w:t>
            </w:r>
            <w:r w:rsidR="00CE560C">
              <w:t>Commitment</w:t>
            </w:r>
          </w:p>
        </w:tc>
        <w:tc>
          <w:tcPr>
            <w:tcW w:w="3553" w:type="dxa"/>
          </w:tcPr>
          <w:p w:rsidR="00957DA2" w:rsidRPr="00957DA2" w:rsidRDefault="00ED0FB5" w:rsidP="00957DA2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957DA2">
              <w:rPr>
                <w:rFonts w:asciiTheme="majorBidi" w:hAnsiTheme="majorBidi" w:cstheme="majorBidi"/>
                <w:sz w:val="24"/>
                <w:szCs w:val="24"/>
              </w:rPr>
              <w:t>V</w:t>
            </w:r>
            <w:r w:rsidR="00957DA2" w:rsidRPr="00957DA2">
              <w:rPr>
                <w:rFonts w:asciiTheme="majorBidi" w:hAnsiTheme="majorBidi" w:cstheme="majorBidi"/>
                <w:sz w:val="24"/>
                <w:szCs w:val="24"/>
              </w:rPr>
              <w:t>erif</w:t>
            </w:r>
            <w:r w:rsidR="00957DA2">
              <w:rPr>
                <w:rFonts w:asciiTheme="majorBidi" w:hAnsiTheme="majorBidi" w:cstheme="majorBidi"/>
                <w:sz w:val="24"/>
                <w:szCs w:val="24"/>
              </w:rPr>
              <w:t>y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957DA2" w:rsidRPr="00957DA2">
              <w:rPr>
                <w:rFonts w:asciiTheme="majorBidi" w:hAnsiTheme="majorBidi" w:cstheme="majorBidi"/>
                <w:sz w:val="24"/>
                <w:szCs w:val="24"/>
              </w:rPr>
              <w:t xml:space="preserve">that </w:t>
            </w:r>
          </w:p>
          <w:p w:rsidR="00957DA2" w:rsidRDefault="00957DA2" w:rsidP="00957DA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B33F52">
              <w:rPr>
                <w:rFonts w:asciiTheme="majorBidi" w:hAnsiTheme="majorBidi" w:cstheme="majorBidi"/>
                <w:sz w:val="24"/>
                <w:szCs w:val="24"/>
              </w:rPr>
              <w:t xml:space="preserve">G is a group of order </w:t>
            </w:r>
            <w:r w:rsidRPr="00B33F52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q</w:t>
            </w:r>
            <w:r w:rsidRPr="00B33F52">
              <w:rPr>
                <w:rFonts w:asciiTheme="majorBidi" w:hAnsiTheme="majorBidi" w:cstheme="majorBidi"/>
                <w:sz w:val="24"/>
                <w:szCs w:val="24"/>
              </w:rPr>
              <w:t>,</w:t>
            </w:r>
          </w:p>
          <w:p w:rsidR="00957DA2" w:rsidRDefault="00957DA2" w:rsidP="00957DA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B33F5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B33F52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g </w:t>
            </w:r>
            <w:r w:rsidRPr="00B33F52">
              <w:rPr>
                <w:rFonts w:asciiTheme="majorBidi" w:hAnsiTheme="majorBidi" w:cstheme="majorBidi"/>
                <w:sz w:val="24"/>
                <w:szCs w:val="24"/>
              </w:rPr>
              <w:t>is a generator</w:t>
            </w:r>
          </w:p>
          <w:p w:rsidR="00957DA2" w:rsidRDefault="00957DA2" w:rsidP="00957DA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i/>
                <w:iCs/>
                <w:sz w:val="24"/>
                <w:szCs w:val="24"/>
              </w:rPr>
            </w:pPr>
            <w:proofErr w:type="gramStart"/>
            <w:r w:rsidRPr="00ED3D0E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α</w:t>
            </w:r>
            <w:proofErr w:type="gramEnd"/>
            <w:r w:rsidRPr="00ED3D0E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 </w:t>
            </w:r>
            <w:r w:rsidRPr="00ED3D0E">
              <w:rPr>
                <w:rFonts w:ascii="Cambria Math" w:hAnsi="Cambria Math" w:cstheme="majorBidi"/>
                <w:i/>
                <w:iCs/>
                <w:sz w:val="24"/>
                <w:szCs w:val="24"/>
              </w:rPr>
              <w:t>∈</w:t>
            </w:r>
            <w:r w:rsidRPr="00ED3D0E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 </w:t>
            </w:r>
            <w:r w:rsidRPr="00ED3D0E">
              <w:rPr>
                <w:rFonts w:asciiTheme="majorBidi" w:hAnsiTheme="majorBidi" w:cstheme="majorBidi"/>
                <w:sz w:val="24"/>
                <w:szCs w:val="24"/>
              </w:rPr>
              <w:t>G. Then</w:t>
            </w:r>
          </w:p>
          <w:p w:rsidR="00957DA2" w:rsidRDefault="00957DA2" w:rsidP="00957DA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bidi w:val="0"/>
              <w:adjustRightInd w:val="0"/>
            </w:pPr>
            <w:r w:rsidRPr="00B242AA">
              <w:rPr>
                <w:rFonts w:asciiTheme="majorBidi" w:hAnsiTheme="majorBidi" w:cstheme="majorBidi"/>
                <w:sz w:val="24"/>
                <w:szCs w:val="24"/>
              </w:rPr>
              <w:t xml:space="preserve">If not all the above statements are true. </w:t>
            </w:r>
            <w:r>
              <w:rPr>
                <w:rFonts w:asciiTheme="majorBidi" w:hAnsiTheme="majorBidi" w:cstheme="majorBidi"/>
                <w:sz w:val="24"/>
                <w:szCs w:val="24"/>
              </w:rPr>
              <w:lastRenderedPageBreak/>
              <w:t>Report</w:t>
            </w:r>
            <w:r w:rsidRPr="00B242AA">
              <w:rPr>
                <w:rFonts w:asciiTheme="majorBidi" w:hAnsiTheme="majorBidi" w:cstheme="majorBidi"/>
                <w:sz w:val="24"/>
                <w:szCs w:val="24"/>
              </w:rPr>
              <w:t xml:space="preserve"> error. </w:t>
            </w:r>
          </w:p>
        </w:tc>
        <w:tc>
          <w:tcPr>
            <w:tcW w:w="1042" w:type="dxa"/>
          </w:tcPr>
          <w:p w:rsidR="00957DA2" w:rsidRDefault="00CE560C" w:rsidP="005523CD">
            <w:pPr>
              <w:bidi w:val="0"/>
            </w:pPr>
            <w:r>
              <w:lastRenderedPageBreak/>
              <w:t>Commitment</w:t>
            </w:r>
          </w:p>
        </w:tc>
        <w:tc>
          <w:tcPr>
            <w:tcW w:w="4718" w:type="dxa"/>
          </w:tcPr>
          <w:p w:rsidR="00957DA2" w:rsidRDefault="00957DA2" w:rsidP="00EB319A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0B6D80" w:rsidTr="00243AE4">
        <w:tc>
          <w:tcPr>
            <w:tcW w:w="1567" w:type="dxa"/>
          </w:tcPr>
          <w:p w:rsidR="000B6D80" w:rsidRDefault="0078444A" w:rsidP="005523CD">
            <w:pPr>
              <w:bidi w:val="0"/>
            </w:pPr>
            <w:r>
              <w:lastRenderedPageBreak/>
              <w:t>4.</w:t>
            </w:r>
            <w:r w:rsidR="00CE560C">
              <w:t>Commitment</w:t>
            </w:r>
          </w:p>
        </w:tc>
        <w:tc>
          <w:tcPr>
            <w:tcW w:w="3553" w:type="dxa"/>
          </w:tcPr>
          <w:p w:rsidR="000B6D80" w:rsidRPr="00957DA2" w:rsidRDefault="000B6D80" w:rsidP="000B6D80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choose</w:t>
            </w:r>
            <w:r w:rsidRPr="000B6D80">
              <w:rPr>
                <w:rFonts w:asciiTheme="majorBidi" w:hAnsiTheme="majorBidi" w:cstheme="majorBidi"/>
                <w:sz w:val="24"/>
                <w:szCs w:val="24"/>
              </w:rPr>
              <w:t xml:space="preserve"> a random </w:t>
            </w:r>
            <w:r w:rsidRPr="000B6D80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r ← </w:t>
            </w:r>
            <w:proofErr w:type="spellStart"/>
            <w:r w:rsidRPr="000B6D80">
              <w:rPr>
                <w:rFonts w:asciiTheme="majorBidi" w:hAnsiTheme="majorBidi" w:cstheme="majorBidi"/>
                <w:sz w:val="24"/>
                <w:szCs w:val="24"/>
              </w:rPr>
              <w:t>Z</w:t>
            </w:r>
            <w:r w:rsidRPr="000B6D80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bscript"/>
              </w:rPr>
              <w:t>q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, compute</w:t>
            </w:r>
            <w:r w:rsidRPr="000B6D8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0B6D80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c </w:t>
            </w:r>
            <w:r w:rsidRPr="000B6D80">
              <w:rPr>
                <w:rFonts w:asciiTheme="majorBidi" w:hAnsiTheme="majorBidi" w:cstheme="majorBidi"/>
                <w:sz w:val="24"/>
                <w:szCs w:val="24"/>
              </w:rPr>
              <w:t xml:space="preserve">= </w:t>
            </w:r>
            <w:proofErr w:type="spellStart"/>
            <w:r w:rsidRPr="000B6D80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g</w:t>
            </w:r>
            <w:r w:rsidRPr="000B6D80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perscript"/>
              </w:rPr>
              <w:t>r</w:t>
            </w:r>
            <w:proofErr w:type="spellEnd"/>
            <w:r w:rsidRPr="000B6D80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 · </w:t>
            </w:r>
            <w:r w:rsidR="002154BF" w:rsidRPr="002315DC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α</w:t>
            </w:r>
            <w:r w:rsidR="002154BF" w:rsidRPr="004B6B4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 </w:t>
            </w:r>
            <w:r w:rsidR="002154BF" w:rsidRPr="002154BF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perscript"/>
              </w:rPr>
              <w:t>b1</w:t>
            </w:r>
            <w:r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1042" w:type="dxa"/>
          </w:tcPr>
          <w:p w:rsidR="000B6D80" w:rsidRDefault="00CE560C" w:rsidP="005523CD">
            <w:pPr>
              <w:bidi w:val="0"/>
            </w:pPr>
            <w:r>
              <w:t>Commitment</w:t>
            </w:r>
          </w:p>
        </w:tc>
        <w:tc>
          <w:tcPr>
            <w:tcW w:w="4718" w:type="dxa"/>
          </w:tcPr>
          <w:p w:rsidR="000B6D80" w:rsidRDefault="000B6D80" w:rsidP="00EB319A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0B6D80" w:rsidTr="00243AE4">
        <w:tc>
          <w:tcPr>
            <w:tcW w:w="1567" w:type="dxa"/>
          </w:tcPr>
          <w:p w:rsidR="000B6D80" w:rsidRDefault="000B6D80" w:rsidP="005523CD">
            <w:pPr>
              <w:bidi w:val="0"/>
            </w:pPr>
          </w:p>
        </w:tc>
        <w:tc>
          <w:tcPr>
            <w:tcW w:w="3553" w:type="dxa"/>
          </w:tcPr>
          <w:p w:rsidR="000B6D80" w:rsidRDefault="000B6D80" w:rsidP="00957DA2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noProof/>
              </w:rPr>
              <w:pict>
                <v:shape id="_x0000_s1032" type="#_x0000_t32" style="position:absolute;margin-left:99.95pt;margin-top:6.4pt;width:141.15pt;height:0;z-index:251665408;mso-position-horizontal-relative:text;mso-position-vertical-relative:text" o:connectortype="straight" strokecolor="#0070c0" strokeweight="3pt">
                  <v:stroke endarrow="block"/>
                  <w10:wrap anchorx="page"/>
                </v:shape>
              </w:pict>
            </w:r>
            <w:r w:rsidRPr="00B33F52">
              <w:rPr>
                <w:rFonts w:asciiTheme="majorBidi" w:hAnsiTheme="majorBidi" w:cstheme="majorBidi"/>
                <w:sz w:val="24"/>
                <w:szCs w:val="24"/>
              </w:rPr>
              <w:t xml:space="preserve">sends </w:t>
            </w:r>
            <w:r w:rsidRPr="00B33F52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c</w:t>
            </w:r>
          </w:p>
          <w:p w:rsidR="002154BF" w:rsidRPr="00957DA2" w:rsidRDefault="002154BF" w:rsidP="002154BF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042" w:type="dxa"/>
          </w:tcPr>
          <w:p w:rsidR="000B6D80" w:rsidRDefault="000B6D80" w:rsidP="005523CD">
            <w:pPr>
              <w:bidi w:val="0"/>
            </w:pPr>
          </w:p>
        </w:tc>
        <w:tc>
          <w:tcPr>
            <w:tcW w:w="4718" w:type="dxa"/>
          </w:tcPr>
          <w:p w:rsidR="000B6D80" w:rsidRDefault="000B6D80" w:rsidP="00EB319A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2154BF" w:rsidTr="00243AE4">
        <w:tc>
          <w:tcPr>
            <w:tcW w:w="1567" w:type="dxa"/>
          </w:tcPr>
          <w:p w:rsidR="002154BF" w:rsidRDefault="002154BF" w:rsidP="005523CD">
            <w:pPr>
              <w:bidi w:val="0"/>
            </w:pPr>
          </w:p>
        </w:tc>
        <w:tc>
          <w:tcPr>
            <w:tcW w:w="3553" w:type="dxa"/>
          </w:tcPr>
          <w:p w:rsidR="002154BF" w:rsidRDefault="002154BF" w:rsidP="00957DA2">
            <w:pPr>
              <w:autoSpaceDE w:val="0"/>
              <w:autoSpaceDN w:val="0"/>
              <w:bidi w:val="0"/>
              <w:adjustRightInd w:val="0"/>
              <w:rPr>
                <w:noProof/>
              </w:rPr>
            </w:pPr>
          </w:p>
        </w:tc>
        <w:tc>
          <w:tcPr>
            <w:tcW w:w="1042" w:type="dxa"/>
          </w:tcPr>
          <w:p w:rsidR="002154BF" w:rsidRDefault="0078444A" w:rsidP="005523CD">
            <w:pPr>
              <w:bidi w:val="0"/>
            </w:pPr>
            <w:r>
              <w:t>4.Commitment</w:t>
            </w:r>
          </w:p>
        </w:tc>
        <w:tc>
          <w:tcPr>
            <w:tcW w:w="4718" w:type="dxa"/>
          </w:tcPr>
          <w:p w:rsidR="002154BF" w:rsidRDefault="002154BF" w:rsidP="00EB319A">
            <w:pPr>
              <w:autoSpaceDE w:val="0"/>
              <w:autoSpaceDN w:val="0"/>
              <w:bidi w:val="0"/>
              <w:adjustRightInd w:val="0"/>
            </w:pPr>
            <w:r>
              <w:t>Receive</w:t>
            </w:r>
            <w:r w:rsidRPr="00B33F52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 c</w:t>
            </w:r>
          </w:p>
          <w:p w:rsidR="002154BF" w:rsidRDefault="002154BF" w:rsidP="002154BF">
            <w:pPr>
              <w:autoSpaceDE w:val="0"/>
              <w:autoSpaceDN w:val="0"/>
              <w:bidi w:val="0"/>
              <w:adjustRightInd w:val="0"/>
            </w:pPr>
          </w:p>
        </w:tc>
      </w:tr>
      <w:tr w:rsidR="00243AE4" w:rsidTr="00243AE4">
        <w:tc>
          <w:tcPr>
            <w:tcW w:w="1567" w:type="dxa"/>
          </w:tcPr>
          <w:p w:rsidR="002D0B44" w:rsidRDefault="002D0B44" w:rsidP="005523CD">
            <w:pPr>
              <w:bidi w:val="0"/>
            </w:pPr>
          </w:p>
        </w:tc>
        <w:tc>
          <w:tcPr>
            <w:tcW w:w="3553" w:type="dxa"/>
          </w:tcPr>
          <w:p w:rsidR="002D0B44" w:rsidRDefault="00CE560C" w:rsidP="005523CD">
            <w:pPr>
              <w:bidi w:val="0"/>
            </w:pPr>
            <w:r>
              <w:rPr>
                <w:noProof/>
              </w:rPr>
              <w:pict>
                <v:shape id="_x0000_s1030" type="#_x0000_t32" style="position:absolute;margin-left:161.2pt;margin-top:20.6pt;width:152.65pt;height:.05pt;flip:x;z-index:251663360;mso-position-horizontal-relative:text;mso-position-vertical-relative:text" o:connectortype="straight" strokecolor="#0070c0" strokeweight="3pt">
                  <v:stroke endarrow="block"/>
                  <w10:wrap anchorx="page"/>
                </v:shape>
              </w:pict>
            </w:r>
          </w:p>
        </w:tc>
        <w:tc>
          <w:tcPr>
            <w:tcW w:w="1042" w:type="dxa"/>
          </w:tcPr>
          <w:p w:rsidR="002D0B44" w:rsidRDefault="0078444A" w:rsidP="005523CD">
            <w:pPr>
              <w:bidi w:val="0"/>
            </w:pPr>
            <w:r>
              <w:t>2.protocol</w:t>
            </w:r>
          </w:p>
        </w:tc>
        <w:tc>
          <w:tcPr>
            <w:tcW w:w="4718" w:type="dxa"/>
          </w:tcPr>
          <w:p w:rsidR="002D0B44" w:rsidRDefault="002D0B44" w:rsidP="005523CD">
            <w:pPr>
              <w:bidi w:val="0"/>
            </w:pPr>
            <w:r>
              <w:t xml:space="preserve">send the random bit </w:t>
            </w:r>
            <w:r w:rsidRPr="004B6B4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b</w:t>
            </w:r>
            <w:r w:rsidRPr="004B6B48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bscript"/>
              </w:rPr>
              <w:t>2</w:t>
            </w:r>
          </w:p>
          <w:p w:rsidR="002154BF" w:rsidRDefault="002154BF" w:rsidP="002154BF">
            <w:pPr>
              <w:bidi w:val="0"/>
            </w:pPr>
          </w:p>
        </w:tc>
      </w:tr>
      <w:tr w:rsidR="002154BF" w:rsidTr="00243AE4">
        <w:tc>
          <w:tcPr>
            <w:tcW w:w="1567" w:type="dxa"/>
          </w:tcPr>
          <w:p w:rsidR="002154BF" w:rsidRDefault="0078444A" w:rsidP="0078444A">
            <w:pPr>
              <w:bidi w:val="0"/>
            </w:pPr>
            <w:r>
              <w:t>2.protocol</w:t>
            </w:r>
          </w:p>
        </w:tc>
        <w:tc>
          <w:tcPr>
            <w:tcW w:w="3553" w:type="dxa"/>
          </w:tcPr>
          <w:p w:rsidR="002154BF" w:rsidRDefault="002154BF" w:rsidP="002154BF">
            <w:pPr>
              <w:bidi w:val="0"/>
            </w:pPr>
            <w:proofErr w:type="spellStart"/>
            <w:r>
              <w:t>Recieve</w:t>
            </w:r>
            <w:proofErr w:type="spellEnd"/>
            <w:r>
              <w:t xml:space="preserve"> random bit</w:t>
            </w:r>
          </w:p>
          <w:p w:rsidR="002154BF" w:rsidRDefault="002154BF" w:rsidP="005523CD">
            <w:pPr>
              <w:bidi w:val="0"/>
            </w:pPr>
          </w:p>
        </w:tc>
        <w:tc>
          <w:tcPr>
            <w:tcW w:w="1042" w:type="dxa"/>
          </w:tcPr>
          <w:p w:rsidR="002154BF" w:rsidRDefault="002154BF" w:rsidP="005523CD">
            <w:pPr>
              <w:bidi w:val="0"/>
            </w:pPr>
          </w:p>
        </w:tc>
        <w:tc>
          <w:tcPr>
            <w:tcW w:w="4718" w:type="dxa"/>
          </w:tcPr>
          <w:p w:rsidR="002154BF" w:rsidRDefault="002154BF" w:rsidP="005523CD">
            <w:pPr>
              <w:bidi w:val="0"/>
            </w:pPr>
          </w:p>
        </w:tc>
      </w:tr>
      <w:tr w:rsidR="00243AE4" w:rsidTr="00243AE4">
        <w:tc>
          <w:tcPr>
            <w:tcW w:w="1567" w:type="dxa"/>
          </w:tcPr>
          <w:p w:rsidR="002D0B44" w:rsidRDefault="0078444A" w:rsidP="005523CD">
            <w:pPr>
              <w:bidi w:val="0"/>
            </w:pPr>
            <w:r>
              <w:t>5.Commitment</w:t>
            </w:r>
          </w:p>
        </w:tc>
        <w:tc>
          <w:tcPr>
            <w:tcW w:w="3553" w:type="dxa"/>
          </w:tcPr>
          <w:p w:rsidR="002D0B44" w:rsidRDefault="002D0B44" w:rsidP="005523CD">
            <w:pPr>
              <w:bidi w:val="0"/>
            </w:pPr>
            <w:proofErr w:type="spellStart"/>
            <w:r>
              <w:t>Decommit</w:t>
            </w:r>
            <w:proofErr w:type="spellEnd"/>
            <w:r>
              <w:t xml:space="preserve"> to </w:t>
            </w:r>
            <w:r w:rsidRPr="004B6B4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b</w:t>
            </w:r>
            <w:r w:rsidRPr="004B6B48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bscript"/>
              </w:rPr>
              <w:t>1</w:t>
            </w:r>
            <w:r w:rsidR="002154BF">
              <w:t xml:space="preserve"> : </w:t>
            </w:r>
          </w:p>
          <w:p w:rsidR="002D0B44" w:rsidRDefault="00CE560C" w:rsidP="002154BF">
            <w:pPr>
              <w:bidi w:val="0"/>
            </w:pPr>
            <w:r>
              <w:rPr>
                <w:noProof/>
              </w:rPr>
              <w:pict>
                <v:shape id="_x0000_s1031" type="#_x0000_t32" style="position:absolute;margin-left:96.95pt;margin-top:7.75pt;width:145.15pt;height:0;z-index:251664384" o:connectortype="straight" strokecolor="#0070c0" strokeweight="3pt">
                  <v:stroke endarrow="block"/>
                  <w10:wrap anchorx="page"/>
                </v:shape>
              </w:pict>
            </w:r>
            <w:r w:rsidR="002154BF" w:rsidRPr="002315DC">
              <w:rPr>
                <w:rFonts w:asciiTheme="majorBidi" w:hAnsiTheme="majorBidi" w:cstheme="majorBidi"/>
                <w:sz w:val="24"/>
                <w:szCs w:val="24"/>
              </w:rPr>
              <w:t>sends (</w:t>
            </w:r>
            <w:r w:rsidR="002154BF" w:rsidRPr="002315DC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r, </w:t>
            </w:r>
            <w:r w:rsidR="002154BF" w:rsidRPr="004B6B4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b</w:t>
            </w:r>
            <w:r w:rsidR="002154BF" w:rsidRPr="004B6B48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bscript"/>
              </w:rPr>
              <w:t>1</w:t>
            </w:r>
            <w:r w:rsidR="002154BF" w:rsidRPr="002315DC">
              <w:rPr>
                <w:rFonts w:asciiTheme="majorBidi" w:hAnsiTheme="majorBidi" w:cstheme="majorBidi"/>
                <w:sz w:val="24"/>
                <w:szCs w:val="24"/>
              </w:rPr>
              <w:t xml:space="preserve">) </w:t>
            </w:r>
          </w:p>
        </w:tc>
        <w:tc>
          <w:tcPr>
            <w:tcW w:w="1042" w:type="dxa"/>
          </w:tcPr>
          <w:p w:rsidR="002D0B44" w:rsidRDefault="00CE560C" w:rsidP="005523CD">
            <w:pPr>
              <w:bidi w:val="0"/>
            </w:pPr>
            <w:r>
              <w:t>Commitment</w:t>
            </w:r>
          </w:p>
        </w:tc>
        <w:tc>
          <w:tcPr>
            <w:tcW w:w="4718" w:type="dxa"/>
          </w:tcPr>
          <w:p w:rsidR="002D0B44" w:rsidRDefault="002D0B44" w:rsidP="005523CD">
            <w:pPr>
              <w:bidi w:val="0"/>
            </w:pPr>
          </w:p>
        </w:tc>
      </w:tr>
      <w:tr w:rsidR="002154BF" w:rsidTr="00243AE4">
        <w:tc>
          <w:tcPr>
            <w:tcW w:w="1567" w:type="dxa"/>
          </w:tcPr>
          <w:p w:rsidR="002154BF" w:rsidRDefault="002154BF" w:rsidP="005523CD">
            <w:pPr>
              <w:bidi w:val="0"/>
            </w:pPr>
          </w:p>
        </w:tc>
        <w:tc>
          <w:tcPr>
            <w:tcW w:w="3553" w:type="dxa"/>
          </w:tcPr>
          <w:p w:rsidR="002154BF" w:rsidRDefault="002154BF" w:rsidP="005523CD">
            <w:pPr>
              <w:bidi w:val="0"/>
            </w:pPr>
          </w:p>
        </w:tc>
        <w:tc>
          <w:tcPr>
            <w:tcW w:w="1042" w:type="dxa"/>
          </w:tcPr>
          <w:p w:rsidR="002154BF" w:rsidRDefault="0078444A" w:rsidP="005523CD">
            <w:pPr>
              <w:bidi w:val="0"/>
            </w:pPr>
            <w:r>
              <w:t>5.</w:t>
            </w:r>
            <w:r w:rsidR="00CE560C">
              <w:t>Commitment</w:t>
            </w:r>
          </w:p>
        </w:tc>
        <w:tc>
          <w:tcPr>
            <w:tcW w:w="4718" w:type="dxa"/>
          </w:tcPr>
          <w:p w:rsidR="002154BF" w:rsidRDefault="002154BF" w:rsidP="002154BF">
            <w:pPr>
              <w:bidi w:val="0"/>
            </w:pPr>
            <w:r>
              <w:t xml:space="preserve">Receive </w:t>
            </w:r>
            <w:proofErr w:type="spellStart"/>
            <w:r>
              <w:t>decommit</w:t>
            </w:r>
            <w:proofErr w:type="spellEnd"/>
          </w:p>
          <w:p w:rsidR="002154BF" w:rsidRDefault="002154BF" w:rsidP="005523CD">
            <w:pPr>
              <w:bidi w:val="0"/>
            </w:pPr>
          </w:p>
        </w:tc>
      </w:tr>
      <w:tr w:rsidR="002154BF" w:rsidTr="00243AE4">
        <w:tc>
          <w:tcPr>
            <w:tcW w:w="1567" w:type="dxa"/>
          </w:tcPr>
          <w:p w:rsidR="002154BF" w:rsidRDefault="002154BF" w:rsidP="005523CD">
            <w:pPr>
              <w:bidi w:val="0"/>
            </w:pPr>
          </w:p>
        </w:tc>
        <w:tc>
          <w:tcPr>
            <w:tcW w:w="3553" w:type="dxa"/>
          </w:tcPr>
          <w:p w:rsidR="002154BF" w:rsidRDefault="002154BF" w:rsidP="005523CD">
            <w:pPr>
              <w:bidi w:val="0"/>
            </w:pPr>
          </w:p>
        </w:tc>
        <w:tc>
          <w:tcPr>
            <w:tcW w:w="1042" w:type="dxa"/>
          </w:tcPr>
          <w:p w:rsidR="002154BF" w:rsidRDefault="0078444A" w:rsidP="005523CD">
            <w:pPr>
              <w:bidi w:val="0"/>
            </w:pPr>
            <w:r>
              <w:t>6.</w:t>
            </w:r>
            <w:r w:rsidR="00CE560C">
              <w:t>Commitment</w:t>
            </w:r>
          </w:p>
        </w:tc>
        <w:tc>
          <w:tcPr>
            <w:tcW w:w="4718" w:type="dxa"/>
          </w:tcPr>
          <w:p w:rsidR="002154BF" w:rsidRDefault="002154BF" w:rsidP="002154BF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2315DC">
              <w:rPr>
                <w:rFonts w:asciiTheme="majorBidi" w:hAnsiTheme="majorBidi" w:cstheme="majorBidi"/>
                <w:sz w:val="24"/>
                <w:szCs w:val="24"/>
              </w:rPr>
              <w:t xml:space="preserve">verifies that </w:t>
            </w:r>
            <w:r w:rsidRPr="002315DC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c </w:t>
            </w:r>
            <w:r w:rsidRPr="002315DC">
              <w:rPr>
                <w:rFonts w:asciiTheme="majorBidi" w:hAnsiTheme="majorBidi" w:cstheme="majorBidi"/>
                <w:sz w:val="24"/>
                <w:szCs w:val="24"/>
              </w:rPr>
              <w:t xml:space="preserve">= </w:t>
            </w:r>
            <w:proofErr w:type="spellStart"/>
            <w:r w:rsidRPr="002315DC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g</w:t>
            </w:r>
            <w:r w:rsidRPr="00B33F52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perscript"/>
              </w:rPr>
              <w:t>r</w:t>
            </w:r>
            <w:proofErr w:type="spellEnd"/>
            <w:r w:rsidRPr="002315DC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 · α</w:t>
            </w:r>
            <w:r w:rsidRPr="004B6B4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 </w:t>
            </w:r>
            <w:r w:rsidRPr="002154BF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perscript"/>
              </w:rPr>
              <w:t>b1</w:t>
            </w:r>
          </w:p>
          <w:p w:rsidR="00CA3AB2" w:rsidRDefault="00CA3AB2" w:rsidP="00CA3AB2">
            <w:pPr>
              <w:bidi w:val="0"/>
            </w:pPr>
          </w:p>
        </w:tc>
      </w:tr>
      <w:tr w:rsidR="00243AE4" w:rsidTr="00243AE4">
        <w:tc>
          <w:tcPr>
            <w:tcW w:w="1567" w:type="dxa"/>
          </w:tcPr>
          <w:p w:rsidR="002D0B44" w:rsidRDefault="002D0B44" w:rsidP="005523CD">
            <w:pPr>
              <w:bidi w:val="0"/>
            </w:pPr>
            <w:r>
              <w:t>Output</w:t>
            </w:r>
          </w:p>
        </w:tc>
        <w:tc>
          <w:tcPr>
            <w:tcW w:w="3553" w:type="dxa"/>
          </w:tcPr>
          <w:p w:rsidR="002D0B44" w:rsidRDefault="002D0B44" w:rsidP="005523CD">
            <w:pPr>
              <w:bidi w:val="0"/>
            </w:pPr>
            <w:r>
              <w:t xml:space="preserve">XOR of the bits </w:t>
            </w:r>
            <w:r w:rsidRPr="004B6B4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b</w:t>
            </w:r>
            <w:r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bscript"/>
              </w:rPr>
              <w:t>1</w:t>
            </w:r>
            <w:r w:rsidRPr="004B6B48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bscript"/>
              </w:rPr>
              <w:t xml:space="preserve"> </w:t>
            </w:r>
            <w:r>
              <w:t xml:space="preserve"> </w:t>
            </w:r>
            <w:r w:rsidRPr="004B6B48">
              <w:t>and</w:t>
            </w:r>
            <w:r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 </w:t>
            </w:r>
            <w:r w:rsidRPr="004B6B4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b</w:t>
            </w:r>
            <w:r w:rsidRPr="004B6B48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bscript"/>
              </w:rPr>
              <w:t xml:space="preserve">2 </w:t>
            </w:r>
            <w:r>
              <w:t xml:space="preserve"> </w:t>
            </w:r>
          </w:p>
        </w:tc>
        <w:tc>
          <w:tcPr>
            <w:tcW w:w="1042" w:type="dxa"/>
          </w:tcPr>
          <w:p w:rsidR="002D0B44" w:rsidRDefault="002D0B44" w:rsidP="005523CD">
            <w:pPr>
              <w:bidi w:val="0"/>
            </w:pPr>
            <w:r>
              <w:t>Output</w:t>
            </w:r>
          </w:p>
        </w:tc>
        <w:tc>
          <w:tcPr>
            <w:tcW w:w="4718" w:type="dxa"/>
          </w:tcPr>
          <w:p w:rsidR="002D0B44" w:rsidRDefault="002D0B44" w:rsidP="005523CD">
            <w:pPr>
              <w:bidi w:val="0"/>
            </w:pPr>
            <w:r>
              <w:t xml:space="preserve">XOR of the bits </w:t>
            </w:r>
            <w:r w:rsidRPr="004B6B4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b</w:t>
            </w:r>
            <w:r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bscript"/>
              </w:rPr>
              <w:t>1</w:t>
            </w:r>
            <w:r w:rsidRPr="004B6B48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bscript"/>
              </w:rPr>
              <w:t xml:space="preserve"> </w:t>
            </w:r>
            <w:r>
              <w:t xml:space="preserve"> </w:t>
            </w:r>
            <w:r w:rsidRPr="004B6B48">
              <w:t>and</w:t>
            </w:r>
            <w:r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 </w:t>
            </w:r>
            <w:r w:rsidRPr="004B6B4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b</w:t>
            </w:r>
            <w:r w:rsidRPr="004B6B48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bscript"/>
              </w:rPr>
              <w:t xml:space="preserve">2 </w:t>
            </w:r>
            <w:r>
              <w:t xml:space="preserve"> </w:t>
            </w:r>
          </w:p>
        </w:tc>
      </w:tr>
    </w:tbl>
    <w:p w:rsidR="002D0B44" w:rsidRPr="00EF17CF" w:rsidRDefault="002D0B44" w:rsidP="002D0B44">
      <w:pPr>
        <w:bidi w:val="0"/>
      </w:pPr>
    </w:p>
    <w:p w:rsidR="00853C3F" w:rsidRDefault="00853C3F">
      <w:pPr>
        <w:bidi w:val="0"/>
      </w:pPr>
      <w:r>
        <w:br w:type="page"/>
      </w:r>
    </w:p>
    <w:p w:rsidR="00853C3F" w:rsidRPr="00807AD4" w:rsidRDefault="00853C3F" w:rsidP="00853C3F">
      <w:pPr>
        <w:pStyle w:val="Heading1"/>
        <w:bidi w:val="0"/>
        <w:rPr>
          <w:rFonts w:asciiTheme="minorHAnsi" w:hAnsiTheme="minorHAnsi" w:cs="CMR8"/>
        </w:rPr>
      </w:pPr>
      <w:r w:rsidRPr="004D1B45">
        <w:lastRenderedPageBreak/>
        <w:t>Oblivious Transfer</w:t>
      </w:r>
      <w:r>
        <w:rPr>
          <w:rFonts w:cs="CMR8"/>
        </w:rPr>
        <w:t>s</w:t>
      </w:r>
    </w:p>
    <w:p w:rsidR="00853C3F" w:rsidRPr="004D1B45" w:rsidRDefault="00853C3F" w:rsidP="00853C3F">
      <w:pPr>
        <w:pStyle w:val="Heading1"/>
        <w:bidi w:val="0"/>
        <w:rPr>
          <w:rFonts w:eastAsia="Times New Roman" w:cs="Arial"/>
        </w:rPr>
      </w:pPr>
      <w:proofErr w:type="spellStart"/>
      <w:r w:rsidRPr="004D1B45">
        <w:rPr>
          <w:rFonts w:eastAsia="Times New Roman"/>
        </w:rPr>
        <w:t>Naor-Pinkas</w:t>
      </w:r>
      <w:proofErr w:type="spellEnd"/>
      <w:r w:rsidRPr="004D1B45">
        <w:rPr>
          <w:rFonts w:eastAsia="Times New Roman"/>
        </w:rPr>
        <w:t xml:space="preserve"> (using any DH group) </w:t>
      </w:r>
    </w:p>
    <w:p w:rsidR="00853C3F" w:rsidRDefault="00853C3F" w:rsidP="00853C3F">
      <w:pPr>
        <w:autoSpaceDE w:val="0"/>
        <w:autoSpaceDN w:val="0"/>
        <w:bidi w:val="0"/>
        <w:adjustRightInd w:val="0"/>
        <w:spacing w:after="0" w:line="240" w:lineRule="auto"/>
        <w:rPr>
          <w:rFonts w:ascii="CMR8" w:cs="CMR8"/>
          <w:sz w:val="24"/>
          <w:szCs w:val="24"/>
        </w:rPr>
      </w:pPr>
    </w:p>
    <w:p w:rsidR="00853C3F" w:rsidRDefault="00853C3F" w:rsidP="00853C3F">
      <w:pPr>
        <w:autoSpaceDE w:val="0"/>
        <w:autoSpaceDN w:val="0"/>
        <w:bidi w:val="0"/>
        <w:adjustRightInd w:val="0"/>
        <w:spacing w:after="0" w:line="240" w:lineRule="auto"/>
        <w:rPr>
          <w:rFonts w:ascii="CMBX8" w:cs="CMBX8"/>
          <w:b/>
          <w:bCs/>
          <w:sz w:val="24"/>
          <w:szCs w:val="24"/>
        </w:rPr>
      </w:pPr>
    </w:p>
    <w:p w:rsidR="00853C3F" w:rsidRPr="004D1B45" w:rsidRDefault="00853C3F" w:rsidP="00853C3F">
      <w:pPr>
        <w:autoSpaceDE w:val="0"/>
        <w:autoSpaceDN w:val="0"/>
        <w:bidi w:val="0"/>
        <w:adjustRightInd w:val="0"/>
        <w:spacing w:after="0" w:line="240" w:lineRule="auto"/>
        <w:rPr>
          <w:rFonts w:ascii="CMBX5" w:hAnsi="CMBX5" w:cs="CMBX5"/>
          <w:b/>
          <w:bCs/>
          <w:sz w:val="24"/>
          <w:szCs w:val="24"/>
        </w:rPr>
      </w:pPr>
      <w:r w:rsidRPr="004D1B45">
        <w:rPr>
          <w:rFonts w:ascii="CMBX8" w:cs="CMBX8"/>
          <w:b/>
          <w:bCs/>
          <w:sz w:val="24"/>
          <w:szCs w:val="24"/>
        </w:rPr>
        <w:t xml:space="preserve">PROTOCOL 7.2.1 (Private Oblivious Transfer </w:t>
      </w:r>
      <w:proofErr w:type="spellStart"/>
      <w:r w:rsidRPr="004D1B45">
        <w:rPr>
          <w:rFonts w:ascii="CMMIB8" w:cs="CMMIB8" w:hint="cs"/>
          <w:b/>
          <w:bCs/>
          <w:i/>
          <w:iCs/>
          <w:sz w:val="24"/>
          <w:szCs w:val="24"/>
        </w:rPr>
        <w:t>π</w:t>
      </w:r>
      <w:r w:rsidRPr="004D1B45">
        <w:rPr>
          <w:rFonts w:ascii="CMBX5" w:hAnsi="CMBX5" w:cs="CMBX5"/>
          <w:b/>
          <w:bCs/>
          <w:sz w:val="24"/>
          <w:szCs w:val="24"/>
        </w:rPr>
        <w:t>P</w:t>
      </w:r>
      <w:proofErr w:type="spellEnd"/>
    </w:p>
    <w:p w:rsidR="00853C3F" w:rsidRPr="004D1B45" w:rsidRDefault="00853C3F" w:rsidP="00853C3F">
      <w:pPr>
        <w:autoSpaceDE w:val="0"/>
        <w:autoSpaceDN w:val="0"/>
        <w:bidi w:val="0"/>
        <w:adjustRightInd w:val="0"/>
        <w:spacing w:after="0" w:line="240" w:lineRule="auto"/>
        <w:rPr>
          <w:rFonts w:ascii="CMBX8" w:cs="CMBX8"/>
          <w:b/>
          <w:bCs/>
          <w:sz w:val="24"/>
          <w:szCs w:val="24"/>
        </w:rPr>
      </w:pPr>
      <w:r w:rsidRPr="004D1B45">
        <w:rPr>
          <w:rFonts w:ascii="CMBX5" w:hAnsi="CMBX5" w:cs="CMBX5"/>
          <w:b/>
          <w:bCs/>
          <w:sz w:val="24"/>
          <w:szCs w:val="24"/>
        </w:rPr>
        <w:t>OT</w:t>
      </w:r>
      <w:r w:rsidRPr="004D1B45">
        <w:rPr>
          <w:rFonts w:ascii="CMBX8" w:cs="CMBX8"/>
          <w:b/>
          <w:bCs/>
          <w:sz w:val="24"/>
          <w:szCs w:val="24"/>
        </w:rPr>
        <w:t>)</w:t>
      </w:r>
    </w:p>
    <w:p w:rsidR="00853C3F" w:rsidRDefault="00853C3F">
      <w:pPr>
        <w:bidi w:val="0"/>
      </w:pPr>
    </w:p>
    <w:tbl>
      <w:tblPr>
        <w:tblStyle w:val="TableGrid"/>
        <w:tblW w:w="9378" w:type="dxa"/>
        <w:tblLook w:val="04A0"/>
      </w:tblPr>
      <w:tblGrid>
        <w:gridCol w:w="1127"/>
        <w:gridCol w:w="3487"/>
        <w:gridCol w:w="962"/>
        <w:gridCol w:w="3802"/>
      </w:tblGrid>
      <w:tr w:rsidR="00ED0FED" w:rsidRPr="001E5828" w:rsidTr="00ED0FED">
        <w:tc>
          <w:tcPr>
            <w:tcW w:w="4698" w:type="dxa"/>
            <w:gridSpan w:val="2"/>
          </w:tcPr>
          <w:p w:rsidR="00853C3F" w:rsidRPr="001E5828" w:rsidRDefault="00F75707" w:rsidP="005523CD">
            <w:pPr>
              <w:bidi w:val="0"/>
              <w:rPr>
                <w:rFonts w:asciiTheme="majorBidi" w:hAnsiTheme="majorBidi" w:cstheme="majorBidi"/>
              </w:rPr>
            </w:pPr>
            <w:r w:rsidRPr="001E5828">
              <w:rPr>
                <w:rFonts w:asciiTheme="majorBidi" w:hAnsiTheme="majorBidi" w:cstheme="majorBidi"/>
              </w:rPr>
              <w:t>Receiver</w:t>
            </w:r>
          </w:p>
        </w:tc>
        <w:tc>
          <w:tcPr>
            <w:tcW w:w="4680" w:type="dxa"/>
            <w:gridSpan w:val="2"/>
          </w:tcPr>
          <w:p w:rsidR="00853C3F" w:rsidRPr="001E5828" w:rsidRDefault="00F75707" w:rsidP="005523CD">
            <w:pPr>
              <w:bidi w:val="0"/>
              <w:rPr>
                <w:rFonts w:asciiTheme="majorBidi" w:hAnsiTheme="majorBidi" w:cstheme="majorBidi"/>
              </w:rPr>
            </w:pPr>
            <w:r w:rsidRPr="001E5828">
              <w:rPr>
                <w:rFonts w:asciiTheme="majorBidi" w:hAnsiTheme="majorBidi" w:cstheme="majorBidi"/>
              </w:rPr>
              <w:t>Sender</w:t>
            </w:r>
          </w:p>
        </w:tc>
      </w:tr>
      <w:tr w:rsidR="00DB05D6" w:rsidRPr="001E5828" w:rsidTr="00ED0FED">
        <w:tc>
          <w:tcPr>
            <w:tcW w:w="1052" w:type="dxa"/>
          </w:tcPr>
          <w:p w:rsidR="00853C3F" w:rsidRPr="001E5828" w:rsidRDefault="00853C3F" w:rsidP="005523CD">
            <w:pPr>
              <w:bidi w:val="0"/>
              <w:rPr>
                <w:rFonts w:asciiTheme="majorBidi" w:hAnsiTheme="majorBidi" w:cstheme="majorBidi"/>
              </w:rPr>
            </w:pPr>
            <w:r w:rsidRPr="001E5828">
              <w:rPr>
                <w:rFonts w:asciiTheme="majorBidi" w:hAnsiTheme="majorBidi" w:cstheme="majorBidi"/>
              </w:rPr>
              <w:t>Input</w:t>
            </w:r>
          </w:p>
        </w:tc>
        <w:tc>
          <w:tcPr>
            <w:tcW w:w="3646" w:type="dxa"/>
          </w:tcPr>
          <w:p w:rsidR="00853C3F" w:rsidRPr="001E5828" w:rsidRDefault="00F75707" w:rsidP="005523CD">
            <w:pPr>
              <w:bidi w:val="0"/>
              <w:rPr>
                <w:rFonts w:asciiTheme="majorBidi" w:hAnsiTheme="majorBidi" w:cstheme="majorBidi"/>
              </w:rPr>
            </w:pPr>
            <w:r w:rsidRPr="001E5828">
              <w:rPr>
                <w:rFonts w:asciiTheme="majorBidi" w:hAnsiTheme="majorBidi" w:cstheme="majorBidi"/>
                <w:sz w:val="24"/>
                <w:szCs w:val="24"/>
              </w:rPr>
              <w:t xml:space="preserve">a bit </w:t>
            </w: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σ </w:t>
            </w:r>
            <w:r w:rsidRPr="001E5828">
              <w:rPr>
                <w:rFonts w:ascii="Cambria Math" w:hAnsi="Cambria Math" w:cstheme="majorBidi"/>
                <w:i/>
                <w:iCs/>
                <w:sz w:val="24"/>
                <w:szCs w:val="24"/>
              </w:rPr>
              <w:t>∈</w:t>
            </w: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 {</w:t>
            </w:r>
            <w:r w:rsidRPr="001E5828">
              <w:rPr>
                <w:rFonts w:asciiTheme="majorBidi" w:hAnsiTheme="majorBidi" w:cstheme="majorBidi"/>
                <w:sz w:val="24"/>
                <w:szCs w:val="24"/>
              </w:rPr>
              <w:t>0</w:t>
            </w: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, </w:t>
            </w:r>
            <w:r w:rsidRPr="001E5828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}</w:t>
            </w:r>
          </w:p>
        </w:tc>
        <w:tc>
          <w:tcPr>
            <w:tcW w:w="564" w:type="dxa"/>
          </w:tcPr>
          <w:p w:rsidR="00853C3F" w:rsidRPr="001E5828" w:rsidRDefault="00853C3F" w:rsidP="005523CD">
            <w:pPr>
              <w:bidi w:val="0"/>
              <w:rPr>
                <w:rFonts w:asciiTheme="majorBidi" w:hAnsiTheme="majorBidi" w:cstheme="majorBidi"/>
              </w:rPr>
            </w:pPr>
            <w:r w:rsidRPr="001E5828">
              <w:rPr>
                <w:rFonts w:asciiTheme="majorBidi" w:hAnsiTheme="majorBidi" w:cstheme="majorBidi"/>
              </w:rPr>
              <w:t>Input</w:t>
            </w:r>
          </w:p>
        </w:tc>
        <w:tc>
          <w:tcPr>
            <w:tcW w:w="4116" w:type="dxa"/>
          </w:tcPr>
          <w:p w:rsidR="00853C3F" w:rsidRPr="001E5828" w:rsidRDefault="00F75707" w:rsidP="00426BC0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</w:rPr>
            </w:pP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x</w:t>
            </w:r>
            <w:r w:rsidRPr="001E5828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0</w:t>
            </w: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, x</w:t>
            </w:r>
            <w:r w:rsidRPr="001E5828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1</w:t>
            </w:r>
            <w:r w:rsidRPr="001E582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1E5828">
              <w:rPr>
                <w:rFonts w:asciiTheme="majorBidi" w:hAnsiTheme="majorBidi" w:cstheme="majorBidi"/>
                <w:sz w:val="24"/>
                <w:szCs w:val="24"/>
              </w:rPr>
              <w:t>of the same (arbitrary) length</w:t>
            </w:r>
          </w:p>
        </w:tc>
      </w:tr>
      <w:tr w:rsidR="00ED0FED" w:rsidRPr="001E5828" w:rsidTr="00ED0FED">
        <w:tc>
          <w:tcPr>
            <w:tcW w:w="1052" w:type="dxa"/>
          </w:tcPr>
          <w:p w:rsidR="001222F1" w:rsidRPr="001E5828" w:rsidRDefault="00EF48B8" w:rsidP="005523CD">
            <w:pPr>
              <w:bidi w:val="0"/>
              <w:rPr>
                <w:rFonts w:asciiTheme="majorBidi" w:hAnsiTheme="majorBidi" w:cstheme="majorBidi"/>
              </w:rPr>
            </w:pPr>
            <w:r w:rsidRPr="001E5828">
              <w:rPr>
                <w:rFonts w:asciiTheme="majorBidi" w:hAnsiTheme="majorBidi" w:cstheme="majorBidi"/>
              </w:rPr>
              <w:t>Note</w:t>
            </w:r>
          </w:p>
        </w:tc>
        <w:tc>
          <w:tcPr>
            <w:tcW w:w="3646" w:type="dxa"/>
          </w:tcPr>
          <w:p w:rsidR="001222F1" w:rsidRPr="001E5828" w:rsidRDefault="001222F1" w:rsidP="00F75707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64" w:type="dxa"/>
          </w:tcPr>
          <w:p w:rsidR="001222F1" w:rsidRPr="001E5828" w:rsidRDefault="001222F1" w:rsidP="005523CD">
            <w:pPr>
              <w:bidi w:val="0"/>
              <w:rPr>
                <w:rFonts w:asciiTheme="majorBidi" w:hAnsiTheme="majorBidi" w:cstheme="majorBidi"/>
              </w:rPr>
            </w:pPr>
          </w:p>
        </w:tc>
        <w:tc>
          <w:tcPr>
            <w:tcW w:w="4116" w:type="dxa"/>
          </w:tcPr>
          <w:p w:rsidR="00F75707" w:rsidRPr="001E5828" w:rsidRDefault="00F75707" w:rsidP="00F75707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1E5828">
              <w:rPr>
                <w:rFonts w:asciiTheme="majorBidi" w:hAnsiTheme="majorBidi" w:cstheme="majorBidi"/>
                <w:sz w:val="24"/>
                <w:szCs w:val="24"/>
              </w:rPr>
              <w:t xml:space="preserve">If actual inputs are not of the same length, </w:t>
            </w:r>
            <w:r w:rsidRPr="001E5828">
              <w:rPr>
                <w:rFonts w:asciiTheme="majorBidi" w:hAnsiTheme="majorBidi" w:cstheme="majorBidi"/>
                <w:sz w:val="24"/>
                <w:szCs w:val="24"/>
              </w:rPr>
              <w:t>report</w:t>
            </w:r>
            <w:r w:rsidRPr="001E5828">
              <w:rPr>
                <w:rFonts w:asciiTheme="majorBidi" w:hAnsiTheme="majorBidi" w:cstheme="majorBidi"/>
                <w:sz w:val="24"/>
                <w:szCs w:val="24"/>
              </w:rPr>
              <w:t xml:space="preserve"> error. The calling protocol has to pad if they may not be the same length.</w:t>
            </w:r>
          </w:p>
          <w:p w:rsidR="001222F1" w:rsidRPr="001E5828" w:rsidRDefault="001222F1" w:rsidP="00426BC0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222F1" w:rsidRPr="001E5828" w:rsidTr="00ED0FED">
        <w:tc>
          <w:tcPr>
            <w:tcW w:w="1052" w:type="dxa"/>
          </w:tcPr>
          <w:p w:rsidR="001222F1" w:rsidRPr="001E5828" w:rsidRDefault="00DB05D6" w:rsidP="00DB05D6">
            <w:pPr>
              <w:bidi w:val="0"/>
              <w:rPr>
                <w:rFonts w:asciiTheme="majorBidi" w:hAnsiTheme="majorBidi" w:cstheme="majorBidi"/>
              </w:rPr>
            </w:pPr>
            <w:r w:rsidRPr="001E5828">
              <w:rPr>
                <w:rFonts w:asciiTheme="majorBidi" w:hAnsiTheme="majorBidi" w:cstheme="majorBidi"/>
              </w:rPr>
              <w:t xml:space="preserve">A. </w:t>
            </w:r>
            <w:r w:rsidR="001222F1" w:rsidRPr="001E5828">
              <w:rPr>
                <w:rFonts w:asciiTheme="majorBidi" w:hAnsiTheme="majorBidi" w:cstheme="majorBidi"/>
              </w:rPr>
              <w:t>Input</w:t>
            </w:r>
          </w:p>
        </w:tc>
        <w:tc>
          <w:tcPr>
            <w:tcW w:w="8326" w:type="dxa"/>
            <w:gridSpan w:val="3"/>
          </w:tcPr>
          <w:p w:rsidR="001222F1" w:rsidRPr="001E5828" w:rsidRDefault="001222F1" w:rsidP="001222F1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1E5828">
              <w:rPr>
                <w:rFonts w:asciiTheme="majorBidi" w:hAnsiTheme="majorBidi" w:cstheme="majorBidi"/>
                <w:sz w:val="24"/>
                <w:szCs w:val="24"/>
              </w:rPr>
              <w:t>Security parameter 1</w:t>
            </w: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perscript"/>
              </w:rPr>
              <w:t>n</w:t>
            </w: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 </w:t>
            </w:r>
          </w:p>
          <w:p w:rsidR="001222F1" w:rsidRPr="001E5828" w:rsidRDefault="001222F1" w:rsidP="001222F1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1E5828">
              <w:rPr>
                <w:rFonts w:asciiTheme="majorBidi" w:hAnsiTheme="majorBidi" w:cstheme="majorBidi"/>
                <w:sz w:val="24"/>
                <w:szCs w:val="24"/>
              </w:rPr>
              <w:t xml:space="preserve">Description of a group G of </w:t>
            </w: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prime order</w:t>
            </w:r>
            <w:r w:rsidRPr="001E5828"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</w:p>
          <w:p w:rsidR="001222F1" w:rsidRPr="001E5828" w:rsidRDefault="001222F1" w:rsidP="001222F1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1E5828">
              <w:rPr>
                <w:rFonts w:asciiTheme="majorBidi" w:hAnsiTheme="majorBidi" w:cstheme="majorBidi"/>
                <w:sz w:val="24"/>
                <w:szCs w:val="24"/>
              </w:rPr>
              <w:t xml:space="preserve">A generator </w:t>
            </w: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g </w:t>
            </w:r>
            <w:r w:rsidRPr="001E5828">
              <w:rPr>
                <w:rFonts w:asciiTheme="majorBidi" w:hAnsiTheme="majorBidi" w:cstheme="majorBidi"/>
                <w:sz w:val="24"/>
                <w:szCs w:val="24"/>
              </w:rPr>
              <w:t>for the group</w:t>
            </w:r>
          </w:p>
          <w:p w:rsidR="001222F1" w:rsidRPr="001E5828" w:rsidRDefault="001222F1" w:rsidP="001222F1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1E5828">
              <w:rPr>
                <w:rFonts w:asciiTheme="majorBidi" w:hAnsiTheme="majorBidi" w:cstheme="majorBidi"/>
                <w:sz w:val="24"/>
                <w:szCs w:val="24"/>
              </w:rPr>
              <w:t xml:space="preserve">The order of the group, </w:t>
            </w: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q</w:t>
            </w:r>
            <w:r w:rsidRPr="001E5828">
              <w:rPr>
                <w:rFonts w:asciiTheme="majorBidi" w:hAnsiTheme="majorBidi" w:cstheme="majorBidi"/>
                <w:sz w:val="24"/>
                <w:szCs w:val="24"/>
              </w:rPr>
              <w:t xml:space="preserve">. </w:t>
            </w:r>
          </w:p>
          <w:p w:rsidR="001222F1" w:rsidRPr="001E5828" w:rsidRDefault="001222F1" w:rsidP="001222F1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i/>
                <w:iCs/>
                <w:sz w:val="24"/>
                <w:szCs w:val="24"/>
              </w:rPr>
            </w:pPr>
            <w:r w:rsidRPr="001E5828">
              <w:rPr>
                <w:rFonts w:asciiTheme="majorBidi" w:hAnsiTheme="majorBidi" w:cstheme="majorBidi"/>
                <w:sz w:val="24"/>
                <w:szCs w:val="24"/>
              </w:rPr>
              <w:t>P</w:t>
            </w:r>
            <w:r w:rsidRPr="001E5828">
              <w:rPr>
                <w:rFonts w:asciiTheme="majorBidi" w:hAnsiTheme="majorBidi" w:cstheme="majorBidi"/>
                <w:sz w:val="24"/>
                <w:szCs w:val="24"/>
              </w:rPr>
              <w:t xml:space="preserve">robabilistic polynomial-time algorithm </w:t>
            </w: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V</w:t>
            </w:r>
          </w:p>
          <w:p w:rsidR="001222F1" w:rsidRPr="001E5828" w:rsidRDefault="001222F1" w:rsidP="001222F1">
            <w:pPr>
              <w:autoSpaceDE w:val="0"/>
              <w:autoSpaceDN w:val="0"/>
              <w:bidi w:val="0"/>
              <w:adjustRightInd w:val="0"/>
              <w:ind w:left="72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EF48B8" w:rsidRPr="001E5828" w:rsidTr="00ED0FED">
        <w:tc>
          <w:tcPr>
            <w:tcW w:w="1052" w:type="dxa"/>
          </w:tcPr>
          <w:p w:rsidR="00EF48B8" w:rsidRPr="001E5828" w:rsidRDefault="00EF48B8" w:rsidP="00EF48B8">
            <w:pPr>
              <w:pStyle w:val="ListParagraph"/>
              <w:bidi w:val="0"/>
              <w:ind w:left="0"/>
              <w:rPr>
                <w:rFonts w:asciiTheme="majorBidi" w:hAnsiTheme="majorBidi" w:cstheme="majorBidi"/>
              </w:rPr>
            </w:pPr>
            <w:r w:rsidRPr="001E5828">
              <w:rPr>
                <w:rFonts w:asciiTheme="majorBidi" w:hAnsiTheme="majorBidi" w:cstheme="majorBidi"/>
              </w:rPr>
              <w:t>Note</w:t>
            </w:r>
          </w:p>
        </w:tc>
        <w:tc>
          <w:tcPr>
            <w:tcW w:w="8326" w:type="dxa"/>
            <w:gridSpan w:val="3"/>
          </w:tcPr>
          <w:p w:rsidR="00EF48B8" w:rsidRPr="001E5828" w:rsidRDefault="00EF48B8" w:rsidP="00EF48B8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1E5828">
              <w:rPr>
                <w:rFonts w:asciiTheme="majorBidi" w:hAnsiTheme="majorBidi" w:cstheme="majorBidi"/>
                <w:sz w:val="24"/>
                <w:szCs w:val="24"/>
              </w:rPr>
              <w:t xml:space="preserve">The group can be chosen by </w:t>
            </w: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R</w:t>
            </w:r>
            <w:r w:rsidRPr="001E582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1E5828">
              <w:rPr>
                <w:rFonts w:asciiTheme="majorBidi" w:hAnsiTheme="majorBidi" w:cstheme="majorBidi"/>
                <w:sz w:val="24"/>
                <w:szCs w:val="24"/>
              </w:rPr>
              <w:t>(receiver</w:t>
            </w:r>
            <w:proofErr w:type="gramStart"/>
            <w:r w:rsidRPr="001E5828">
              <w:rPr>
                <w:rFonts w:asciiTheme="majorBidi" w:hAnsiTheme="majorBidi" w:cstheme="majorBidi"/>
                <w:sz w:val="24"/>
                <w:szCs w:val="24"/>
              </w:rPr>
              <w:t>)  if</w:t>
            </w:r>
            <w:proofErr w:type="gramEnd"/>
            <w:r w:rsidRPr="001E5828">
              <w:rPr>
                <w:rFonts w:asciiTheme="majorBidi" w:hAnsiTheme="majorBidi" w:cstheme="majorBidi"/>
                <w:sz w:val="24"/>
                <w:szCs w:val="24"/>
              </w:rPr>
              <w:t xml:space="preserve"> not given as auxiliary input.</w:t>
            </w:r>
            <w:r w:rsidRPr="001E5828">
              <w:rPr>
                <w:rFonts w:asciiTheme="majorBidi" w:hAnsiTheme="majorBidi" w:cstheme="majorBidi"/>
                <w:sz w:val="24"/>
                <w:szCs w:val="24"/>
              </w:rPr>
              <w:t xml:space="preserve"> If R chooses the group, then it sends it to S in the first message. S must then check that it receives the description of a group of order q, where q is some prime. (If this is given by the </w:t>
            </w:r>
            <w:proofErr w:type="spellStart"/>
            <w:r w:rsidRPr="001E5828">
              <w:rPr>
                <w:rFonts w:asciiTheme="majorBidi" w:hAnsiTheme="majorBidi" w:cstheme="majorBidi"/>
                <w:sz w:val="24"/>
                <w:szCs w:val="24"/>
              </w:rPr>
              <w:t>dlog</w:t>
            </w:r>
            <w:proofErr w:type="spellEnd"/>
            <w:r w:rsidRPr="001E5828">
              <w:rPr>
                <w:rFonts w:asciiTheme="majorBidi" w:hAnsiTheme="majorBidi" w:cstheme="majorBidi"/>
                <w:sz w:val="24"/>
                <w:szCs w:val="24"/>
              </w:rPr>
              <w:t xml:space="preserve"> library then this can be an option. Otherwise, always use a fixed </w:t>
            </w:r>
            <w:proofErr w:type="spellStart"/>
            <w:r w:rsidRPr="001E5828">
              <w:rPr>
                <w:rFonts w:asciiTheme="majorBidi" w:hAnsiTheme="majorBidi" w:cstheme="majorBidi"/>
                <w:sz w:val="24"/>
                <w:szCs w:val="24"/>
              </w:rPr>
              <w:t>dlog</w:t>
            </w:r>
            <w:proofErr w:type="spellEnd"/>
            <w:r w:rsidRPr="001E5828">
              <w:rPr>
                <w:rFonts w:asciiTheme="majorBidi" w:hAnsiTheme="majorBidi" w:cstheme="majorBidi"/>
                <w:sz w:val="24"/>
                <w:szCs w:val="24"/>
              </w:rPr>
              <w:t xml:space="preserve"> group.)</w:t>
            </w:r>
          </w:p>
          <w:p w:rsidR="00EF48B8" w:rsidRPr="001E5828" w:rsidRDefault="00EF48B8" w:rsidP="00EF48B8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DB05D6" w:rsidRPr="001E5828" w:rsidTr="00ED0FED">
        <w:tc>
          <w:tcPr>
            <w:tcW w:w="1052" w:type="dxa"/>
          </w:tcPr>
          <w:p w:rsidR="00853C3F" w:rsidRPr="001E5828" w:rsidRDefault="00BA2715" w:rsidP="005523CD">
            <w:pPr>
              <w:bidi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1.</w:t>
            </w:r>
            <w:r w:rsidR="00853C3F" w:rsidRPr="001E5828">
              <w:rPr>
                <w:rFonts w:asciiTheme="majorBidi" w:hAnsiTheme="majorBidi" w:cstheme="majorBidi"/>
              </w:rPr>
              <w:t>Protocol</w:t>
            </w:r>
          </w:p>
        </w:tc>
        <w:tc>
          <w:tcPr>
            <w:tcW w:w="3646" w:type="dxa"/>
          </w:tcPr>
          <w:p w:rsidR="00DB05D6" w:rsidRPr="001E5828" w:rsidRDefault="00DB05D6" w:rsidP="00DB05D6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1E5828">
              <w:rPr>
                <w:rFonts w:asciiTheme="majorBidi" w:hAnsiTheme="majorBidi" w:cstheme="majorBidi"/>
                <w:sz w:val="24"/>
                <w:szCs w:val="24"/>
              </w:rPr>
              <w:t xml:space="preserve">choose </w:t>
            </w: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α, β, γ ←</w:t>
            </w: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bscript"/>
              </w:rPr>
              <w:t>R</w:t>
            </w: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 {</w:t>
            </w:r>
            <w:r w:rsidRPr="001E5828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, . . . , q} </w:t>
            </w:r>
            <w:r w:rsidRPr="001E5828">
              <w:rPr>
                <w:rFonts w:asciiTheme="majorBidi" w:hAnsiTheme="majorBidi" w:cstheme="majorBidi"/>
                <w:sz w:val="24"/>
                <w:szCs w:val="24"/>
              </w:rPr>
              <w:t>and computes ¯</w:t>
            </w: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a </w:t>
            </w:r>
            <w:r w:rsidRPr="001E5828">
              <w:rPr>
                <w:rFonts w:asciiTheme="majorBidi" w:hAnsiTheme="majorBidi" w:cstheme="majorBidi"/>
                <w:sz w:val="24"/>
                <w:szCs w:val="24"/>
              </w:rPr>
              <w:t>as follows:</w:t>
            </w:r>
          </w:p>
          <w:p w:rsidR="00DB05D6" w:rsidRPr="001E5828" w:rsidRDefault="00DB05D6" w:rsidP="00DB05D6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1E5828">
              <w:rPr>
                <w:rFonts w:asciiTheme="majorBidi" w:hAnsiTheme="majorBidi" w:cstheme="majorBidi"/>
                <w:sz w:val="24"/>
                <w:szCs w:val="24"/>
              </w:rPr>
              <w:t xml:space="preserve">If </w:t>
            </w: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σ </w:t>
            </w:r>
            <w:r w:rsidRPr="001E5828">
              <w:rPr>
                <w:rFonts w:asciiTheme="majorBidi" w:hAnsiTheme="majorBidi" w:cstheme="majorBidi"/>
                <w:sz w:val="24"/>
                <w:szCs w:val="24"/>
              </w:rPr>
              <w:t xml:space="preserve">= 0 then </w:t>
            </w:r>
          </w:p>
          <w:p w:rsidR="00DB05D6" w:rsidRPr="001E5828" w:rsidRDefault="00DB05D6" w:rsidP="00DB05D6">
            <w:pPr>
              <w:autoSpaceDE w:val="0"/>
              <w:autoSpaceDN w:val="0"/>
              <w:bidi w:val="0"/>
              <w:adjustRightInd w:val="0"/>
              <w:ind w:left="720"/>
              <w:rPr>
                <w:rFonts w:asciiTheme="majorBidi" w:hAnsiTheme="majorBidi" w:cstheme="majorBidi"/>
                <w:sz w:val="24"/>
                <w:szCs w:val="24"/>
              </w:rPr>
            </w:pPr>
            <w:r w:rsidRPr="001E5828">
              <w:rPr>
                <w:rFonts w:asciiTheme="majorBidi" w:hAnsiTheme="majorBidi" w:cstheme="majorBidi"/>
                <w:sz w:val="24"/>
                <w:szCs w:val="24"/>
              </w:rPr>
              <w:t>¯</w:t>
            </w: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a </w:t>
            </w:r>
            <w:r w:rsidRPr="001E5828">
              <w:rPr>
                <w:rFonts w:asciiTheme="majorBidi" w:hAnsiTheme="majorBidi" w:cstheme="majorBidi"/>
                <w:sz w:val="24"/>
                <w:szCs w:val="24"/>
              </w:rPr>
              <w:t>= (</w:t>
            </w:r>
            <w:proofErr w:type="spellStart"/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g</w:t>
            </w: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perscript"/>
              </w:rPr>
              <w:t>α</w:t>
            </w:r>
            <w:proofErr w:type="spellEnd"/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, </w:t>
            </w:r>
            <w:proofErr w:type="spellStart"/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g</w:t>
            </w: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perscript"/>
              </w:rPr>
              <w:t>β</w:t>
            </w:r>
            <w:proofErr w:type="spellEnd"/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, </w:t>
            </w:r>
            <w:proofErr w:type="spellStart"/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g</w:t>
            </w: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perscript"/>
              </w:rPr>
              <w:t>αβ</w:t>
            </w:r>
            <w:proofErr w:type="spellEnd"/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, </w:t>
            </w:r>
            <w:proofErr w:type="spellStart"/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g</w:t>
            </w: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perscript"/>
              </w:rPr>
              <w:t>γ</w:t>
            </w:r>
            <w:proofErr w:type="spellEnd"/>
            <w:r w:rsidRPr="001E5828">
              <w:rPr>
                <w:rFonts w:asciiTheme="majorBidi" w:hAnsiTheme="majorBidi" w:cstheme="majorBidi"/>
                <w:sz w:val="24"/>
                <w:szCs w:val="24"/>
              </w:rPr>
              <w:t>).</w:t>
            </w:r>
          </w:p>
          <w:p w:rsidR="00DB05D6" w:rsidRPr="001E5828" w:rsidRDefault="00DB05D6" w:rsidP="00DB05D6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1E5828">
              <w:rPr>
                <w:rFonts w:asciiTheme="majorBidi" w:hAnsiTheme="majorBidi" w:cstheme="majorBidi"/>
                <w:sz w:val="24"/>
                <w:szCs w:val="24"/>
              </w:rPr>
              <w:t xml:space="preserve">If </w:t>
            </w: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σ </w:t>
            </w:r>
            <w:r w:rsidRPr="001E5828">
              <w:rPr>
                <w:rFonts w:asciiTheme="majorBidi" w:hAnsiTheme="majorBidi" w:cstheme="majorBidi"/>
                <w:sz w:val="24"/>
                <w:szCs w:val="24"/>
              </w:rPr>
              <w:t>= 1 then</w:t>
            </w:r>
          </w:p>
          <w:p w:rsidR="00DB05D6" w:rsidRPr="001E5828" w:rsidRDefault="00DB05D6" w:rsidP="00DB05D6">
            <w:pPr>
              <w:autoSpaceDE w:val="0"/>
              <w:autoSpaceDN w:val="0"/>
              <w:bidi w:val="0"/>
              <w:adjustRightInd w:val="0"/>
              <w:ind w:left="720"/>
              <w:rPr>
                <w:rFonts w:asciiTheme="majorBidi" w:hAnsiTheme="majorBidi" w:cstheme="majorBidi"/>
                <w:sz w:val="24"/>
                <w:szCs w:val="24"/>
              </w:rPr>
            </w:pPr>
            <w:r w:rsidRPr="001E5828">
              <w:rPr>
                <w:rFonts w:asciiTheme="majorBidi" w:hAnsiTheme="majorBidi" w:cstheme="majorBidi"/>
                <w:sz w:val="24"/>
                <w:szCs w:val="24"/>
              </w:rPr>
              <w:t xml:space="preserve"> ¯</w:t>
            </w: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a </w:t>
            </w:r>
            <w:r w:rsidRPr="001E5828">
              <w:rPr>
                <w:rFonts w:asciiTheme="majorBidi" w:hAnsiTheme="majorBidi" w:cstheme="majorBidi"/>
                <w:sz w:val="24"/>
                <w:szCs w:val="24"/>
              </w:rPr>
              <w:t>= (</w:t>
            </w:r>
            <w:proofErr w:type="spellStart"/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g</w:t>
            </w: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perscript"/>
              </w:rPr>
              <w:t>α</w:t>
            </w:r>
            <w:proofErr w:type="spellEnd"/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, </w:t>
            </w:r>
            <w:proofErr w:type="spellStart"/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g</w:t>
            </w: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perscript"/>
              </w:rPr>
              <w:t>β</w:t>
            </w:r>
            <w:proofErr w:type="spellEnd"/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, </w:t>
            </w:r>
            <w:proofErr w:type="spellStart"/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g</w:t>
            </w: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perscript"/>
              </w:rPr>
              <w:t>γ</w:t>
            </w:r>
            <w:proofErr w:type="spellEnd"/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, </w:t>
            </w:r>
            <w:proofErr w:type="spellStart"/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g</w:t>
            </w: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perscript"/>
              </w:rPr>
              <w:t>αβ</w:t>
            </w:r>
            <w:proofErr w:type="spellEnd"/>
            <w:r w:rsidRPr="001E5828">
              <w:rPr>
                <w:rFonts w:asciiTheme="majorBidi" w:hAnsiTheme="majorBidi" w:cstheme="majorBidi"/>
                <w:sz w:val="24"/>
                <w:szCs w:val="24"/>
              </w:rPr>
              <w:t>).</w:t>
            </w:r>
          </w:p>
          <w:p w:rsidR="00853C3F" w:rsidRPr="001E5828" w:rsidRDefault="00853C3F" w:rsidP="005523CD">
            <w:pPr>
              <w:bidi w:val="0"/>
              <w:rPr>
                <w:rFonts w:asciiTheme="majorBidi" w:hAnsiTheme="majorBidi" w:cstheme="majorBidi"/>
              </w:rPr>
            </w:pPr>
          </w:p>
        </w:tc>
        <w:tc>
          <w:tcPr>
            <w:tcW w:w="564" w:type="dxa"/>
          </w:tcPr>
          <w:p w:rsidR="00853C3F" w:rsidRPr="001E5828" w:rsidRDefault="00853C3F" w:rsidP="005523CD">
            <w:pPr>
              <w:bidi w:val="0"/>
              <w:rPr>
                <w:rFonts w:asciiTheme="majorBidi" w:hAnsiTheme="majorBidi" w:cstheme="majorBidi"/>
              </w:rPr>
            </w:pPr>
            <w:r w:rsidRPr="001E5828">
              <w:rPr>
                <w:rFonts w:asciiTheme="majorBidi" w:hAnsiTheme="majorBidi" w:cstheme="majorBidi"/>
              </w:rPr>
              <w:t>Protocol</w:t>
            </w:r>
          </w:p>
        </w:tc>
        <w:tc>
          <w:tcPr>
            <w:tcW w:w="4116" w:type="dxa"/>
          </w:tcPr>
          <w:p w:rsidR="00853C3F" w:rsidRPr="001E5828" w:rsidRDefault="00853C3F" w:rsidP="005523CD">
            <w:pPr>
              <w:bidi w:val="0"/>
              <w:rPr>
                <w:rFonts w:asciiTheme="majorBidi" w:hAnsiTheme="majorBidi" w:cstheme="majorBidi"/>
              </w:rPr>
            </w:pPr>
          </w:p>
        </w:tc>
      </w:tr>
      <w:tr w:rsidR="00DB05D6" w:rsidRPr="001E5828" w:rsidTr="00ED0FED">
        <w:tc>
          <w:tcPr>
            <w:tcW w:w="1052" w:type="dxa"/>
          </w:tcPr>
          <w:p w:rsidR="00853C3F" w:rsidRPr="001E5828" w:rsidRDefault="00BA2715" w:rsidP="005523CD">
            <w:pPr>
              <w:bidi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3646" w:type="dxa"/>
          </w:tcPr>
          <w:p w:rsidR="00853C3F" w:rsidRPr="001E5828" w:rsidRDefault="002F7E3C" w:rsidP="002F7E3C">
            <w:pPr>
              <w:bidi w:val="0"/>
              <w:rPr>
                <w:rFonts w:asciiTheme="majorBidi" w:hAnsiTheme="majorBidi" w:cstheme="majorBidi"/>
              </w:rPr>
            </w:pPr>
            <w:r w:rsidRPr="001E5828">
              <w:rPr>
                <w:rFonts w:asciiTheme="majorBidi" w:hAnsiTheme="majorBidi" w:cstheme="majorBidi"/>
                <w:sz w:val="24"/>
                <w:szCs w:val="24"/>
              </w:rPr>
              <w:t>Send ¯</w:t>
            </w: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a</w:t>
            </w:r>
            <w:r w:rsidRPr="001E5828">
              <w:rPr>
                <w:rFonts w:asciiTheme="majorBidi" w:hAnsiTheme="majorBidi" w:cstheme="majorBidi"/>
              </w:rPr>
              <w:t xml:space="preserve"> </w:t>
            </w:r>
          </w:p>
          <w:p w:rsidR="002F7E3C" w:rsidRPr="001E5828" w:rsidRDefault="001E5828" w:rsidP="002F7E3C">
            <w:pPr>
              <w:bidi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24"/>
              </w:rPr>
              <w:pict>
                <v:shape id="_x0000_s1034" type="#_x0000_t32" style="position:absolute;margin-left:87.35pt;margin-top:1.1pt;width:130.3pt;height:0;z-index:251667456" o:connectortype="straight" strokecolor="#0070c0" strokeweight="3pt">
                  <v:stroke endarrow="block"/>
                  <w10:wrap anchorx="page"/>
                </v:shape>
              </w:pict>
            </w:r>
          </w:p>
        </w:tc>
        <w:tc>
          <w:tcPr>
            <w:tcW w:w="564" w:type="dxa"/>
          </w:tcPr>
          <w:p w:rsidR="00853C3F" w:rsidRPr="001E5828" w:rsidRDefault="00853C3F" w:rsidP="005523CD">
            <w:pPr>
              <w:bidi w:val="0"/>
              <w:rPr>
                <w:rFonts w:asciiTheme="majorBidi" w:hAnsiTheme="majorBidi" w:cstheme="majorBidi"/>
              </w:rPr>
            </w:pPr>
          </w:p>
        </w:tc>
        <w:tc>
          <w:tcPr>
            <w:tcW w:w="4116" w:type="dxa"/>
          </w:tcPr>
          <w:p w:rsidR="00853C3F" w:rsidRPr="001E5828" w:rsidRDefault="00853C3F" w:rsidP="005523CD">
            <w:pPr>
              <w:bidi w:val="0"/>
              <w:rPr>
                <w:rFonts w:asciiTheme="majorBidi" w:hAnsiTheme="majorBidi" w:cstheme="majorBidi"/>
              </w:rPr>
            </w:pPr>
          </w:p>
        </w:tc>
      </w:tr>
      <w:tr w:rsidR="002F7E3C" w:rsidRPr="001E5828" w:rsidTr="00ED0FED">
        <w:tc>
          <w:tcPr>
            <w:tcW w:w="1052" w:type="dxa"/>
          </w:tcPr>
          <w:p w:rsidR="002F7E3C" w:rsidRPr="001E5828" w:rsidRDefault="002F7E3C" w:rsidP="005523CD">
            <w:pPr>
              <w:bidi w:val="0"/>
              <w:rPr>
                <w:rFonts w:asciiTheme="majorBidi" w:hAnsiTheme="majorBidi" w:cstheme="majorBidi"/>
              </w:rPr>
            </w:pPr>
          </w:p>
        </w:tc>
        <w:tc>
          <w:tcPr>
            <w:tcW w:w="3646" w:type="dxa"/>
          </w:tcPr>
          <w:p w:rsidR="002F7E3C" w:rsidRPr="001E5828" w:rsidRDefault="002F7E3C" w:rsidP="005523CD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64" w:type="dxa"/>
          </w:tcPr>
          <w:p w:rsidR="002F7E3C" w:rsidRPr="001E5828" w:rsidRDefault="00BA2715" w:rsidP="005523CD">
            <w:pPr>
              <w:bidi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4116" w:type="dxa"/>
          </w:tcPr>
          <w:p w:rsidR="002F7E3C" w:rsidRPr="001E5828" w:rsidRDefault="002F7E3C" w:rsidP="002F7E3C">
            <w:pPr>
              <w:bidi w:val="0"/>
              <w:rPr>
                <w:rFonts w:asciiTheme="majorBidi" w:hAnsiTheme="majorBidi" w:cstheme="majorBidi"/>
              </w:rPr>
            </w:pPr>
            <w:r w:rsidRPr="001E5828">
              <w:rPr>
                <w:rFonts w:asciiTheme="majorBidi" w:hAnsiTheme="majorBidi" w:cstheme="majorBidi"/>
                <w:sz w:val="24"/>
                <w:szCs w:val="24"/>
              </w:rPr>
              <w:t>Receive ¯</w:t>
            </w: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a</w:t>
            </w:r>
            <w:r w:rsidRPr="001E5828">
              <w:rPr>
                <w:rFonts w:asciiTheme="majorBidi" w:hAnsiTheme="majorBidi" w:cstheme="majorBidi"/>
              </w:rPr>
              <w:t xml:space="preserve"> </w:t>
            </w:r>
          </w:p>
          <w:p w:rsidR="002F7E3C" w:rsidRPr="001E5828" w:rsidRDefault="002F7E3C" w:rsidP="005523CD">
            <w:pPr>
              <w:bidi w:val="0"/>
              <w:rPr>
                <w:rFonts w:asciiTheme="majorBidi" w:hAnsiTheme="majorBidi" w:cstheme="majorBidi"/>
              </w:rPr>
            </w:pPr>
          </w:p>
        </w:tc>
      </w:tr>
      <w:tr w:rsidR="002F7E3C" w:rsidRPr="001E5828" w:rsidTr="00ED0FED">
        <w:tc>
          <w:tcPr>
            <w:tcW w:w="1052" w:type="dxa"/>
          </w:tcPr>
          <w:p w:rsidR="002F7E3C" w:rsidRPr="001E5828" w:rsidRDefault="002F7E3C" w:rsidP="005523CD">
            <w:pPr>
              <w:bidi w:val="0"/>
              <w:rPr>
                <w:rFonts w:asciiTheme="majorBidi" w:hAnsiTheme="majorBidi" w:cstheme="majorBidi"/>
              </w:rPr>
            </w:pPr>
          </w:p>
        </w:tc>
        <w:tc>
          <w:tcPr>
            <w:tcW w:w="3646" w:type="dxa"/>
          </w:tcPr>
          <w:p w:rsidR="002F7E3C" w:rsidRPr="001E5828" w:rsidRDefault="002F7E3C" w:rsidP="005523CD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64" w:type="dxa"/>
          </w:tcPr>
          <w:p w:rsidR="002F7E3C" w:rsidRPr="001E5828" w:rsidRDefault="00BA2715" w:rsidP="005523CD">
            <w:pPr>
              <w:bidi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4116" w:type="dxa"/>
          </w:tcPr>
          <w:p w:rsidR="00ED1208" w:rsidRPr="001E5828" w:rsidRDefault="00ED1208" w:rsidP="00ED1208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1E5828">
              <w:rPr>
                <w:rFonts w:asciiTheme="majorBidi" w:hAnsiTheme="majorBidi" w:cstheme="majorBidi"/>
                <w:sz w:val="24"/>
                <w:szCs w:val="24"/>
              </w:rPr>
              <w:t xml:space="preserve">Denote the </w:t>
            </w:r>
            <w:proofErr w:type="spellStart"/>
            <w:r w:rsidRPr="001E5828">
              <w:rPr>
                <w:rFonts w:asciiTheme="majorBidi" w:hAnsiTheme="majorBidi" w:cstheme="majorBidi"/>
                <w:sz w:val="24"/>
                <w:szCs w:val="24"/>
              </w:rPr>
              <w:t>tuple</w:t>
            </w:r>
            <w:proofErr w:type="spellEnd"/>
            <w:r w:rsidRPr="001E5828">
              <w:rPr>
                <w:rFonts w:asciiTheme="majorBidi" w:hAnsiTheme="majorBidi" w:cstheme="majorBidi"/>
                <w:sz w:val="24"/>
                <w:szCs w:val="24"/>
              </w:rPr>
              <w:t xml:space="preserve"> ¯</w:t>
            </w: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a </w:t>
            </w:r>
            <w:r w:rsidRPr="001E5828">
              <w:rPr>
                <w:rFonts w:asciiTheme="majorBidi" w:hAnsiTheme="majorBidi" w:cstheme="majorBidi"/>
                <w:sz w:val="24"/>
                <w:szCs w:val="24"/>
              </w:rPr>
              <w:t>received by (</w:t>
            </w: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x, y, z</w:t>
            </w:r>
            <w:r w:rsidRPr="001E5828">
              <w:rPr>
                <w:rFonts w:asciiTheme="majorBidi" w:hAnsiTheme="majorBidi" w:cstheme="majorBidi"/>
                <w:sz w:val="24"/>
                <w:szCs w:val="24"/>
              </w:rPr>
              <w:t>0</w:t>
            </w: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, z</w:t>
            </w:r>
            <w:r w:rsidRPr="001E5828">
              <w:rPr>
                <w:rFonts w:asciiTheme="majorBidi" w:hAnsiTheme="majorBidi" w:cstheme="majorBidi"/>
                <w:sz w:val="24"/>
                <w:szCs w:val="24"/>
              </w:rPr>
              <w:t xml:space="preserve">1). </w:t>
            </w:r>
          </w:p>
          <w:p w:rsidR="002F7E3C" w:rsidRPr="001E5828" w:rsidRDefault="002F7E3C" w:rsidP="005523CD">
            <w:pPr>
              <w:bidi w:val="0"/>
              <w:rPr>
                <w:rFonts w:asciiTheme="majorBidi" w:hAnsiTheme="majorBidi" w:cstheme="majorBidi"/>
              </w:rPr>
            </w:pPr>
          </w:p>
        </w:tc>
      </w:tr>
      <w:tr w:rsidR="002F7E3C" w:rsidRPr="001E5828" w:rsidTr="00ED0FED">
        <w:tc>
          <w:tcPr>
            <w:tcW w:w="1052" w:type="dxa"/>
          </w:tcPr>
          <w:p w:rsidR="002F7E3C" w:rsidRPr="001E5828" w:rsidRDefault="002F7E3C" w:rsidP="005523CD">
            <w:pPr>
              <w:bidi w:val="0"/>
              <w:rPr>
                <w:rFonts w:asciiTheme="majorBidi" w:hAnsiTheme="majorBidi" w:cstheme="majorBidi"/>
              </w:rPr>
            </w:pPr>
          </w:p>
        </w:tc>
        <w:tc>
          <w:tcPr>
            <w:tcW w:w="3646" w:type="dxa"/>
          </w:tcPr>
          <w:p w:rsidR="002F7E3C" w:rsidRPr="001E5828" w:rsidRDefault="002F7E3C" w:rsidP="005523CD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64" w:type="dxa"/>
          </w:tcPr>
          <w:p w:rsidR="002F7E3C" w:rsidRPr="001E5828" w:rsidRDefault="00BA2715" w:rsidP="005523CD">
            <w:pPr>
              <w:bidi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</w:t>
            </w:r>
          </w:p>
        </w:tc>
        <w:tc>
          <w:tcPr>
            <w:tcW w:w="4116" w:type="dxa"/>
          </w:tcPr>
          <w:p w:rsidR="002F7E3C" w:rsidRPr="001E5828" w:rsidRDefault="00C45D1A" w:rsidP="005523CD">
            <w:pPr>
              <w:bidi w:val="0"/>
              <w:rPr>
                <w:rFonts w:asciiTheme="majorBidi" w:hAnsiTheme="majorBidi" w:cstheme="majorBidi"/>
              </w:rPr>
            </w:pPr>
            <w:proofErr w:type="gramStart"/>
            <w:r w:rsidRPr="001E5828">
              <w:rPr>
                <w:rFonts w:asciiTheme="majorBidi" w:hAnsiTheme="majorBidi" w:cstheme="majorBidi"/>
                <w:sz w:val="24"/>
                <w:szCs w:val="24"/>
              </w:rPr>
              <w:t>checks</w:t>
            </w:r>
            <w:proofErr w:type="gramEnd"/>
            <w:r w:rsidRPr="001E5828">
              <w:rPr>
                <w:rFonts w:asciiTheme="majorBidi" w:hAnsiTheme="majorBidi" w:cstheme="majorBidi"/>
                <w:sz w:val="24"/>
                <w:szCs w:val="24"/>
              </w:rPr>
              <w:t xml:space="preserve"> that</w:t>
            </w:r>
            <w:r w:rsidRPr="001E5828">
              <w:rPr>
                <w:rFonts w:asciiTheme="majorBidi" w:hAnsiTheme="majorBidi" w:cstheme="majorBidi"/>
                <w:sz w:val="24"/>
                <w:szCs w:val="24"/>
              </w:rPr>
              <w:t xml:space="preserve"> all four values are in the group and that</w:t>
            </w:r>
            <w:r w:rsidRPr="001E582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z</w:t>
            </w:r>
            <w:r w:rsidRPr="001E5828">
              <w:rPr>
                <w:rFonts w:asciiTheme="majorBidi" w:hAnsiTheme="majorBidi" w:cstheme="majorBidi"/>
                <w:sz w:val="24"/>
                <w:szCs w:val="24"/>
              </w:rPr>
              <w:t xml:space="preserve">0 </w:t>
            </w:r>
            <w:r w:rsidRPr="001E5828">
              <w:rPr>
                <w:rFonts w:asciiTheme="majorBidi" w:hAnsi="Cambria Math" w:cstheme="majorBidi"/>
                <w:i/>
                <w:iCs/>
                <w:sz w:val="24"/>
                <w:szCs w:val="24"/>
              </w:rPr>
              <w:t≯</w:t>
            </w:r>
            <w:r w:rsidRPr="001E5828">
              <w:rPr>
                <w:rFonts w:asciiTheme="majorBidi" w:hAnsiTheme="majorBidi" w:cstheme="majorBidi"/>
                <w:sz w:val="24"/>
                <w:szCs w:val="24"/>
              </w:rPr>
              <w:t xml:space="preserve">= </w:t>
            </w: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z</w:t>
            </w:r>
            <w:r w:rsidRPr="001E5828">
              <w:rPr>
                <w:rFonts w:asciiTheme="majorBidi" w:hAnsiTheme="majorBidi" w:cstheme="majorBidi"/>
                <w:sz w:val="24"/>
                <w:szCs w:val="24"/>
              </w:rPr>
              <w:t>1.</w:t>
            </w:r>
          </w:p>
        </w:tc>
      </w:tr>
      <w:tr w:rsidR="002F7E3C" w:rsidRPr="001E5828" w:rsidTr="00ED0FED">
        <w:tc>
          <w:tcPr>
            <w:tcW w:w="1052" w:type="dxa"/>
          </w:tcPr>
          <w:p w:rsidR="002F7E3C" w:rsidRPr="001E5828" w:rsidRDefault="002F7E3C" w:rsidP="005523CD">
            <w:pPr>
              <w:bidi w:val="0"/>
              <w:rPr>
                <w:rFonts w:asciiTheme="majorBidi" w:hAnsiTheme="majorBidi" w:cstheme="majorBidi"/>
              </w:rPr>
            </w:pPr>
          </w:p>
        </w:tc>
        <w:tc>
          <w:tcPr>
            <w:tcW w:w="3646" w:type="dxa"/>
          </w:tcPr>
          <w:p w:rsidR="002F7E3C" w:rsidRPr="001E5828" w:rsidRDefault="002F7E3C" w:rsidP="005523CD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64" w:type="dxa"/>
          </w:tcPr>
          <w:p w:rsidR="002F7E3C" w:rsidRPr="001E5828" w:rsidRDefault="00BA2715" w:rsidP="005523CD">
            <w:pPr>
              <w:bidi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</w:t>
            </w:r>
          </w:p>
        </w:tc>
        <w:tc>
          <w:tcPr>
            <w:tcW w:w="4116" w:type="dxa"/>
          </w:tcPr>
          <w:p w:rsidR="002F7E3C" w:rsidRPr="001E5828" w:rsidRDefault="00C45D1A" w:rsidP="005523CD">
            <w:pPr>
              <w:bidi w:val="0"/>
              <w:rPr>
                <w:rFonts w:asciiTheme="majorBidi" w:hAnsiTheme="majorBidi" w:cstheme="majorBidi"/>
              </w:rPr>
            </w:pPr>
            <w:r w:rsidRPr="001E5828">
              <w:rPr>
                <w:rFonts w:asciiTheme="majorBidi" w:hAnsiTheme="majorBidi" w:cstheme="majorBidi"/>
                <w:sz w:val="24"/>
                <w:szCs w:val="24"/>
              </w:rPr>
              <w:t xml:space="preserve">If </w:t>
            </w:r>
            <w:r w:rsidRPr="001E5828">
              <w:rPr>
                <w:rFonts w:asciiTheme="majorBidi" w:hAnsiTheme="majorBidi" w:cstheme="majorBidi"/>
                <w:sz w:val="24"/>
                <w:szCs w:val="24"/>
              </w:rPr>
              <w:t>the elem</w:t>
            </w:r>
            <w:r w:rsidRPr="001E5828">
              <w:rPr>
                <w:rFonts w:asciiTheme="majorBidi" w:hAnsiTheme="majorBidi" w:cstheme="majorBidi"/>
                <w:sz w:val="24"/>
                <w:szCs w:val="24"/>
              </w:rPr>
              <w:t>ents are not all in the group or</w:t>
            </w:r>
            <w:r w:rsidRPr="001E5828">
              <w:rPr>
                <w:rFonts w:asciiTheme="majorBidi" w:hAnsiTheme="majorBidi" w:cstheme="majorBidi"/>
                <w:sz w:val="24"/>
                <w:szCs w:val="24"/>
              </w:rPr>
              <w:t xml:space="preserve"> if z0=z1</w:t>
            </w:r>
            <w:r w:rsidRPr="001E5828">
              <w:rPr>
                <w:rFonts w:asciiTheme="majorBidi" w:hAnsiTheme="majorBidi" w:cstheme="majorBidi"/>
                <w:sz w:val="24"/>
                <w:szCs w:val="24"/>
              </w:rPr>
              <w:t>, report error</w:t>
            </w:r>
          </w:p>
        </w:tc>
      </w:tr>
      <w:tr w:rsidR="002F7E3C" w:rsidRPr="001E5828" w:rsidTr="00ED0FED">
        <w:tc>
          <w:tcPr>
            <w:tcW w:w="1052" w:type="dxa"/>
          </w:tcPr>
          <w:p w:rsidR="002F7E3C" w:rsidRPr="001E5828" w:rsidRDefault="002F7E3C" w:rsidP="005523CD">
            <w:pPr>
              <w:bidi w:val="0"/>
              <w:rPr>
                <w:rFonts w:asciiTheme="majorBidi" w:hAnsiTheme="majorBidi" w:cstheme="majorBidi"/>
              </w:rPr>
            </w:pPr>
          </w:p>
        </w:tc>
        <w:tc>
          <w:tcPr>
            <w:tcW w:w="3646" w:type="dxa"/>
          </w:tcPr>
          <w:p w:rsidR="002F7E3C" w:rsidRPr="001E5828" w:rsidRDefault="002F7E3C" w:rsidP="005523CD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64" w:type="dxa"/>
          </w:tcPr>
          <w:p w:rsidR="002F7E3C" w:rsidRPr="001E5828" w:rsidRDefault="00BA2715" w:rsidP="005523CD">
            <w:pPr>
              <w:bidi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5</w:t>
            </w:r>
          </w:p>
        </w:tc>
        <w:tc>
          <w:tcPr>
            <w:tcW w:w="4116" w:type="dxa"/>
          </w:tcPr>
          <w:p w:rsidR="00C45D1A" w:rsidRPr="001E5828" w:rsidRDefault="00C45D1A" w:rsidP="00C45D1A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1E5828">
              <w:rPr>
                <w:rFonts w:asciiTheme="majorBidi" w:hAnsiTheme="majorBidi" w:cstheme="majorBidi"/>
                <w:sz w:val="24"/>
                <w:szCs w:val="24"/>
              </w:rPr>
              <w:t xml:space="preserve">choose random </w:t>
            </w: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u</w:t>
            </w:r>
            <w:r w:rsidRPr="001E5828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0</w:t>
            </w: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, u</w:t>
            </w:r>
            <w:r w:rsidRPr="001E5828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1</w:t>
            </w: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, v</w:t>
            </w:r>
            <w:r w:rsidRPr="001E5828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0</w:t>
            </w: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, v</w:t>
            </w:r>
            <w:r w:rsidRPr="001E5828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1</w:t>
            </w:r>
            <w:r w:rsidRPr="001E582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←</w:t>
            </w: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bscript"/>
              </w:rPr>
              <w:t>R</w:t>
            </w: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 {</w:t>
            </w:r>
            <w:r w:rsidRPr="001E5828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, . . . , q} </w:t>
            </w:r>
            <w:r w:rsidRPr="001E5828">
              <w:rPr>
                <w:rFonts w:asciiTheme="majorBidi" w:hAnsiTheme="majorBidi" w:cstheme="majorBidi"/>
                <w:sz w:val="24"/>
                <w:szCs w:val="24"/>
              </w:rPr>
              <w:t xml:space="preserve">and computes the following </w:t>
            </w:r>
            <w:r w:rsidRPr="001E5828">
              <w:rPr>
                <w:rFonts w:asciiTheme="majorBidi" w:hAnsiTheme="majorBidi" w:cstheme="majorBidi"/>
                <w:sz w:val="24"/>
                <w:szCs w:val="24"/>
              </w:rPr>
              <w:lastRenderedPageBreak/>
              <w:t>four values</w:t>
            </w:r>
            <w:r w:rsidRPr="001E5828">
              <w:rPr>
                <w:rFonts w:asciiTheme="majorBidi" w:hAnsiTheme="majorBidi" w:cstheme="majorBidi"/>
                <w:sz w:val="24"/>
                <w:szCs w:val="24"/>
              </w:rPr>
              <w:t xml:space="preserve"> (all following operations in the group)</w:t>
            </w:r>
            <w:r w:rsidRPr="001E5828">
              <w:rPr>
                <w:rFonts w:asciiTheme="majorBidi" w:hAnsiTheme="majorBidi" w:cstheme="majorBidi"/>
                <w:sz w:val="24"/>
                <w:szCs w:val="24"/>
              </w:rPr>
              <w:t>:</w:t>
            </w:r>
          </w:p>
          <w:p w:rsidR="00C45D1A" w:rsidRPr="001E5828" w:rsidRDefault="00C45D1A" w:rsidP="00C45D1A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w</w:t>
            </w:r>
            <w:r w:rsidRPr="001E5828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0</w:t>
            </w:r>
            <w:r w:rsidRPr="001E5828">
              <w:rPr>
                <w:rFonts w:asciiTheme="majorBidi" w:hAnsiTheme="majorBidi" w:cstheme="majorBidi"/>
                <w:sz w:val="24"/>
                <w:szCs w:val="24"/>
              </w:rPr>
              <w:t xml:space="preserve"> = </w:t>
            </w: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x</w:t>
            </w: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perscript"/>
              </w:rPr>
              <w:t>u</w:t>
            </w:r>
            <w:r w:rsidRPr="001E5828"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0</w:t>
            </w:r>
            <w:r w:rsidRPr="001E582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· g</w:t>
            </w: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perscript"/>
              </w:rPr>
              <w:t>v</w:t>
            </w:r>
            <w:r w:rsidRPr="001E5828"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0</w:t>
            </w:r>
            <w:r w:rsidRPr="001E5828">
              <w:rPr>
                <w:rFonts w:asciiTheme="majorBidi" w:hAnsiTheme="majorBidi" w:cstheme="majorBidi"/>
                <w:sz w:val="24"/>
                <w:szCs w:val="24"/>
              </w:rPr>
              <w:t xml:space="preserve">   </w:t>
            </w: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k</w:t>
            </w:r>
            <w:r w:rsidRPr="001E5828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 xml:space="preserve">0 </w:t>
            </w:r>
            <w:r w:rsidRPr="001E5828">
              <w:rPr>
                <w:rFonts w:asciiTheme="majorBidi" w:hAnsiTheme="majorBidi" w:cstheme="majorBidi"/>
                <w:sz w:val="24"/>
                <w:szCs w:val="24"/>
              </w:rPr>
              <w:t>= (</w:t>
            </w: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z</w:t>
            </w:r>
            <w:r w:rsidRPr="001E5828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0</w:t>
            </w:r>
            <w:r w:rsidRPr="001E5828">
              <w:rPr>
                <w:rFonts w:asciiTheme="majorBidi" w:hAnsiTheme="majorBidi" w:cstheme="majorBidi"/>
                <w:sz w:val="24"/>
                <w:szCs w:val="24"/>
              </w:rPr>
              <w:t>)</w:t>
            </w: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perscript"/>
              </w:rPr>
              <w:t>u</w:t>
            </w:r>
            <w:r w:rsidRPr="001E5828"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0</w:t>
            </w:r>
            <w:r w:rsidRPr="001E582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· y</w:t>
            </w: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perscript"/>
              </w:rPr>
              <w:t>v</w:t>
            </w:r>
            <w:r w:rsidRPr="001E5828"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0</w:t>
            </w:r>
          </w:p>
          <w:p w:rsidR="00C45D1A" w:rsidRPr="001E5828" w:rsidRDefault="00C45D1A" w:rsidP="00C45D1A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w</w:t>
            </w:r>
            <w:r w:rsidRPr="001E5828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1</w:t>
            </w:r>
            <w:r w:rsidRPr="001E5828">
              <w:rPr>
                <w:rFonts w:asciiTheme="majorBidi" w:hAnsiTheme="majorBidi" w:cstheme="majorBidi"/>
                <w:sz w:val="24"/>
                <w:szCs w:val="24"/>
              </w:rPr>
              <w:t xml:space="preserve"> = </w:t>
            </w: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x</w:t>
            </w: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perscript"/>
              </w:rPr>
              <w:t>u</w:t>
            </w:r>
            <w:r w:rsidRPr="001E5828"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1</w:t>
            </w:r>
            <w:r w:rsidRPr="001E582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· g</w:t>
            </w: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perscript"/>
              </w:rPr>
              <w:t>v</w:t>
            </w:r>
            <w:r w:rsidRPr="001E5828"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1</w:t>
            </w:r>
            <w:r w:rsidRPr="001E5828">
              <w:rPr>
                <w:rFonts w:asciiTheme="majorBidi" w:hAnsiTheme="majorBidi" w:cstheme="majorBidi"/>
                <w:sz w:val="24"/>
                <w:szCs w:val="24"/>
              </w:rPr>
              <w:t xml:space="preserve">   </w:t>
            </w: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k</w:t>
            </w:r>
            <w:r w:rsidRPr="001E5828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1</w:t>
            </w:r>
            <w:r w:rsidRPr="001E5828">
              <w:rPr>
                <w:rFonts w:asciiTheme="majorBidi" w:hAnsiTheme="majorBidi" w:cstheme="majorBidi"/>
                <w:sz w:val="24"/>
                <w:szCs w:val="24"/>
              </w:rPr>
              <w:t xml:space="preserve"> = (</w:t>
            </w: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z</w:t>
            </w:r>
            <w:r w:rsidRPr="001E5828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1</w:t>
            </w:r>
            <w:r w:rsidRPr="001E5828">
              <w:rPr>
                <w:rFonts w:asciiTheme="majorBidi" w:hAnsiTheme="majorBidi" w:cstheme="majorBidi"/>
                <w:sz w:val="24"/>
                <w:szCs w:val="24"/>
              </w:rPr>
              <w:t>)</w:t>
            </w: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perscript"/>
              </w:rPr>
              <w:t>u</w:t>
            </w:r>
            <w:r w:rsidRPr="001E5828"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1</w:t>
            </w:r>
            <w:r w:rsidRPr="001E582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· y</w:t>
            </w: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perscript"/>
              </w:rPr>
              <w:t>v</w:t>
            </w:r>
            <w:r w:rsidRPr="001E5828"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1</w:t>
            </w:r>
          </w:p>
          <w:p w:rsidR="002F7E3C" w:rsidRPr="001E5828" w:rsidRDefault="002F7E3C" w:rsidP="005523CD">
            <w:pPr>
              <w:bidi w:val="0"/>
              <w:rPr>
                <w:rFonts w:asciiTheme="majorBidi" w:hAnsiTheme="majorBidi" w:cstheme="majorBidi"/>
              </w:rPr>
            </w:pPr>
          </w:p>
        </w:tc>
      </w:tr>
      <w:tr w:rsidR="002F7E3C" w:rsidRPr="001E5828" w:rsidTr="00ED0FED">
        <w:tc>
          <w:tcPr>
            <w:tcW w:w="1052" w:type="dxa"/>
          </w:tcPr>
          <w:p w:rsidR="002F7E3C" w:rsidRPr="001E5828" w:rsidRDefault="002F7E3C" w:rsidP="005523CD">
            <w:pPr>
              <w:bidi w:val="0"/>
              <w:rPr>
                <w:rFonts w:asciiTheme="majorBidi" w:hAnsiTheme="majorBidi" w:cstheme="majorBidi"/>
              </w:rPr>
            </w:pPr>
          </w:p>
        </w:tc>
        <w:tc>
          <w:tcPr>
            <w:tcW w:w="3646" w:type="dxa"/>
          </w:tcPr>
          <w:p w:rsidR="002F7E3C" w:rsidRPr="001E5828" w:rsidRDefault="002F7E3C" w:rsidP="005523CD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64" w:type="dxa"/>
          </w:tcPr>
          <w:p w:rsidR="002F7E3C" w:rsidRPr="001E5828" w:rsidRDefault="00BA2715" w:rsidP="005523CD">
            <w:pPr>
              <w:bidi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6</w:t>
            </w:r>
          </w:p>
        </w:tc>
        <w:tc>
          <w:tcPr>
            <w:tcW w:w="4116" w:type="dxa"/>
          </w:tcPr>
          <w:p w:rsidR="002F7E3C" w:rsidRPr="001E5828" w:rsidRDefault="00ED0FED" w:rsidP="005523CD">
            <w:pPr>
              <w:bidi w:val="0"/>
              <w:rPr>
                <w:rFonts w:asciiTheme="majorBidi" w:hAnsiTheme="majorBidi" w:cstheme="majorBidi"/>
              </w:rPr>
            </w:pPr>
            <w:r w:rsidRPr="001E5828">
              <w:rPr>
                <w:rFonts w:asciiTheme="majorBidi" w:hAnsiTheme="majorBidi" w:cstheme="majorBidi"/>
                <w:sz w:val="24"/>
                <w:szCs w:val="24"/>
              </w:rPr>
              <w:t xml:space="preserve">Encrypts </w:t>
            </w: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x</w:t>
            </w:r>
            <w:r w:rsidRPr="001E5828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0</w:t>
            </w:r>
            <w:r w:rsidRPr="001E5828">
              <w:rPr>
                <w:rFonts w:asciiTheme="majorBidi" w:hAnsiTheme="majorBidi" w:cstheme="majorBidi"/>
                <w:sz w:val="24"/>
                <w:szCs w:val="24"/>
              </w:rPr>
              <w:t xml:space="preserve"> under </w:t>
            </w: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k</w:t>
            </w:r>
            <w:r w:rsidRPr="001E5828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0</w:t>
            </w:r>
            <w:r w:rsidRPr="001E5828">
              <w:rPr>
                <w:rFonts w:asciiTheme="majorBidi" w:hAnsiTheme="majorBidi" w:cstheme="majorBidi"/>
                <w:sz w:val="24"/>
                <w:szCs w:val="24"/>
              </w:rPr>
              <w:t xml:space="preserve"> and </w:t>
            </w: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x</w:t>
            </w:r>
            <w:r w:rsidRPr="001E5828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1</w:t>
            </w:r>
            <w:r w:rsidRPr="001E5828">
              <w:rPr>
                <w:rFonts w:asciiTheme="majorBidi" w:hAnsiTheme="majorBidi" w:cstheme="majorBidi"/>
                <w:sz w:val="24"/>
                <w:szCs w:val="24"/>
              </w:rPr>
              <w:t xml:space="preserve"> under </w:t>
            </w: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k</w:t>
            </w:r>
            <w:r w:rsidRPr="001E5828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1</w:t>
            </w:r>
            <w:r w:rsidRPr="001E5828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  <w:p w:rsidR="00ED0FED" w:rsidRPr="001E5828" w:rsidRDefault="00ED0FED" w:rsidP="00ED0FED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1E5828">
              <w:rPr>
                <w:rFonts w:asciiTheme="majorBidi" w:hAnsiTheme="majorBidi" w:cstheme="majorBidi"/>
                <w:sz w:val="24"/>
                <w:szCs w:val="24"/>
              </w:rPr>
              <w:t>C</w:t>
            </w:r>
            <w:r w:rsidRPr="001E5828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0</w:t>
            </w:r>
            <w:r w:rsidRPr="001E5828">
              <w:rPr>
                <w:rFonts w:asciiTheme="majorBidi" w:hAnsiTheme="majorBidi" w:cstheme="majorBidi"/>
                <w:sz w:val="24"/>
                <w:szCs w:val="24"/>
              </w:rPr>
              <w:t xml:space="preserve"> = </w:t>
            </w:r>
            <w:r w:rsidRPr="001E5828">
              <w:rPr>
                <w:rFonts w:asciiTheme="majorBidi" w:hAnsiTheme="majorBidi" w:cstheme="majorBidi"/>
                <w:sz w:val="24"/>
                <w:szCs w:val="24"/>
              </w:rPr>
              <w:t>KDF(k</w:t>
            </w:r>
            <w:r w:rsidRPr="001E5828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0</w:t>
            </w:r>
            <w:r w:rsidRPr="001E5828">
              <w:rPr>
                <w:rFonts w:asciiTheme="majorBidi" w:hAnsiTheme="majorBidi" w:cstheme="majorBidi"/>
                <w:sz w:val="24"/>
                <w:szCs w:val="24"/>
              </w:rPr>
              <w:t>) XOR x</w:t>
            </w:r>
            <w:r w:rsidRPr="001E5828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0</w:t>
            </w:r>
            <w:r w:rsidRPr="001E5828">
              <w:rPr>
                <w:rFonts w:asciiTheme="majorBidi" w:hAnsiTheme="majorBidi" w:cstheme="majorBidi"/>
                <w:sz w:val="24"/>
                <w:szCs w:val="24"/>
              </w:rPr>
              <w:t>;</w:t>
            </w:r>
          </w:p>
          <w:p w:rsidR="00ED0FED" w:rsidRPr="001E5828" w:rsidRDefault="00ED0FED" w:rsidP="00ED0FED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1E5828">
              <w:rPr>
                <w:rFonts w:asciiTheme="majorBidi" w:hAnsiTheme="majorBidi" w:cstheme="majorBidi"/>
                <w:sz w:val="24"/>
                <w:szCs w:val="24"/>
              </w:rPr>
              <w:t>C</w:t>
            </w:r>
            <w:r w:rsidRPr="001E5828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1</w:t>
            </w:r>
            <w:r w:rsidRPr="001E5828">
              <w:rPr>
                <w:rFonts w:asciiTheme="majorBidi" w:hAnsiTheme="majorBidi" w:cstheme="majorBidi"/>
                <w:sz w:val="24"/>
                <w:szCs w:val="24"/>
              </w:rPr>
              <w:t xml:space="preserve"> = </w:t>
            </w:r>
            <w:r w:rsidRPr="001E5828">
              <w:rPr>
                <w:rFonts w:asciiTheme="majorBidi" w:hAnsiTheme="majorBidi" w:cstheme="majorBidi"/>
                <w:sz w:val="24"/>
                <w:szCs w:val="24"/>
              </w:rPr>
              <w:t>KDF(k</w:t>
            </w:r>
            <w:r w:rsidRPr="001E5828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1</w:t>
            </w:r>
            <w:r w:rsidRPr="001E5828">
              <w:rPr>
                <w:rFonts w:asciiTheme="majorBidi" w:hAnsiTheme="majorBidi" w:cstheme="majorBidi"/>
                <w:sz w:val="24"/>
                <w:szCs w:val="24"/>
              </w:rPr>
              <w:t>) XOR x</w:t>
            </w:r>
            <w:r w:rsidRPr="001E5828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1</w:t>
            </w:r>
            <w:r w:rsidRPr="001E5828">
              <w:rPr>
                <w:rFonts w:asciiTheme="majorBidi" w:hAnsiTheme="majorBidi" w:cstheme="majorBidi"/>
                <w:sz w:val="24"/>
                <w:szCs w:val="24"/>
              </w:rPr>
              <w:t>;</w:t>
            </w:r>
          </w:p>
          <w:p w:rsidR="00ED0FED" w:rsidRPr="001E5828" w:rsidRDefault="00ED0FED" w:rsidP="00ED0FED">
            <w:pPr>
              <w:bidi w:val="0"/>
              <w:rPr>
                <w:rFonts w:asciiTheme="majorBidi" w:hAnsiTheme="majorBidi" w:cstheme="majorBidi"/>
              </w:rPr>
            </w:pPr>
          </w:p>
        </w:tc>
      </w:tr>
      <w:tr w:rsidR="00ED0FED" w:rsidRPr="001E5828" w:rsidTr="00ED0FED">
        <w:tc>
          <w:tcPr>
            <w:tcW w:w="1052" w:type="dxa"/>
          </w:tcPr>
          <w:p w:rsidR="00ED0FED" w:rsidRPr="001E5828" w:rsidRDefault="00ED0FED" w:rsidP="005523CD">
            <w:pPr>
              <w:bidi w:val="0"/>
              <w:rPr>
                <w:rFonts w:asciiTheme="majorBidi" w:hAnsiTheme="majorBidi" w:cstheme="majorBidi"/>
              </w:rPr>
            </w:pPr>
          </w:p>
        </w:tc>
        <w:tc>
          <w:tcPr>
            <w:tcW w:w="3646" w:type="dxa"/>
          </w:tcPr>
          <w:p w:rsidR="00ED0FED" w:rsidRPr="001E5828" w:rsidRDefault="000A4205" w:rsidP="005523CD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1E5828">
              <w:rPr>
                <w:rFonts w:asciiTheme="majorBidi" w:hAnsiTheme="majorBidi" w:cstheme="majorBidi"/>
                <w:noProof/>
              </w:rPr>
              <w:pict>
                <v:shape id="_x0000_s1033" type="#_x0000_t32" style="position:absolute;margin-left:166.4pt;margin-top:18.75pt;width:120.4pt;height:0;flip:x;z-index:251666432;mso-position-horizontal-relative:text;mso-position-vertical-relative:text" o:connectortype="straight" strokecolor="#0070c0" strokeweight="3pt">
                  <v:stroke endarrow="block"/>
                  <w10:wrap anchorx="page"/>
                </v:shape>
              </w:pict>
            </w:r>
          </w:p>
        </w:tc>
        <w:tc>
          <w:tcPr>
            <w:tcW w:w="564" w:type="dxa"/>
          </w:tcPr>
          <w:p w:rsidR="00ED0FED" w:rsidRPr="001E5828" w:rsidRDefault="00BA2715" w:rsidP="005523CD">
            <w:pPr>
              <w:bidi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7</w:t>
            </w:r>
          </w:p>
        </w:tc>
        <w:tc>
          <w:tcPr>
            <w:tcW w:w="4116" w:type="dxa"/>
          </w:tcPr>
          <w:p w:rsidR="00ED0FED" w:rsidRPr="001E5828" w:rsidRDefault="00ED0FED" w:rsidP="00ED0FED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1E5828">
              <w:rPr>
                <w:rFonts w:asciiTheme="majorBidi" w:hAnsiTheme="majorBidi" w:cstheme="majorBidi"/>
                <w:sz w:val="24"/>
                <w:szCs w:val="24"/>
              </w:rPr>
              <w:t>Send</w:t>
            </w: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 </w:t>
            </w:r>
            <w:r w:rsidRPr="001E5828">
              <w:rPr>
                <w:rFonts w:asciiTheme="majorBidi" w:hAnsiTheme="majorBidi" w:cstheme="majorBidi"/>
                <w:sz w:val="24"/>
                <w:szCs w:val="24"/>
              </w:rPr>
              <w:t>the pairs (</w:t>
            </w: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w</w:t>
            </w:r>
            <w:r w:rsidRPr="001E5828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0</w:t>
            </w: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, c</w:t>
            </w:r>
            <w:r w:rsidRPr="001E5828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0</w:t>
            </w:r>
            <w:r w:rsidRPr="001E5828">
              <w:rPr>
                <w:rFonts w:asciiTheme="majorBidi" w:hAnsiTheme="majorBidi" w:cstheme="majorBidi"/>
                <w:sz w:val="24"/>
                <w:szCs w:val="24"/>
              </w:rPr>
              <w:t>) and (</w:t>
            </w: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w</w:t>
            </w:r>
            <w:r w:rsidRPr="001E5828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1</w:t>
            </w: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, c</w:t>
            </w:r>
            <w:r w:rsidRPr="001E5828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1</w:t>
            </w:r>
            <w:r w:rsidRPr="001E5828">
              <w:rPr>
                <w:rFonts w:asciiTheme="majorBidi" w:hAnsiTheme="majorBidi" w:cstheme="majorBidi"/>
                <w:sz w:val="24"/>
                <w:szCs w:val="24"/>
              </w:rPr>
              <w:t>).</w:t>
            </w:r>
          </w:p>
          <w:p w:rsidR="00ED0FED" w:rsidRPr="001E5828" w:rsidRDefault="00ED0FED" w:rsidP="005523CD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ED0FED" w:rsidRPr="001E5828" w:rsidTr="00ED0FED">
        <w:tc>
          <w:tcPr>
            <w:tcW w:w="1052" w:type="dxa"/>
          </w:tcPr>
          <w:p w:rsidR="00ED0FED" w:rsidRPr="001E5828" w:rsidRDefault="00BA2715" w:rsidP="005523CD">
            <w:pPr>
              <w:bidi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</w:t>
            </w:r>
          </w:p>
        </w:tc>
        <w:tc>
          <w:tcPr>
            <w:tcW w:w="3646" w:type="dxa"/>
          </w:tcPr>
          <w:p w:rsidR="00ED0FED" w:rsidRPr="001E5828" w:rsidRDefault="00ED0FED" w:rsidP="00ED0FED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1E5828">
              <w:rPr>
                <w:rFonts w:asciiTheme="majorBidi" w:hAnsiTheme="majorBidi" w:cstheme="majorBidi"/>
                <w:sz w:val="24"/>
                <w:szCs w:val="24"/>
              </w:rPr>
              <w:t>Receive</w:t>
            </w: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 </w:t>
            </w:r>
            <w:r w:rsidRPr="001E5828">
              <w:rPr>
                <w:rFonts w:asciiTheme="majorBidi" w:hAnsiTheme="majorBidi" w:cstheme="majorBidi"/>
                <w:sz w:val="24"/>
                <w:szCs w:val="24"/>
              </w:rPr>
              <w:t>the pairs (</w:t>
            </w: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w</w:t>
            </w:r>
            <w:r w:rsidRPr="001E5828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0</w:t>
            </w: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, c</w:t>
            </w:r>
            <w:r w:rsidRPr="001E5828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0</w:t>
            </w:r>
            <w:r w:rsidRPr="001E5828">
              <w:rPr>
                <w:rFonts w:asciiTheme="majorBidi" w:hAnsiTheme="majorBidi" w:cstheme="majorBidi"/>
                <w:sz w:val="24"/>
                <w:szCs w:val="24"/>
              </w:rPr>
              <w:t>) and (</w:t>
            </w: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w</w:t>
            </w:r>
            <w:r w:rsidRPr="001E5828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1</w:t>
            </w: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, c</w:t>
            </w:r>
            <w:r w:rsidRPr="001E5828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1</w:t>
            </w:r>
            <w:r w:rsidRPr="001E5828">
              <w:rPr>
                <w:rFonts w:asciiTheme="majorBidi" w:hAnsiTheme="majorBidi" w:cstheme="majorBidi"/>
                <w:sz w:val="24"/>
                <w:szCs w:val="24"/>
              </w:rPr>
              <w:t>).</w:t>
            </w:r>
          </w:p>
          <w:p w:rsidR="00ED0FED" w:rsidRPr="001E5828" w:rsidRDefault="00ED0FED" w:rsidP="005523CD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64" w:type="dxa"/>
          </w:tcPr>
          <w:p w:rsidR="00ED0FED" w:rsidRPr="001E5828" w:rsidRDefault="00ED0FED" w:rsidP="005523CD">
            <w:pPr>
              <w:bidi w:val="0"/>
              <w:rPr>
                <w:rFonts w:asciiTheme="majorBidi" w:hAnsiTheme="majorBidi" w:cstheme="majorBidi"/>
              </w:rPr>
            </w:pPr>
          </w:p>
        </w:tc>
        <w:tc>
          <w:tcPr>
            <w:tcW w:w="4116" w:type="dxa"/>
          </w:tcPr>
          <w:p w:rsidR="00ED0FED" w:rsidRPr="001E5828" w:rsidRDefault="00ED0FED" w:rsidP="005523CD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ED0FED" w:rsidRPr="001E5828" w:rsidTr="00ED0FED">
        <w:tc>
          <w:tcPr>
            <w:tcW w:w="1052" w:type="dxa"/>
          </w:tcPr>
          <w:p w:rsidR="00ED0FED" w:rsidRPr="001E5828" w:rsidRDefault="00BA2715" w:rsidP="005523CD">
            <w:pPr>
              <w:bidi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</w:t>
            </w:r>
          </w:p>
        </w:tc>
        <w:tc>
          <w:tcPr>
            <w:tcW w:w="3646" w:type="dxa"/>
          </w:tcPr>
          <w:p w:rsidR="00ED0FED" w:rsidRPr="001E5828" w:rsidRDefault="00ED0FED" w:rsidP="00ED0FED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1E5828">
              <w:rPr>
                <w:rFonts w:asciiTheme="majorBidi" w:hAnsiTheme="majorBidi" w:cstheme="majorBidi"/>
                <w:sz w:val="24"/>
                <w:szCs w:val="24"/>
              </w:rPr>
              <w:t>C</w:t>
            </w:r>
            <w:r w:rsidRPr="001E5828">
              <w:rPr>
                <w:rFonts w:asciiTheme="majorBidi" w:hAnsiTheme="majorBidi" w:cstheme="majorBidi"/>
                <w:sz w:val="24"/>
                <w:szCs w:val="24"/>
              </w:rPr>
              <w:t>heck that w</w:t>
            </w:r>
            <w:r w:rsidRPr="001E5828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0</w:t>
            </w:r>
            <w:proofErr w:type="gramStart"/>
            <w:r w:rsidRPr="001E5828">
              <w:rPr>
                <w:rFonts w:asciiTheme="majorBidi" w:hAnsiTheme="majorBidi" w:cstheme="majorBidi"/>
                <w:sz w:val="24"/>
                <w:szCs w:val="24"/>
              </w:rPr>
              <w:t>,w</w:t>
            </w:r>
            <w:r w:rsidRPr="001E5828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1</w:t>
            </w:r>
            <w:proofErr w:type="gramEnd"/>
            <w:r w:rsidRPr="001E5828">
              <w:rPr>
                <w:rFonts w:asciiTheme="majorBidi" w:hAnsiTheme="majorBidi" w:cstheme="majorBidi"/>
                <w:sz w:val="24"/>
                <w:szCs w:val="24"/>
              </w:rPr>
              <w:t xml:space="preserve"> are in the group and the c</w:t>
            </w:r>
            <w:r w:rsidRPr="001E5828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0</w:t>
            </w:r>
            <w:r w:rsidRPr="001E5828">
              <w:rPr>
                <w:rFonts w:asciiTheme="majorBidi" w:hAnsiTheme="majorBidi" w:cstheme="majorBidi"/>
                <w:sz w:val="24"/>
                <w:szCs w:val="24"/>
              </w:rPr>
              <w:t>,c</w:t>
            </w:r>
            <w:r w:rsidRPr="001E5828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1</w:t>
            </w:r>
            <w:r w:rsidRPr="001E5828">
              <w:rPr>
                <w:rFonts w:asciiTheme="majorBidi" w:hAnsiTheme="majorBidi" w:cstheme="majorBidi"/>
                <w:sz w:val="24"/>
                <w:szCs w:val="24"/>
              </w:rPr>
              <w:t xml:space="preserve"> are binary strings of the same length. </w:t>
            </w:r>
          </w:p>
          <w:p w:rsidR="00ED0FED" w:rsidRPr="001E5828" w:rsidRDefault="00ED0FED" w:rsidP="00ED0FED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1E5828">
              <w:rPr>
                <w:rFonts w:asciiTheme="majorBidi" w:hAnsiTheme="majorBidi" w:cstheme="majorBidi"/>
                <w:sz w:val="24"/>
                <w:szCs w:val="24"/>
              </w:rPr>
              <w:t xml:space="preserve">If not, </w:t>
            </w:r>
            <w:r w:rsidRPr="001E5828">
              <w:rPr>
                <w:rFonts w:asciiTheme="majorBidi" w:hAnsiTheme="majorBidi" w:cstheme="majorBidi"/>
                <w:sz w:val="24"/>
                <w:szCs w:val="24"/>
              </w:rPr>
              <w:t xml:space="preserve">report </w:t>
            </w:r>
            <w:r w:rsidRPr="001E5828">
              <w:rPr>
                <w:rFonts w:asciiTheme="majorBidi" w:hAnsiTheme="majorBidi" w:cstheme="majorBidi"/>
                <w:sz w:val="24"/>
                <w:szCs w:val="24"/>
              </w:rPr>
              <w:t>error.</w:t>
            </w:r>
          </w:p>
          <w:p w:rsidR="00ED0FED" w:rsidRPr="001E5828" w:rsidRDefault="00ED0FED" w:rsidP="001D2DE3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1E5828">
              <w:rPr>
                <w:rFonts w:asciiTheme="majorBidi" w:hAnsiTheme="majorBidi" w:cstheme="majorBidi"/>
                <w:sz w:val="24"/>
                <w:szCs w:val="24"/>
              </w:rPr>
              <w:t>Else</w:t>
            </w:r>
            <w:r w:rsidRPr="001E5828"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r w:rsidRPr="001E5828">
              <w:rPr>
                <w:rFonts w:asciiTheme="majorBidi" w:hAnsiTheme="majorBidi" w:cstheme="majorBidi"/>
                <w:sz w:val="24"/>
                <w:szCs w:val="24"/>
              </w:rPr>
              <w:t xml:space="preserve">computes </w:t>
            </w:r>
            <w:proofErr w:type="spellStart"/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k</w:t>
            </w: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bscript"/>
              </w:rPr>
              <w:t>σ</w:t>
            </w:r>
            <w:proofErr w:type="spellEnd"/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 </w:t>
            </w:r>
            <w:r w:rsidRPr="001E5828">
              <w:rPr>
                <w:rFonts w:asciiTheme="majorBidi" w:hAnsiTheme="majorBidi" w:cstheme="majorBidi"/>
                <w:sz w:val="24"/>
                <w:szCs w:val="24"/>
              </w:rPr>
              <w:t>= (</w:t>
            </w:r>
            <w:proofErr w:type="spellStart"/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w</w:t>
            </w: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bscript"/>
              </w:rPr>
              <w:t>σ</w:t>
            </w:r>
            <w:proofErr w:type="spellEnd"/>
            <w:r w:rsidRPr="001E5828">
              <w:rPr>
                <w:rFonts w:asciiTheme="majorBidi" w:hAnsiTheme="majorBidi" w:cstheme="majorBidi"/>
                <w:sz w:val="24"/>
                <w:szCs w:val="24"/>
              </w:rPr>
              <w:t>)</w:t>
            </w: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perscript"/>
              </w:rPr>
              <w:t>β</w:t>
            </w: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 </w:t>
            </w:r>
          </w:p>
          <w:p w:rsidR="00ED0FED" w:rsidRPr="001E5828" w:rsidRDefault="00ED0FED" w:rsidP="005523CD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64" w:type="dxa"/>
          </w:tcPr>
          <w:p w:rsidR="00ED0FED" w:rsidRPr="001E5828" w:rsidRDefault="00ED0FED" w:rsidP="005523CD">
            <w:pPr>
              <w:bidi w:val="0"/>
              <w:rPr>
                <w:rFonts w:asciiTheme="majorBidi" w:hAnsiTheme="majorBidi" w:cstheme="majorBidi"/>
              </w:rPr>
            </w:pPr>
          </w:p>
        </w:tc>
        <w:tc>
          <w:tcPr>
            <w:tcW w:w="4116" w:type="dxa"/>
          </w:tcPr>
          <w:p w:rsidR="00ED0FED" w:rsidRPr="001E5828" w:rsidRDefault="00ED0FED" w:rsidP="005523CD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ED0FED" w:rsidRPr="001E5828" w:rsidTr="00ED0FED">
        <w:tc>
          <w:tcPr>
            <w:tcW w:w="1052" w:type="dxa"/>
          </w:tcPr>
          <w:p w:rsidR="00ED0FED" w:rsidRPr="001E5828" w:rsidRDefault="00ED0FED" w:rsidP="005523CD">
            <w:pPr>
              <w:bidi w:val="0"/>
              <w:rPr>
                <w:rFonts w:asciiTheme="majorBidi" w:hAnsiTheme="majorBidi" w:cstheme="majorBidi"/>
              </w:rPr>
            </w:pPr>
            <w:r w:rsidRPr="001E5828">
              <w:rPr>
                <w:rFonts w:asciiTheme="majorBidi" w:hAnsiTheme="majorBidi" w:cstheme="majorBidi"/>
                <w:sz w:val="24"/>
                <w:szCs w:val="24"/>
              </w:rPr>
              <w:t>Output</w:t>
            </w:r>
          </w:p>
        </w:tc>
        <w:tc>
          <w:tcPr>
            <w:tcW w:w="3646" w:type="dxa"/>
          </w:tcPr>
          <w:p w:rsidR="00ED0FED" w:rsidRPr="001E5828" w:rsidRDefault="00ED0FED" w:rsidP="005523CD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proofErr w:type="gramStart"/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x</w:t>
            </w: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bscript"/>
              </w:rPr>
              <w:t>σ</w:t>
            </w:r>
            <w:proofErr w:type="spellEnd"/>
            <w:proofErr w:type="gramEnd"/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 </w:t>
            </w:r>
            <w:r w:rsidRPr="001E5828">
              <w:rPr>
                <w:rFonts w:asciiTheme="majorBidi" w:hAnsiTheme="majorBidi" w:cstheme="majorBidi"/>
                <w:sz w:val="24"/>
                <w:szCs w:val="24"/>
              </w:rPr>
              <w:t xml:space="preserve">= </w:t>
            </w:r>
            <w:proofErr w:type="spellStart"/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c</w:t>
            </w: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bscript"/>
              </w:rPr>
              <w:t>σ</w:t>
            </w:r>
            <w:proofErr w:type="spellEnd"/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 </w:t>
            </w: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XOR KDF</w:t>
            </w:r>
            <w:del w:id="0" w:author="lindell" w:date="2010-07-04T16:33:00Z">
              <w:r w:rsidRPr="001E5828" w:rsidDel="00C5458A">
                <w:rPr>
                  <w:rFonts w:asciiTheme="majorBidi" w:hAnsiTheme="majorBidi" w:cstheme="majorBidi"/>
                  <w:i/>
                  <w:iCs/>
                  <w:sz w:val="24"/>
                  <w:szCs w:val="24"/>
                </w:rPr>
                <w:delText xml:space="preserve"> </w:delText>
              </w:r>
            </w:del>
            <w:r w:rsidRPr="001E5828"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proofErr w:type="spellStart"/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k</w:t>
            </w: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bscript"/>
              </w:rPr>
              <w:t>σ</w:t>
            </w:r>
            <w:proofErr w:type="spellEnd"/>
            <w:r w:rsidRPr="001E5828">
              <w:rPr>
                <w:rFonts w:asciiTheme="majorBidi" w:hAnsiTheme="majorBidi" w:cstheme="majorBidi"/>
                <w:sz w:val="24"/>
                <w:szCs w:val="24"/>
              </w:rPr>
              <w:t>).</w:t>
            </w:r>
          </w:p>
        </w:tc>
        <w:tc>
          <w:tcPr>
            <w:tcW w:w="564" w:type="dxa"/>
          </w:tcPr>
          <w:p w:rsidR="00ED0FED" w:rsidRPr="001E5828" w:rsidRDefault="00ED0FED" w:rsidP="005523CD">
            <w:pPr>
              <w:bidi w:val="0"/>
              <w:rPr>
                <w:rFonts w:asciiTheme="majorBidi" w:hAnsiTheme="majorBidi" w:cstheme="majorBidi"/>
              </w:rPr>
            </w:pPr>
            <w:r w:rsidRPr="001E5828">
              <w:rPr>
                <w:rFonts w:asciiTheme="majorBidi" w:hAnsiTheme="majorBidi" w:cstheme="majorBidi"/>
                <w:sz w:val="24"/>
                <w:szCs w:val="24"/>
              </w:rPr>
              <w:t>Output</w:t>
            </w:r>
          </w:p>
        </w:tc>
        <w:tc>
          <w:tcPr>
            <w:tcW w:w="4116" w:type="dxa"/>
          </w:tcPr>
          <w:p w:rsidR="00ED0FED" w:rsidRPr="001E5828" w:rsidRDefault="00ED0FED" w:rsidP="005523CD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1E5828">
              <w:rPr>
                <w:rFonts w:asciiTheme="majorBidi" w:hAnsiTheme="majorBidi" w:cstheme="majorBidi"/>
                <w:sz w:val="24"/>
                <w:szCs w:val="24"/>
              </w:rPr>
              <w:t>Nothing</w:t>
            </w:r>
          </w:p>
        </w:tc>
      </w:tr>
    </w:tbl>
    <w:p w:rsidR="00853C3F" w:rsidRPr="001E5828" w:rsidRDefault="00853C3F" w:rsidP="00853C3F">
      <w:pPr>
        <w:bidi w:val="0"/>
        <w:rPr>
          <w:rFonts w:asciiTheme="majorBidi" w:eastAsiaTheme="majorEastAsia" w:hAnsiTheme="majorBidi" w:cstheme="majorBidi"/>
          <w:b/>
          <w:bCs/>
          <w:color w:val="365F91" w:themeColor="accent1" w:themeShade="BF"/>
          <w:sz w:val="28"/>
          <w:szCs w:val="28"/>
        </w:rPr>
      </w:pPr>
      <w:r w:rsidRPr="001E5828">
        <w:rPr>
          <w:rFonts w:asciiTheme="majorBidi" w:hAnsiTheme="majorBidi" w:cstheme="majorBidi"/>
        </w:rPr>
        <w:br w:type="page"/>
      </w:r>
    </w:p>
    <w:p w:rsidR="00853C3F" w:rsidRDefault="00853C3F" w:rsidP="00853C3F">
      <w:pPr>
        <w:pStyle w:val="Heading1"/>
        <w:bidi w:val="0"/>
      </w:pPr>
    </w:p>
    <w:p w:rsidR="00853C3F" w:rsidRPr="001E5828" w:rsidRDefault="00853C3F" w:rsidP="00853C3F">
      <w:pPr>
        <w:pStyle w:val="Heading1"/>
        <w:bidi w:val="0"/>
        <w:rPr>
          <w:rFonts w:asciiTheme="majorBidi" w:hAnsiTheme="majorBidi"/>
        </w:rPr>
      </w:pPr>
      <w:r w:rsidRPr="001E5828">
        <w:rPr>
          <w:rFonts w:asciiTheme="majorBidi" w:hAnsiTheme="majorBidi"/>
        </w:rPr>
        <w:t>Secure Pseudorandom Function Evaluation</w:t>
      </w:r>
    </w:p>
    <w:p w:rsidR="00853C3F" w:rsidRPr="001E5828" w:rsidRDefault="00853C3F" w:rsidP="00853C3F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1E5828">
        <w:rPr>
          <w:rFonts w:asciiTheme="majorBidi" w:hAnsiTheme="majorBidi" w:cstheme="majorBidi"/>
          <w:sz w:val="24"/>
          <w:szCs w:val="24"/>
        </w:rPr>
        <w:t xml:space="preserve">PROTOCOL 7.6.3 (Private Pseudorandom Function Evaluation </w:t>
      </w:r>
      <w:proofErr w:type="spellStart"/>
      <w:r w:rsidRPr="001E5828">
        <w:rPr>
          <w:rFonts w:asciiTheme="majorBidi" w:hAnsiTheme="majorBidi" w:cstheme="majorBidi"/>
          <w:sz w:val="24"/>
          <w:szCs w:val="24"/>
        </w:rPr>
        <w:t>πP</w:t>
      </w:r>
      <w:proofErr w:type="spellEnd"/>
      <w:r w:rsidRPr="001E5828">
        <w:rPr>
          <w:rFonts w:asciiTheme="majorBidi" w:hAnsiTheme="majorBidi" w:cstheme="majorBidi"/>
          <w:sz w:val="24"/>
          <w:szCs w:val="24"/>
        </w:rPr>
        <w:t xml:space="preserve"> PRF)</w:t>
      </w:r>
      <w:r w:rsidRPr="001E5828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</w:p>
    <w:p w:rsidR="002D0B44" w:rsidRPr="001E5828" w:rsidRDefault="002D0B44" w:rsidP="00853C3F">
      <w:pPr>
        <w:bidi w:val="0"/>
        <w:rPr>
          <w:rFonts w:asciiTheme="majorBidi" w:hAnsiTheme="majorBidi" w:cstheme="majorBidi"/>
        </w:rPr>
      </w:pPr>
    </w:p>
    <w:tbl>
      <w:tblPr>
        <w:tblStyle w:val="TableGrid"/>
        <w:tblW w:w="0" w:type="auto"/>
        <w:tblLook w:val="04A0"/>
      </w:tblPr>
      <w:tblGrid>
        <w:gridCol w:w="1008"/>
        <w:gridCol w:w="3252"/>
        <w:gridCol w:w="978"/>
        <w:gridCol w:w="3284"/>
      </w:tblGrid>
      <w:tr w:rsidR="00853C3F" w:rsidRPr="001E5828" w:rsidTr="005523CD">
        <w:tc>
          <w:tcPr>
            <w:tcW w:w="4260" w:type="dxa"/>
            <w:gridSpan w:val="2"/>
          </w:tcPr>
          <w:p w:rsidR="00853C3F" w:rsidRPr="001E5828" w:rsidRDefault="00853C3F" w:rsidP="005523CD">
            <w:pPr>
              <w:bidi w:val="0"/>
              <w:rPr>
                <w:rFonts w:asciiTheme="majorBidi" w:hAnsiTheme="majorBidi" w:cstheme="majorBidi"/>
              </w:rPr>
            </w:pPr>
            <w:r w:rsidRPr="001E5828">
              <w:rPr>
                <w:rFonts w:asciiTheme="majorBidi" w:hAnsiTheme="majorBidi" w:cstheme="majorBidi"/>
              </w:rPr>
              <w:t>P1</w:t>
            </w:r>
          </w:p>
        </w:tc>
        <w:tc>
          <w:tcPr>
            <w:tcW w:w="4262" w:type="dxa"/>
            <w:gridSpan w:val="2"/>
          </w:tcPr>
          <w:p w:rsidR="00853C3F" w:rsidRPr="001E5828" w:rsidRDefault="00853C3F" w:rsidP="005523CD">
            <w:pPr>
              <w:bidi w:val="0"/>
              <w:rPr>
                <w:rFonts w:asciiTheme="majorBidi" w:hAnsiTheme="majorBidi" w:cstheme="majorBidi"/>
              </w:rPr>
            </w:pPr>
            <w:r w:rsidRPr="001E5828">
              <w:rPr>
                <w:rFonts w:asciiTheme="majorBidi" w:hAnsiTheme="majorBidi" w:cstheme="majorBidi"/>
              </w:rPr>
              <w:t>P2</w:t>
            </w:r>
          </w:p>
        </w:tc>
      </w:tr>
      <w:tr w:rsidR="00853C3F" w:rsidRPr="001E5828" w:rsidTr="005523CD">
        <w:tc>
          <w:tcPr>
            <w:tcW w:w="1008" w:type="dxa"/>
          </w:tcPr>
          <w:p w:rsidR="00853C3F" w:rsidRPr="001E5828" w:rsidRDefault="00853C3F" w:rsidP="005523CD">
            <w:pPr>
              <w:bidi w:val="0"/>
              <w:rPr>
                <w:rFonts w:asciiTheme="majorBidi" w:hAnsiTheme="majorBidi" w:cstheme="majorBidi"/>
              </w:rPr>
            </w:pPr>
            <w:r w:rsidRPr="001E5828">
              <w:rPr>
                <w:rFonts w:asciiTheme="majorBidi" w:hAnsiTheme="majorBidi" w:cstheme="majorBidi"/>
              </w:rPr>
              <w:t>Input</w:t>
            </w:r>
          </w:p>
        </w:tc>
        <w:tc>
          <w:tcPr>
            <w:tcW w:w="3252" w:type="dxa"/>
          </w:tcPr>
          <w:p w:rsidR="00853C3F" w:rsidRPr="001E5828" w:rsidRDefault="00853C3F" w:rsidP="00853C3F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proofErr w:type="gramStart"/>
            <w:r w:rsidRPr="001E5828">
              <w:rPr>
                <w:rFonts w:asciiTheme="majorBidi" w:hAnsiTheme="majorBidi" w:cstheme="majorBidi"/>
                <w:sz w:val="24"/>
                <w:szCs w:val="24"/>
              </w:rPr>
              <w:t>key</w:t>
            </w:r>
            <w:proofErr w:type="gramEnd"/>
            <w:r w:rsidRPr="001E582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k = (g</w:t>
            </w: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perscript"/>
              </w:rPr>
              <w:t>a0</w:t>
            </w: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 , a</w:t>
            </w: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bscript"/>
              </w:rPr>
              <w:t>1</w:t>
            </w: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, . . . , a</w:t>
            </w: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bscript"/>
              </w:rPr>
              <w:t>m</w:t>
            </w: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)</w:t>
            </w:r>
            <w:r w:rsidRPr="001E5828">
              <w:rPr>
                <w:rFonts w:asciiTheme="majorBidi" w:hAnsiTheme="majorBidi" w:cstheme="majorBidi"/>
                <w:sz w:val="24"/>
                <w:szCs w:val="24"/>
              </w:rPr>
              <w:t xml:space="preserve"> where </w:t>
            </w: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a</w:t>
            </w: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bscript"/>
              </w:rPr>
              <w:t>0</w:t>
            </w: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, a</w:t>
            </w: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bscript"/>
              </w:rPr>
              <w:t>1</w:t>
            </w: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, . . . , a</w:t>
            </w: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bscript"/>
              </w:rPr>
              <w:t>m</w:t>
            </w:r>
            <w:r w:rsidRPr="001E582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1E5828">
              <w:rPr>
                <w:rFonts w:asciiTheme="majorBidi" w:eastAsia="CMSY10" w:hAnsiTheme="majorBidi" w:cstheme="majorBidi"/>
                <w:sz w:val="24"/>
                <w:szCs w:val="24"/>
              </w:rPr>
              <w:t>←</w:t>
            </w: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bscript"/>
              </w:rPr>
              <w:t xml:space="preserve"> R</w:t>
            </w: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Zq</w:t>
            </w:r>
            <w:proofErr w:type="spellEnd"/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*</w:t>
            </w:r>
            <w:r w:rsidRPr="001E5828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  <w:p w:rsidR="00853C3F" w:rsidRPr="001E5828" w:rsidRDefault="00853C3F" w:rsidP="005523CD">
            <w:pPr>
              <w:bidi w:val="0"/>
              <w:rPr>
                <w:rFonts w:asciiTheme="majorBidi" w:hAnsiTheme="majorBidi" w:cstheme="majorBidi"/>
              </w:rPr>
            </w:pPr>
          </w:p>
        </w:tc>
        <w:tc>
          <w:tcPr>
            <w:tcW w:w="978" w:type="dxa"/>
          </w:tcPr>
          <w:p w:rsidR="00853C3F" w:rsidRPr="001E5828" w:rsidRDefault="00853C3F" w:rsidP="005523CD">
            <w:pPr>
              <w:bidi w:val="0"/>
              <w:rPr>
                <w:rFonts w:asciiTheme="majorBidi" w:hAnsiTheme="majorBidi" w:cstheme="majorBidi"/>
              </w:rPr>
            </w:pPr>
            <w:r w:rsidRPr="001E5828">
              <w:rPr>
                <w:rFonts w:asciiTheme="majorBidi" w:hAnsiTheme="majorBidi" w:cstheme="majorBidi"/>
              </w:rPr>
              <w:t>Input</w:t>
            </w:r>
          </w:p>
        </w:tc>
        <w:tc>
          <w:tcPr>
            <w:tcW w:w="3284" w:type="dxa"/>
          </w:tcPr>
          <w:p w:rsidR="00853C3F" w:rsidRPr="001E5828" w:rsidRDefault="00853C3F" w:rsidP="005523CD">
            <w:pPr>
              <w:bidi w:val="0"/>
              <w:rPr>
                <w:rFonts w:asciiTheme="majorBidi" w:hAnsiTheme="majorBidi" w:cstheme="majorBidi"/>
              </w:rPr>
            </w:pP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x</w:t>
            </w:r>
            <w:r w:rsidRPr="001E5828">
              <w:rPr>
                <w:rFonts w:asciiTheme="majorBidi" w:hAnsiTheme="majorBidi" w:cstheme="majorBidi"/>
                <w:sz w:val="24"/>
                <w:szCs w:val="24"/>
              </w:rPr>
              <w:t xml:space="preserve"> of length </w:t>
            </w: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m</w:t>
            </w:r>
          </w:p>
        </w:tc>
      </w:tr>
      <w:tr w:rsidR="00853C3F" w:rsidRPr="001E5828" w:rsidTr="00790A09">
        <w:tc>
          <w:tcPr>
            <w:tcW w:w="1008" w:type="dxa"/>
          </w:tcPr>
          <w:p w:rsidR="00853C3F" w:rsidRPr="001E5828" w:rsidRDefault="00853C3F" w:rsidP="005523CD">
            <w:pPr>
              <w:bidi w:val="0"/>
              <w:rPr>
                <w:rFonts w:asciiTheme="majorBidi" w:hAnsiTheme="majorBidi" w:cstheme="majorBidi"/>
              </w:rPr>
            </w:pPr>
            <w:r w:rsidRPr="001E5828">
              <w:rPr>
                <w:rFonts w:asciiTheme="majorBidi" w:hAnsiTheme="majorBidi" w:cstheme="majorBidi"/>
              </w:rPr>
              <w:t>A Input</w:t>
            </w:r>
          </w:p>
        </w:tc>
        <w:tc>
          <w:tcPr>
            <w:tcW w:w="7514" w:type="dxa"/>
            <w:gridSpan w:val="3"/>
          </w:tcPr>
          <w:p w:rsidR="00853C3F" w:rsidRPr="001E5828" w:rsidRDefault="00853C3F" w:rsidP="00853C3F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1E5828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 w:rsidRPr="001E5828"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n</w:t>
            </w:r>
            <w:r w:rsidRPr="001E5828">
              <w:rPr>
                <w:rFonts w:asciiTheme="majorBidi" w:hAnsiTheme="majorBidi" w:cstheme="majorBidi"/>
                <w:sz w:val="24"/>
                <w:szCs w:val="24"/>
              </w:rPr>
              <w:t xml:space="preserve"> and are given </w:t>
            </w: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G</w:t>
            </w:r>
            <w:r w:rsidRPr="001E5828">
              <w:rPr>
                <w:rFonts w:asciiTheme="majorBidi" w:hAnsiTheme="majorBidi" w:cstheme="majorBidi"/>
                <w:sz w:val="24"/>
                <w:szCs w:val="24"/>
              </w:rPr>
              <w:t xml:space="preserve"> – cyclic group, </w:t>
            </w: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q</w:t>
            </w:r>
            <w:r w:rsidRPr="001E582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gramStart"/>
            <w:r w:rsidRPr="001E5828">
              <w:rPr>
                <w:rFonts w:asciiTheme="majorBidi" w:hAnsiTheme="majorBidi" w:cstheme="majorBidi"/>
                <w:sz w:val="24"/>
                <w:szCs w:val="24"/>
              </w:rPr>
              <w:t>prime  and</w:t>
            </w:r>
            <w:proofErr w:type="gramEnd"/>
            <w:r w:rsidRPr="001E582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g</w:t>
            </w:r>
            <w:r w:rsidRPr="001E5828">
              <w:rPr>
                <w:rFonts w:asciiTheme="majorBidi" w:hAnsiTheme="majorBidi" w:cstheme="majorBidi"/>
                <w:sz w:val="24"/>
                <w:szCs w:val="24"/>
              </w:rPr>
              <w:t xml:space="preserve"> generator.</w:t>
            </w:r>
          </w:p>
          <w:p w:rsidR="00853C3F" w:rsidRPr="001E5828" w:rsidRDefault="00853C3F" w:rsidP="005523CD">
            <w:pPr>
              <w:bidi w:val="0"/>
              <w:rPr>
                <w:rFonts w:asciiTheme="majorBidi" w:hAnsiTheme="majorBidi" w:cstheme="majorBidi"/>
              </w:rPr>
            </w:pPr>
          </w:p>
        </w:tc>
      </w:tr>
      <w:tr w:rsidR="00853C3F" w:rsidRPr="001E5828" w:rsidTr="005523CD">
        <w:tc>
          <w:tcPr>
            <w:tcW w:w="1008" w:type="dxa"/>
          </w:tcPr>
          <w:p w:rsidR="00853C3F" w:rsidRPr="001E5828" w:rsidRDefault="00853C3F" w:rsidP="005523CD">
            <w:pPr>
              <w:bidi w:val="0"/>
              <w:rPr>
                <w:rFonts w:asciiTheme="majorBidi" w:hAnsiTheme="majorBidi" w:cstheme="majorBidi"/>
              </w:rPr>
            </w:pPr>
            <w:r w:rsidRPr="001E5828">
              <w:rPr>
                <w:rFonts w:asciiTheme="majorBidi" w:hAnsiTheme="majorBidi" w:cstheme="majorBidi"/>
              </w:rPr>
              <w:t>Protocol</w:t>
            </w:r>
          </w:p>
        </w:tc>
        <w:tc>
          <w:tcPr>
            <w:tcW w:w="3252" w:type="dxa"/>
          </w:tcPr>
          <w:p w:rsidR="00853C3F" w:rsidRPr="001E5828" w:rsidRDefault="00853C3F" w:rsidP="005523CD">
            <w:pPr>
              <w:bidi w:val="0"/>
              <w:rPr>
                <w:rFonts w:asciiTheme="majorBidi" w:hAnsiTheme="majorBidi" w:cstheme="majorBidi"/>
              </w:rPr>
            </w:pPr>
          </w:p>
        </w:tc>
        <w:tc>
          <w:tcPr>
            <w:tcW w:w="978" w:type="dxa"/>
          </w:tcPr>
          <w:p w:rsidR="00853C3F" w:rsidRPr="001E5828" w:rsidRDefault="00853C3F" w:rsidP="005523CD">
            <w:pPr>
              <w:bidi w:val="0"/>
              <w:rPr>
                <w:rFonts w:asciiTheme="majorBidi" w:hAnsiTheme="majorBidi" w:cstheme="majorBidi"/>
              </w:rPr>
            </w:pPr>
            <w:r w:rsidRPr="001E5828">
              <w:rPr>
                <w:rFonts w:asciiTheme="majorBidi" w:hAnsiTheme="majorBidi" w:cstheme="majorBidi"/>
              </w:rPr>
              <w:t>Protocol</w:t>
            </w:r>
          </w:p>
        </w:tc>
        <w:tc>
          <w:tcPr>
            <w:tcW w:w="3284" w:type="dxa"/>
          </w:tcPr>
          <w:p w:rsidR="00853C3F" w:rsidRPr="001E5828" w:rsidRDefault="00853C3F" w:rsidP="005523CD">
            <w:pPr>
              <w:bidi w:val="0"/>
              <w:rPr>
                <w:rFonts w:asciiTheme="majorBidi" w:hAnsiTheme="majorBidi" w:cstheme="majorBidi"/>
              </w:rPr>
            </w:pPr>
            <w:r w:rsidRPr="001E5828">
              <w:rPr>
                <w:rFonts w:asciiTheme="majorBidi" w:hAnsiTheme="majorBidi" w:cstheme="majorBidi"/>
              </w:rPr>
              <w:t xml:space="preserve">Choose random bits </w:t>
            </w:r>
            <w:r w:rsidRPr="001E5828">
              <w:rPr>
                <w:rFonts w:asciiTheme="majorBidi" w:hAnsiTheme="majorBidi" w:cstheme="majorBidi"/>
                <w:i/>
                <w:iCs/>
              </w:rPr>
              <w:t>b</w:t>
            </w:r>
            <w:r w:rsidRPr="001E5828">
              <w:rPr>
                <w:rFonts w:asciiTheme="majorBidi" w:hAnsiTheme="majorBidi" w:cstheme="majorBidi"/>
                <w:i/>
                <w:iCs/>
                <w:vertAlign w:val="subscript"/>
              </w:rPr>
              <w:t>2</w:t>
            </w:r>
          </w:p>
        </w:tc>
      </w:tr>
      <w:tr w:rsidR="00853C3F" w:rsidRPr="001E5828" w:rsidTr="005523CD">
        <w:tc>
          <w:tcPr>
            <w:tcW w:w="1008" w:type="dxa"/>
          </w:tcPr>
          <w:p w:rsidR="00853C3F" w:rsidRPr="001E5828" w:rsidRDefault="00853C3F" w:rsidP="005523CD">
            <w:pPr>
              <w:bidi w:val="0"/>
              <w:rPr>
                <w:rFonts w:asciiTheme="majorBidi" w:hAnsiTheme="majorBidi" w:cstheme="majorBidi"/>
              </w:rPr>
            </w:pPr>
          </w:p>
        </w:tc>
        <w:tc>
          <w:tcPr>
            <w:tcW w:w="3252" w:type="dxa"/>
          </w:tcPr>
          <w:p w:rsidR="00853C3F" w:rsidRPr="001E5828" w:rsidRDefault="00853C3F" w:rsidP="005523CD">
            <w:pPr>
              <w:bidi w:val="0"/>
              <w:rPr>
                <w:rFonts w:asciiTheme="majorBidi" w:hAnsiTheme="majorBidi" w:cstheme="majorBidi"/>
              </w:rPr>
            </w:pPr>
            <w:r w:rsidRPr="001E5828">
              <w:rPr>
                <w:rFonts w:asciiTheme="majorBidi" w:hAnsiTheme="majorBidi" w:cstheme="majorBidi"/>
                <w:sz w:val="24"/>
                <w:szCs w:val="24"/>
              </w:rPr>
              <w:t xml:space="preserve">choose </w:t>
            </w: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m</w:t>
            </w:r>
            <w:r w:rsidRPr="001E5828">
              <w:rPr>
                <w:rFonts w:asciiTheme="majorBidi" w:hAnsiTheme="majorBidi" w:cstheme="majorBidi"/>
                <w:sz w:val="24"/>
                <w:szCs w:val="24"/>
              </w:rPr>
              <w:t xml:space="preserve"> random values </w:t>
            </w: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r</w:t>
            </w: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bscript"/>
              </w:rPr>
              <w:t>1</w:t>
            </w: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, . . . , </w:t>
            </w:r>
            <w:proofErr w:type="spellStart"/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r</w:t>
            </w: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bscript"/>
              </w:rPr>
              <w:t>m</w:t>
            </w:r>
            <w:proofErr w:type="spellEnd"/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 ←</w:t>
            </w: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  <w:vertAlign w:val="subscript"/>
              </w:rPr>
              <w:t>R</w:t>
            </w:r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Zq</w:t>
            </w:r>
            <w:proofErr w:type="spellEnd"/>
            <w:r w:rsidRPr="001E582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*</w:t>
            </w:r>
          </w:p>
        </w:tc>
        <w:tc>
          <w:tcPr>
            <w:tcW w:w="978" w:type="dxa"/>
          </w:tcPr>
          <w:p w:rsidR="00853C3F" w:rsidRPr="001E5828" w:rsidRDefault="00853C3F" w:rsidP="005523CD">
            <w:pPr>
              <w:bidi w:val="0"/>
              <w:rPr>
                <w:rFonts w:asciiTheme="majorBidi" w:hAnsiTheme="majorBidi" w:cstheme="majorBidi"/>
              </w:rPr>
            </w:pPr>
          </w:p>
        </w:tc>
        <w:tc>
          <w:tcPr>
            <w:tcW w:w="3284" w:type="dxa"/>
          </w:tcPr>
          <w:p w:rsidR="00853C3F" w:rsidRPr="001E5828" w:rsidRDefault="00853C3F" w:rsidP="005523CD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853C3F" w:rsidRPr="001E5828" w:rsidTr="005523CD">
        <w:tc>
          <w:tcPr>
            <w:tcW w:w="1008" w:type="dxa"/>
          </w:tcPr>
          <w:p w:rsidR="00853C3F" w:rsidRPr="001E5828" w:rsidRDefault="00853C3F" w:rsidP="005523CD">
            <w:pPr>
              <w:bidi w:val="0"/>
              <w:rPr>
                <w:rFonts w:asciiTheme="majorBidi" w:hAnsiTheme="majorBidi" w:cstheme="majorBidi"/>
              </w:rPr>
            </w:pPr>
          </w:p>
        </w:tc>
        <w:tc>
          <w:tcPr>
            <w:tcW w:w="3252" w:type="dxa"/>
          </w:tcPr>
          <w:p w:rsidR="00853C3F" w:rsidRPr="001E5828" w:rsidRDefault="00853C3F" w:rsidP="005523CD">
            <w:pPr>
              <w:bidi w:val="0"/>
              <w:rPr>
                <w:rFonts w:asciiTheme="majorBidi" w:hAnsiTheme="majorBidi" w:cstheme="majorBidi"/>
              </w:rPr>
            </w:pPr>
          </w:p>
        </w:tc>
        <w:tc>
          <w:tcPr>
            <w:tcW w:w="978" w:type="dxa"/>
          </w:tcPr>
          <w:p w:rsidR="00853C3F" w:rsidRPr="001E5828" w:rsidRDefault="00853C3F" w:rsidP="005523CD">
            <w:pPr>
              <w:bidi w:val="0"/>
              <w:rPr>
                <w:rFonts w:asciiTheme="majorBidi" w:hAnsiTheme="majorBidi" w:cstheme="majorBidi"/>
              </w:rPr>
            </w:pPr>
          </w:p>
        </w:tc>
        <w:tc>
          <w:tcPr>
            <w:tcW w:w="3284" w:type="dxa"/>
          </w:tcPr>
          <w:p w:rsidR="00853C3F" w:rsidRPr="001E5828" w:rsidRDefault="00853C3F" w:rsidP="005523CD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853C3F" w:rsidTr="005523CD">
        <w:tc>
          <w:tcPr>
            <w:tcW w:w="1008" w:type="dxa"/>
          </w:tcPr>
          <w:p w:rsidR="00853C3F" w:rsidRDefault="00853C3F" w:rsidP="005523CD">
            <w:pPr>
              <w:bidi w:val="0"/>
            </w:pPr>
          </w:p>
        </w:tc>
        <w:tc>
          <w:tcPr>
            <w:tcW w:w="3252" w:type="dxa"/>
          </w:tcPr>
          <w:p w:rsidR="00853C3F" w:rsidRDefault="00853C3F" w:rsidP="005523CD">
            <w:pPr>
              <w:bidi w:val="0"/>
            </w:pPr>
          </w:p>
        </w:tc>
        <w:tc>
          <w:tcPr>
            <w:tcW w:w="978" w:type="dxa"/>
          </w:tcPr>
          <w:p w:rsidR="00853C3F" w:rsidRDefault="00853C3F" w:rsidP="005523CD">
            <w:pPr>
              <w:bidi w:val="0"/>
            </w:pPr>
          </w:p>
        </w:tc>
        <w:tc>
          <w:tcPr>
            <w:tcW w:w="3284" w:type="dxa"/>
          </w:tcPr>
          <w:p w:rsidR="00853C3F" w:rsidRDefault="00853C3F" w:rsidP="005523CD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853C3F" w:rsidTr="005523CD">
        <w:tc>
          <w:tcPr>
            <w:tcW w:w="1008" w:type="dxa"/>
          </w:tcPr>
          <w:p w:rsidR="00853C3F" w:rsidRDefault="00853C3F" w:rsidP="005523CD">
            <w:pPr>
              <w:bidi w:val="0"/>
            </w:pPr>
          </w:p>
        </w:tc>
        <w:tc>
          <w:tcPr>
            <w:tcW w:w="3252" w:type="dxa"/>
          </w:tcPr>
          <w:p w:rsidR="00853C3F" w:rsidRDefault="00853C3F" w:rsidP="005523CD">
            <w:pPr>
              <w:bidi w:val="0"/>
            </w:pPr>
          </w:p>
        </w:tc>
        <w:tc>
          <w:tcPr>
            <w:tcW w:w="978" w:type="dxa"/>
          </w:tcPr>
          <w:p w:rsidR="00853C3F" w:rsidRDefault="00853C3F" w:rsidP="005523CD">
            <w:pPr>
              <w:bidi w:val="0"/>
            </w:pPr>
          </w:p>
        </w:tc>
        <w:tc>
          <w:tcPr>
            <w:tcW w:w="3284" w:type="dxa"/>
          </w:tcPr>
          <w:p w:rsidR="00853C3F" w:rsidRDefault="00853C3F" w:rsidP="005523CD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853C3F" w:rsidTr="005523CD">
        <w:tc>
          <w:tcPr>
            <w:tcW w:w="1008" w:type="dxa"/>
          </w:tcPr>
          <w:p w:rsidR="00853C3F" w:rsidRDefault="00853C3F" w:rsidP="005523CD">
            <w:pPr>
              <w:bidi w:val="0"/>
            </w:pPr>
          </w:p>
        </w:tc>
        <w:tc>
          <w:tcPr>
            <w:tcW w:w="3252" w:type="dxa"/>
          </w:tcPr>
          <w:p w:rsidR="00853C3F" w:rsidRDefault="00853C3F" w:rsidP="005523CD">
            <w:pPr>
              <w:bidi w:val="0"/>
            </w:pPr>
          </w:p>
        </w:tc>
        <w:tc>
          <w:tcPr>
            <w:tcW w:w="978" w:type="dxa"/>
          </w:tcPr>
          <w:p w:rsidR="00853C3F" w:rsidRDefault="00853C3F" w:rsidP="005523CD">
            <w:pPr>
              <w:bidi w:val="0"/>
            </w:pPr>
          </w:p>
        </w:tc>
        <w:tc>
          <w:tcPr>
            <w:tcW w:w="3284" w:type="dxa"/>
          </w:tcPr>
          <w:p w:rsidR="00853C3F" w:rsidRDefault="00853C3F" w:rsidP="005523CD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853C3F" w:rsidTr="005523CD">
        <w:tc>
          <w:tcPr>
            <w:tcW w:w="1008" w:type="dxa"/>
          </w:tcPr>
          <w:p w:rsidR="00853C3F" w:rsidRDefault="00853C3F" w:rsidP="005523CD">
            <w:pPr>
              <w:bidi w:val="0"/>
            </w:pPr>
          </w:p>
        </w:tc>
        <w:tc>
          <w:tcPr>
            <w:tcW w:w="3252" w:type="dxa"/>
          </w:tcPr>
          <w:p w:rsidR="00853C3F" w:rsidRDefault="00853C3F" w:rsidP="005523CD">
            <w:pPr>
              <w:bidi w:val="0"/>
            </w:pPr>
          </w:p>
        </w:tc>
        <w:tc>
          <w:tcPr>
            <w:tcW w:w="978" w:type="dxa"/>
          </w:tcPr>
          <w:p w:rsidR="00853C3F" w:rsidRDefault="00853C3F" w:rsidP="005523CD">
            <w:pPr>
              <w:bidi w:val="0"/>
            </w:pPr>
          </w:p>
        </w:tc>
        <w:tc>
          <w:tcPr>
            <w:tcW w:w="3284" w:type="dxa"/>
          </w:tcPr>
          <w:p w:rsidR="00853C3F" w:rsidRDefault="00853C3F" w:rsidP="005523CD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853C3F" w:rsidTr="005523CD">
        <w:tc>
          <w:tcPr>
            <w:tcW w:w="1008" w:type="dxa"/>
          </w:tcPr>
          <w:p w:rsidR="00853C3F" w:rsidRDefault="00853C3F" w:rsidP="005523CD">
            <w:pPr>
              <w:bidi w:val="0"/>
            </w:pPr>
          </w:p>
        </w:tc>
        <w:tc>
          <w:tcPr>
            <w:tcW w:w="3252" w:type="dxa"/>
          </w:tcPr>
          <w:p w:rsidR="00853C3F" w:rsidRDefault="00853C3F" w:rsidP="005523CD">
            <w:pPr>
              <w:bidi w:val="0"/>
            </w:pPr>
          </w:p>
        </w:tc>
        <w:tc>
          <w:tcPr>
            <w:tcW w:w="978" w:type="dxa"/>
          </w:tcPr>
          <w:p w:rsidR="00853C3F" w:rsidRDefault="00853C3F" w:rsidP="005523CD">
            <w:pPr>
              <w:bidi w:val="0"/>
            </w:pPr>
          </w:p>
        </w:tc>
        <w:tc>
          <w:tcPr>
            <w:tcW w:w="3284" w:type="dxa"/>
          </w:tcPr>
          <w:p w:rsidR="00853C3F" w:rsidRDefault="00853C3F" w:rsidP="005523CD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853C3F" w:rsidTr="005523CD">
        <w:tc>
          <w:tcPr>
            <w:tcW w:w="1008" w:type="dxa"/>
          </w:tcPr>
          <w:p w:rsidR="00853C3F" w:rsidRDefault="00853C3F" w:rsidP="005523CD">
            <w:pPr>
              <w:bidi w:val="0"/>
            </w:pPr>
          </w:p>
        </w:tc>
        <w:tc>
          <w:tcPr>
            <w:tcW w:w="3252" w:type="dxa"/>
          </w:tcPr>
          <w:p w:rsidR="00853C3F" w:rsidRDefault="00853C3F" w:rsidP="005523CD">
            <w:pPr>
              <w:bidi w:val="0"/>
            </w:pPr>
          </w:p>
        </w:tc>
        <w:tc>
          <w:tcPr>
            <w:tcW w:w="978" w:type="dxa"/>
          </w:tcPr>
          <w:p w:rsidR="00853C3F" w:rsidRDefault="00853C3F" w:rsidP="005523CD">
            <w:pPr>
              <w:bidi w:val="0"/>
            </w:pPr>
          </w:p>
        </w:tc>
        <w:tc>
          <w:tcPr>
            <w:tcW w:w="3284" w:type="dxa"/>
          </w:tcPr>
          <w:p w:rsidR="00853C3F" w:rsidRDefault="00853C3F" w:rsidP="005523CD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853C3F" w:rsidTr="005523CD">
        <w:tc>
          <w:tcPr>
            <w:tcW w:w="1008" w:type="dxa"/>
          </w:tcPr>
          <w:p w:rsidR="00853C3F" w:rsidRDefault="00853C3F" w:rsidP="005523CD">
            <w:pPr>
              <w:bidi w:val="0"/>
            </w:pPr>
          </w:p>
        </w:tc>
        <w:tc>
          <w:tcPr>
            <w:tcW w:w="3252" w:type="dxa"/>
          </w:tcPr>
          <w:p w:rsidR="00853C3F" w:rsidRDefault="00853C3F" w:rsidP="005523CD">
            <w:pPr>
              <w:bidi w:val="0"/>
            </w:pPr>
          </w:p>
        </w:tc>
        <w:tc>
          <w:tcPr>
            <w:tcW w:w="978" w:type="dxa"/>
          </w:tcPr>
          <w:p w:rsidR="00853C3F" w:rsidRDefault="00853C3F" w:rsidP="005523CD">
            <w:pPr>
              <w:bidi w:val="0"/>
            </w:pPr>
          </w:p>
        </w:tc>
        <w:tc>
          <w:tcPr>
            <w:tcW w:w="3284" w:type="dxa"/>
          </w:tcPr>
          <w:p w:rsidR="00853C3F" w:rsidRDefault="00853C3F" w:rsidP="005523CD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853C3F" w:rsidTr="005523CD">
        <w:tc>
          <w:tcPr>
            <w:tcW w:w="1008" w:type="dxa"/>
          </w:tcPr>
          <w:p w:rsidR="00853C3F" w:rsidRDefault="00853C3F" w:rsidP="005523CD">
            <w:pPr>
              <w:bidi w:val="0"/>
            </w:pPr>
          </w:p>
        </w:tc>
        <w:tc>
          <w:tcPr>
            <w:tcW w:w="3252" w:type="dxa"/>
          </w:tcPr>
          <w:p w:rsidR="00853C3F" w:rsidRDefault="00853C3F" w:rsidP="005523CD">
            <w:pPr>
              <w:bidi w:val="0"/>
            </w:pPr>
          </w:p>
        </w:tc>
        <w:tc>
          <w:tcPr>
            <w:tcW w:w="978" w:type="dxa"/>
          </w:tcPr>
          <w:p w:rsidR="00853C3F" w:rsidRDefault="00853C3F" w:rsidP="005523CD">
            <w:pPr>
              <w:bidi w:val="0"/>
            </w:pPr>
          </w:p>
        </w:tc>
        <w:tc>
          <w:tcPr>
            <w:tcW w:w="3284" w:type="dxa"/>
          </w:tcPr>
          <w:p w:rsidR="00853C3F" w:rsidRDefault="00853C3F" w:rsidP="005523CD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853C3F" w:rsidTr="005523CD">
        <w:tc>
          <w:tcPr>
            <w:tcW w:w="1008" w:type="dxa"/>
          </w:tcPr>
          <w:p w:rsidR="00853C3F" w:rsidRDefault="00853C3F" w:rsidP="005523CD">
            <w:pPr>
              <w:bidi w:val="0"/>
            </w:pPr>
          </w:p>
        </w:tc>
        <w:tc>
          <w:tcPr>
            <w:tcW w:w="3252" w:type="dxa"/>
          </w:tcPr>
          <w:p w:rsidR="00853C3F" w:rsidRDefault="00853C3F" w:rsidP="005523CD">
            <w:pPr>
              <w:bidi w:val="0"/>
            </w:pPr>
          </w:p>
        </w:tc>
        <w:tc>
          <w:tcPr>
            <w:tcW w:w="978" w:type="dxa"/>
          </w:tcPr>
          <w:p w:rsidR="00853C3F" w:rsidRDefault="00853C3F" w:rsidP="005523CD">
            <w:pPr>
              <w:bidi w:val="0"/>
            </w:pPr>
          </w:p>
        </w:tc>
        <w:tc>
          <w:tcPr>
            <w:tcW w:w="3284" w:type="dxa"/>
          </w:tcPr>
          <w:p w:rsidR="00853C3F" w:rsidRDefault="00853C3F" w:rsidP="005523CD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853C3F" w:rsidTr="005523CD">
        <w:tc>
          <w:tcPr>
            <w:tcW w:w="1008" w:type="dxa"/>
          </w:tcPr>
          <w:p w:rsidR="00853C3F" w:rsidRDefault="00853C3F" w:rsidP="005523CD">
            <w:pPr>
              <w:bidi w:val="0"/>
            </w:pPr>
          </w:p>
        </w:tc>
        <w:tc>
          <w:tcPr>
            <w:tcW w:w="3252" w:type="dxa"/>
          </w:tcPr>
          <w:p w:rsidR="00853C3F" w:rsidRDefault="00853C3F" w:rsidP="005523CD">
            <w:pPr>
              <w:bidi w:val="0"/>
            </w:pPr>
          </w:p>
        </w:tc>
        <w:tc>
          <w:tcPr>
            <w:tcW w:w="978" w:type="dxa"/>
          </w:tcPr>
          <w:p w:rsidR="00853C3F" w:rsidRDefault="00853C3F" w:rsidP="005523CD">
            <w:pPr>
              <w:bidi w:val="0"/>
            </w:pPr>
          </w:p>
        </w:tc>
        <w:tc>
          <w:tcPr>
            <w:tcW w:w="3284" w:type="dxa"/>
          </w:tcPr>
          <w:p w:rsidR="00853C3F" w:rsidRDefault="00853C3F" w:rsidP="005523CD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:rsidR="00853C3F" w:rsidRPr="00EF17CF" w:rsidRDefault="00853C3F" w:rsidP="00853C3F">
      <w:pPr>
        <w:bidi w:val="0"/>
      </w:pPr>
    </w:p>
    <w:sectPr w:rsidR="00853C3F" w:rsidRPr="00EF17CF" w:rsidSect="00A35101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MR8"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CMBX8"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CMBX5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B8"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CMSY10">
    <w:altName w:val="Arial Unicode MS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4106FE"/>
    <w:multiLevelType w:val="multilevel"/>
    <w:tmpl w:val="79509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">
    <w:nsid w:val="1A3B6DF1"/>
    <w:multiLevelType w:val="hybridMultilevel"/>
    <w:tmpl w:val="7124140A"/>
    <w:lvl w:ilvl="0" w:tplc="54B86D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F35095B"/>
    <w:multiLevelType w:val="hybridMultilevel"/>
    <w:tmpl w:val="C2E0C2AA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D476F8F"/>
    <w:multiLevelType w:val="hybridMultilevel"/>
    <w:tmpl w:val="FF9CC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C52394"/>
    <w:multiLevelType w:val="hybridMultilevel"/>
    <w:tmpl w:val="5AF849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5426746E"/>
    <w:multiLevelType w:val="multilevel"/>
    <w:tmpl w:val="54329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DC714FA"/>
    <w:multiLevelType w:val="hybridMultilevel"/>
    <w:tmpl w:val="DD48CA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2A436B8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2"/>
  </w:num>
  <w:num w:numId="5">
    <w:abstractNumId w:val="3"/>
  </w:num>
  <w:num w:numId="6">
    <w:abstractNumId w:val="0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EF17CF"/>
    <w:rsid w:val="000A4205"/>
    <w:rsid w:val="000B6D80"/>
    <w:rsid w:val="001222F1"/>
    <w:rsid w:val="001D2DE3"/>
    <w:rsid w:val="001E5828"/>
    <w:rsid w:val="002154BF"/>
    <w:rsid w:val="00243AE4"/>
    <w:rsid w:val="002D0B44"/>
    <w:rsid w:val="002F7E3C"/>
    <w:rsid w:val="00426BC0"/>
    <w:rsid w:val="00520990"/>
    <w:rsid w:val="00600BB4"/>
    <w:rsid w:val="00683447"/>
    <w:rsid w:val="007451CC"/>
    <w:rsid w:val="0078444A"/>
    <w:rsid w:val="00820AF5"/>
    <w:rsid w:val="00853C3F"/>
    <w:rsid w:val="00957DA2"/>
    <w:rsid w:val="00A35101"/>
    <w:rsid w:val="00A44827"/>
    <w:rsid w:val="00A92408"/>
    <w:rsid w:val="00BA2715"/>
    <w:rsid w:val="00C45D1A"/>
    <w:rsid w:val="00CA3AB2"/>
    <w:rsid w:val="00CE560C"/>
    <w:rsid w:val="00DB05D6"/>
    <w:rsid w:val="00EB319A"/>
    <w:rsid w:val="00EC0DBE"/>
    <w:rsid w:val="00ED0FB5"/>
    <w:rsid w:val="00ED0FED"/>
    <w:rsid w:val="00ED1208"/>
    <w:rsid w:val="00EF17CF"/>
    <w:rsid w:val="00EF48B8"/>
    <w:rsid w:val="00F757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  <o:r id="V:Rule3" type="connector" idref="#_x0000_s1027"/>
        <o:r id="V:Rule4" type="connector" idref="#_x0000_s1028"/>
        <o:r id="V:Rule5" type="connector" idref="#_x0000_s1029"/>
        <o:r id="V:Rule6" type="connector" idref="#_x0000_s1030"/>
        <o:r id="V:Rule7" type="connector" idref="#_x0000_s1031"/>
        <o:r id="V:Rule8" type="connector" idref="#_x0000_s1032"/>
        <o:r id="V:Rule9" type="connector" idref="#_x0000_s1033"/>
        <o:r id="V:Rule10" type="connector" idref="#_x0000_s103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0DBE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853C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482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F17C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A4482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B319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53C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22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22F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25CF19-5B20-4FE2-B99D-5694372BEB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5</Pages>
  <Words>623</Words>
  <Characters>3117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Bar-Ilan University</Company>
  <LinksUpToDate>false</LinksUpToDate>
  <CharactersWithSpaces>3733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LabTest</dc:creator>
  <cp:keywords/>
  <dc:description/>
  <cp:lastModifiedBy>LabTest</cp:lastModifiedBy>
  <cp:revision>35</cp:revision>
  <dcterms:created xsi:type="dcterms:W3CDTF">2010-07-18T06:54:00Z</dcterms:created>
  <dcterms:modified xsi:type="dcterms:W3CDTF">2010-07-18T08:46:00Z</dcterms:modified>
</cp:coreProperties>
</file>